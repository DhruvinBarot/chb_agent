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B6A37" w14:textId="644DB6BD" w:rsidR="002649A4" w:rsidRPr="00907410" w:rsidRDefault="002649A4" w:rsidP="005800CE">
      <w:pPr>
        <w:jc w:val="center"/>
        <w:rPr>
          <w:b/>
          <w:bCs/>
        </w:rPr>
      </w:pPr>
    </w:p>
    <w:p w14:paraId="5063C41E" w14:textId="77777777" w:rsidR="002649A4" w:rsidRPr="00907410" w:rsidRDefault="002649A4" w:rsidP="002649A4">
      <w:pPr>
        <w:jc w:val="center"/>
        <w:rPr>
          <w:b/>
          <w:bCs/>
        </w:rPr>
      </w:pPr>
    </w:p>
    <w:p w14:paraId="0632D8F7" w14:textId="77777777" w:rsidR="002649A4" w:rsidRPr="00907410" w:rsidRDefault="002649A4" w:rsidP="00001C7B">
      <w:pPr>
        <w:jc w:val="center"/>
        <w:rPr>
          <w:b/>
          <w:bCs/>
        </w:rPr>
      </w:pPr>
    </w:p>
    <w:p w14:paraId="47C63460" w14:textId="68191F81" w:rsidR="002A361D" w:rsidRPr="00907410" w:rsidRDefault="009F16CF" w:rsidP="00001C7B">
      <w:pPr>
        <w:jc w:val="center"/>
        <w:rPr>
          <w:b/>
          <w:bCs/>
        </w:rPr>
      </w:pPr>
      <w:r w:rsidRPr="00907410">
        <w:rPr>
          <w:b/>
          <w:bCs/>
        </w:rPr>
        <w:t>The Role of Sleep Impairment in Associations Between Pain and Nicotine/Tobacco Dependence in Wave 6 of the Population Assessment of Tobacco and Health (PATH) Study</w:t>
      </w:r>
    </w:p>
    <w:p w14:paraId="7FE68D43" w14:textId="77777777" w:rsidR="00093495" w:rsidRPr="00907410" w:rsidRDefault="00093495" w:rsidP="002649A4">
      <w:pPr>
        <w:jc w:val="center"/>
        <w:rPr>
          <w:b/>
          <w:bCs/>
        </w:rPr>
      </w:pPr>
    </w:p>
    <w:p w14:paraId="30CF97A0" w14:textId="77777777" w:rsidR="00093495" w:rsidRPr="00907410" w:rsidRDefault="00093495" w:rsidP="002649A4">
      <w:pPr>
        <w:jc w:val="center"/>
        <w:rPr>
          <w:b/>
          <w:bCs/>
        </w:rPr>
      </w:pPr>
    </w:p>
    <w:p w14:paraId="2DD8A5D8" w14:textId="77777777" w:rsidR="00093495" w:rsidRPr="00907410" w:rsidRDefault="00093495" w:rsidP="002649A4">
      <w:pPr>
        <w:jc w:val="center"/>
        <w:rPr>
          <w:b/>
          <w:bCs/>
        </w:rPr>
      </w:pPr>
    </w:p>
    <w:p w14:paraId="539E0FC7" w14:textId="55A6D65E" w:rsidR="009F16CF" w:rsidRPr="00907410" w:rsidRDefault="009F16CF" w:rsidP="002649A4">
      <w:pPr>
        <w:jc w:val="center"/>
        <w:rPr>
          <w:vertAlign w:val="superscript"/>
        </w:rPr>
      </w:pPr>
      <w:r w:rsidRPr="00907410">
        <w:t>Grant H. Ripley</w:t>
      </w:r>
      <w:r w:rsidR="00370758">
        <w:t xml:space="preserve"> </w:t>
      </w:r>
      <w:r w:rsidR="00370758">
        <w:rPr>
          <w:vertAlign w:val="superscript"/>
        </w:rPr>
        <w:t>a</w:t>
      </w:r>
      <w:r w:rsidR="002649A4" w:rsidRPr="00907410">
        <w:rPr>
          <w:vertAlign w:val="superscript"/>
        </w:rPr>
        <w:t>,</w:t>
      </w:r>
      <w:r w:rsidR="00370758">
        <w:rPr>
          <w:vertAlign w:val="superscript"/>
        </w:rPr>
        <w:t xml:space="preserve"> b</w:t>
      </w:r>
      <w:r w:rsidRPr="00907410">
        <w:t>, Joon Kyung Nam</w:t>
      </w:r>
      <w:r w:rsidR="00370758">
        <w:t xml:space="preserve"> </w:t>
      </w:r>
      <w:r w:rsidR="00370758">
        <w:rPr>
          <w:vertAlign w:val="superscript"/>
        </w:rPr>
        <w:t>a</w:t>
      </w:r>
      <w:r w:rsidR="002649A4" w:rsidRPr="00907410">
        <w:rPr>
          <w:vertAlign w:val="superscript"/>
        </w:rPr>
        <w:t>,</w:t>
      </w:r>
      <w:r w:rsidR="00370758">
        <w:rPr>
          <w:vertAlign w:val="superscript"/>
        </w:rPr>
        <w:t xml:space="preserve"> b</w:t>
      </w:r>
      <w:r w:rsidRPr="00907410">
        <w:t xml:space="preserve">, Victoria </w:t>
      </w:r>
      <w:r w:rsidR="009D6E16" w:rsidRPr="00907410">
        <w:t>E. Carlin</w:t>
      </w:r>
      <w:r w:rsidR="00370758">
        <w:t xml:space="preserve"> </w:t>
      </w:r>
      <w:r w:rsidR="00370758">
        <w:rPr>
          <w:vertAlign w:val="superscript"/>
        </w:rPr>
        <w:t>a</w:t>
      </w:r>
      <w:r w:rsidR="002649A4" w:rsidRPr="00907410">
        <w:rPr>
          <w:vertAlign w:val="superscript"/>
        </w:rPr>
        <w:t>,</w:t>
      </w:r>
      <w:r w:rsidR="00370758">
        <w:rPr>
          <w:vertAlign w:val="superscript"/>
        </w:rPr>
        <w:t xml:space="preserve"> b</w:t>
      </w:r>
      <w:r w:rsidR="009D6E16" w:rsidRPr="00907410">
        <w:t>,</w:t>
      </w:r>
      <w:r w:rsidR="002E78F1">
        <w:t xml:space="preserve"> Jessica M. Powers</w:t>
      </w:r>
      <w:r w:rsidR="00370758">
        <w:t xml:space="preserve"> </w:t>
      </w:r>
      <w:r w:rsidR="00370758">
        <w:rPr>
          <w:vertAlign w:val="superscript"/>
        </w:rPr>
        <w:t>c</w:t>
      </w:r>
      <w:r w:rsidR="002E78F1">
        <w:t>,</w:t>
      </w:r>
      <w:r w:rsidR="009D6E16" w:rsidRPr="00907410">
        <w:t xml:space="preserve"> Joseph W. Ditre</w:t>
      </w:r>
      <w:r w:rsidR="00370758">
        <w:t xml:space="preserve"> </w:t>
      </w:r>
      <w:r w:rsidR="00370758">
        <w:rPr>
          <w:vertAlign w:val="superscript"/>
        </w:rPr>
        <w:t>a</w:t>
      </w:r>
      <w:r w:rsidR="002649A4" w:rsidRPr="00907410">
        <w:rPr>
          <w:vertAlign w:val="superscript"/>
        </w:rPr>
        <w:t>,</w:t>
      </w:r>
      <w:r w:rsidR="00370758">
        <w:rPr>
          <w:vertAlign w:val="superscript"/>
        </w:rPr>
        <w:t xml:space="preserve"> b</w:t>
      </w:r>
    </w:p>
    <w:p w14:paraId="6F428492" w14:textId="77777777" w:rsidR="002649A4" w:rsidRPr="00907410" w:rsidRDefault="002649A4" w:rsidP="002649A4">
      <w:pPr>
        <w:jc w:val="center"/>
        <w:rPr>
          <w:vertAlign w:val="superscript"/>
        </w:rPr>
      </w:pPr>
    </w:p>
    <w:p w14:paraId="659CF350" w14:textId="552DE84D" w:rsidR="002649A4" w:rsidRPr="00907410" w:rsidRDefault="00370758" w:rsidP="002649A4">
      <w:pPr>
        <w:pStyle w:val="NormalWeb"/>
        <w:jc w:val="center"/>
        <w:rPr>
          <w:color w:val="000000"/>
        </w:rPr>
      </w:pPr>
      <w:r w:rsidRPr="00370758">
        <w:rPr>
          <w:color w:val="000000"/>
          <w:vertAlign w:val="superscript"/>
        </w:rPr>
        <w:t>a</w:t>
      </w:r>
      <w:r w:rsidR="002649A4" w:rsidRPr="00907410">
        <w:rPr>
          <w:color w:val="000000"/>
        </w:rPr>
        <w:t xml:space="preserve"> Center for Health Behavior Research &amp; Innovation, College of Arts &amp; Sciences, Syracuse University, Syracuse, NY, USA</w:t>
      </w:r>
    </w:p>
    <w:p w14:paraId="53C8E18F" w14:textId="54F016ED" w:rsidR="00C731CD" w:rsidRDefault="00370758" w:rsidP="00DA1A14">
      <w:pPr>
        <w:pStyle w:val="NormalWeb"/>
        <w:jc w:val="center"/>
        <w:rPr>
          <w:color w:val="000000"/>
        </w:rPr>
      </w:pPr>
      <w:r w:rsidRPr="00370758">
        <w:rPr>
          <w:color w:val="000000"/>
          <w:vertAlign w:val="superscript"/>
        </w:rPr>
        <w:t>b</w:t>
      </w:r>
      <w:r w:rsidR="002649A4" w:rsidRPr="00907410">
        <w:rPr>
          <w:color w:val="000000"/>
        </w:rPr>
        <w:t xml:space="preserve"> Department of Psychology, College of Arts &amp; Sciences, Syracuse University, Syracuse, NY, USA</w:t>
      </w:r>
    </w:p>
    <w:p w14:paraId="3C74CB99" w14:textId="294A82F7" w:rsidR="002E78F1" w:rsidRPr="00907410" w:rsidRDefault="00370758" w:rsidP="00DA1A14">
      <w:pPr>
        <w:pStyle w:val="NormalWeb"/>
        <w:jc w:val="center"/>
      </w:pPr>
      <w:r w:rsidRPr="00370758">
        <w:rPr>
          <w:color w:val="000000"/>
          <w:vertAlign w:val="superscript"/>
        </w:rPr>
        <w:t>c</w:t>
      </w:r>
      <w:r w:rsidR="002E78F1">
        <w:rPr>
          <w:color w:val="000000"/>
        </w:rPr>
        <w:t xml:space="preserve"> Department of Medical Social Sciences, Northwestern </w:t>
      </w:r>
      <w:r w:rsidR="00107A18">
        <w:rPr>
          <w:color w:val="000000"/>
        </w:rPr>
        <w:t>U</w:t>
      </w:r>
      <w:r w:rsidR="002E78F1">
        <w:rPr>
          <w:color w:val="000000"/>
        </w:rPr>
        <w:t>niversity Feinberg School of Medicine, Chicago IL, USA</w:t>
      </w:r>
    </w:p>
    <w:p w14:paraId="228D53A0" w14:textId="77777777" w:rsidR="009E765B" w:rsidRPr="00041FC8" w:rsidRDefault="009E765B" w:rsidP="009E765B"/>
    <w:p w14:paraId="3530CA2C" w14:textId="0C1ABE43" w:rsidR="001967FD" w:rsidRPr="00041FC8" w:rsidRDefault="001967FD" w:rsidP="009E765B"/>
    <w:p w14:paraId="07C5315B" w14:textId="77777777" w:rsidR="00C731CD" w:rsidRDefault="00C731CD" w:rsidP="00C731CD">
      <w:pPr>
        <w:rPr>
          <w:b/>
          <w:bCs/>
        </w:rPr>
      </w:pPr>
    </w:p>
    <w:p w14:paraId="6A049FB7" w14:textId="77777777" w:rsidR="00073301" w:rsidRDefault="00073301" w:rsidP="00073301">
      <w:pPr>
        <w:textAlignment w:val="baseline"/>
        <w:rPr>
          <w:rFonts w:ascii="Aptos" w:hAnsi="Aptos"/>
          <w:color w:val="000000"/>
          <w:sz w:val="22"/>
          <w:szCs w:val="22"/>
        </w:rPr>
      </w:pPr>
    </w:p>
    <w:p w14:paraId="6C514A86" w14:textId="4E700C77" w:rsidR="00D440B3" w:rsidRDefault="00D440B3" w:rsidP="00C731CD">
      <w:pPr>
        <w:rPr>
          <w:b/>
          <w:bCs/>
        </w:rPr>
      </w:pPr>
    </w:p>
    <w:p w14:paraId="6212CBE7" w14:textId="77777777" w:rsidR="00041FC8" w:rsidRPr="00E963BF" w:rsidRDefault="00041FC8" w:rsidP="00041FC8">
      <w:pPr>
        <w:rPr>
          <w:sz w:val="22"/>
          <w:szCs w:val="22"/>
        </w:rPr>
      </w:pPr>
      <w:r w:rsidRPr="00E963BF">
        <w:rPr>
          <w:sz w:val="22"/>
          <w:szCs w:val="22"/>
        </w:rPr>
        <w:t>Corresponding Author:</w:t>
      </w:r>
    </w:p>
    <w:p w14:paraId="5D1CDD5D" w14:textId="77777777" w:rsidR="00041FC8" w:rsidRPr="001032CF" w:rsidRDefault="00041FC8" w:rsidP="00041FC8">
      <w:pPr>
        <w:rPr>
          <w:sz w:val="22"/>
          <w:szCs w:val="22"/>
        </w:rPr>
      </w:pPr>
      <w:r w:rsidRPr="001032CF">
        <w:rPr>
          <w:sz w:val="22"/>
          <w:szCs w:val="22"/>
        </w:rPr>
        <w:t>Joseph W. Ditre, Ph.D.</w:t>
      </w:r>
    </w:p>
    <w:p w14:paraId="3B9C74E4" w14:textId="77777777" w:rsidR="00041FC8" w:rsidRPr="001032CF" w:rsidRDefault="00041FC8" w:rsidP="00041FC8">
      <w:pPr>
        <w:rPr>
          <w:sz w:val="22"/>
          <w:szCs w:val="22"/>
        </w:rPr>
      </w:pPr>
      <w:r w:rsidRPr="001032CF">
        <w:rPr>
          <w:sz w:val="22"/>
          <w:szCs w:val="22"/>
        </w:rPr>
        <w:t>Director, Center for Health Behavior Research &amp; Innovation</w:t>
      </w:r>
    </w:p>
    <w:p w14:paraId="52A9CA25" w14:textId="77777777" w:rsidR="00041FC8" w:rsidRPr="001032CF" w:rsidRDefault="00041FC8" w:rsidP="00041FC8">
      <w:pPr>
        <w:rPr>
          <w:sz w:val="22"/>
          <w:szCs w:val="22"/>
        </w:rPr>
      </w:pPr>
      <w:r w:rsidRPr="001032CF">
        <w:rPr>
          <w:sz w:val="22"/>
          <w:szCs w:val="22"/>
        </w:rPr>
        <w:t>Professor, Department of Psychology</w:t>
      </w:r>
    </w:p>
    <w:p w14:paraId="232A6759" w14:textId="0241FDAA" w:rsidR="00041FC8" w:rsidRPr="001032CF" w:rsidRDefault="00041FC8" w:rsidP="00041FC8">
      <w:pPr>
        <w:rPr>
          <w:sz w:val="22"/>
          <w:szCs w:val="22"/>
        </w:rPr>
      </w:pPr>
      <w:r w:rsidRPr="001032CF">
        <w:rPr>
          <w:sz w:val="22"/>
          <w:szCs w:val="22"/>
        </w:rPr>
        <w:t>College of Arts and Sciences, Syracuse University</w:t>
      </w:r>
    </w:p>
    <w:p w14:paraId="16B41F33" w14:textId="65D04708" w:rsidR="00041FC8" w:rsidRPr="001032CF" w:rsidRDefault="00041FC8" w:rsidP="00041FC8">
      <w:pPr>
        <w:rPr>
          <w:sz w:val="22"/>
          <w:szCs w:val="22"/>
        </w:rPr>
      </w:pPr>
      <w:r w:rsidRPr="001032CF">
        <w:rPr>
          <w:sz w:val="22"/>
          <w:szCs w:val="22"/>
        </w:rPr>
        <w:t>Syracuse, NY 13244</w:t>
      </w:r>
    </w:p>
    <w:p w14:paraId="617D4184" w14:textId="4EF992A7" w:rsidR="00041FC8" w:rsidRPr="001032CF" w:rsidRDefault="00041FC8" w:rsidP="00041FC8">
      <w:pPr>
        <w:rPr>
          <w:sz w:val="22"/>
          <w:szCs w:val="22"/>
        </w:rPr>
      </w:pPr>
      <w:r w:rsidRPr="001032CF">
        <w:rPr>
          <w:sz w:val="22"/>
          <w:szCs w:val="22"/>
        </w:rPr>
        <w:t>(315) 443-1052</w:t>
      </w:r>
    </w:p>
    <w:p w14:paraId="7AB4199C" w14:textId="091362B6" w:rsidR="001032CF" w:rsidRDefault="00E963BF" w:rsidP="00C731CD">
      <w:pPr>
        <w:rPr>
          <w:sz w:val="22"/>
          <w:szCs w:val="22"/>
        </w:rPr>
      </w:pPr>
      <w:hyperlink r:id="rId8" w:history="1">
        <w:r w:rsidRPr="0057491B">
          <w:rPr>
            <w:rStyle w:val="Hyperlink"/>
            <w:sz w:val="22"/>
            <w:szCs w:val="22"/>
          </w:rPr>
          <w:t>jwditre@syr.edu</w:t>
        </w:r>
      </w:hyperlink>
    </w:p>
    <w:p w14:paraId="2E33768C" w14:textId="77777777" w:rsidR="001032CF" w:rsidRDefault="001032CF">
      <w:pPr>
        <w:rPr>
          <w:sz w:val="22"/>
          <w:szCs w:val="22"/>
        </w:rPr>
      </w:pPr>
      <w:r>
        <w:rPr>
          <w:sz w:val="22"/>
          <w:szCs w:val="22"/>
        </w:rPr>
        <w:br w:type="page"/>
      </w:r>
    </w:p>
    <w:p w14:paraId="3A227463" w14:textId="77777777" w:rsidR="00041FC8" w:rsidRPr="001032CF" w:rsidRDefault="00041FC8" w:rsidP="00C731CD">
      <w:pPr>
        <w:rPr>
          <w:sz w:val="22"/>
          <w:szCs w:val="22"/>
        </w:rPr>
      </w:pPr>
    </w:p>
    <w:p w14:paraId="1B432743" w14:textId="77777777" w:rsidR="00C731CD" w:rsidRPr="00907410" w:rsidRDefault="00C731CD" w:rsidP="00C731CD">
      <w:pPr>
        <w:rPr>
          <w:b/>
          <w:bCs/>
        </w:rPr>
      </w:pPr>
    </w:p>
    <w:p w14:paraId="2D0DCC10" w14:textId="24F80ADD" w:rsidR="002649A4" w:rsidRDefault="002649A4" w:rsidP="00073301">
      <w:pPr>
        <w:jc w:val="center"/>
        <w:rPr>
          <w:b/>
          <w:bCs/>
        </w:rPr>
      </w:pPr>
      <w:r w:rsidRPr="00907410">
        <w:rPr>
          <w:b/>
          <w:bCs/>
        </w:rPr>
        <w:t>Abstract</w:t>
      </w:r>
    </w:p>
    <w:p w14:paraId="7CE73AA9" w14:textId="77777777" w:rsidR="001F4260" w:rsidRPr="00907410" w:rsidRDefault="001F4260" w:rsidP="00721ED4">
      <w:pPr>
        <w:jc w:val="center"/>
        <w:rPr>
          <w:b/>
          <w:bCs/>
        </w:rPr>
      </w:pPr>
    </w:p>
    <w:p w14:paraId="3AB65698" w14:textId="4075FA3E" w:rsidR="0032769C" w:rsidRPr="00796936" w:rsidRDefault="00796936" w:rsidP="00DF3310">
      <w:pPr>
        <w:spacing w:line="480" w:lineRule="auto"/>
        <w:rPr>
          <w:sz w:val="22"/>
          <w:szCs w:val="22"/>
        </w:rPr>
      </w:pPr>
      <w:r w:rsidRPr="00796936">
        <w:rPr>
          <w:b/>
          <w:bCs/>
          <w:sz w:val="22"/>
          <w:szCs w:val="22"/>
        </w:rPr>
        <w:t>Objective</w:t>
      </w:r>
      <w:r w:rsidR="001F4260" w:rsidRPr="00796936">
        <w:rPr>
          <w:b/>
          <w:bCs/>
          <w:sz w:val="22"/>
          <w:szCs w:val="22"/>
        </w:rPr>
        <w:t xml:space="preserve">: </w:t>
      </w:r>
      <w:r w:rsidR="001F4260" w:rsidRPr="00796936">
        <w:rPr>
          <w:sz w:val="22"/>
          <w:szCs w:val="22"/>
        </w:rPr>
        <w:t xml:space="preserve">Tobacco use is a significant </w:t>
      </w:r>
      <w:r w:rsidR="00032C9E" w:rsidRPr="00796936">
        <w:rPr>
          <w:sz w:val="22"/>
          <w:szCs w:val="22"/>
        </w:rPr>
        <w:t xml:space="preserve">national </w:t>
      </w:r>
      <w:r w:rsidR="001F4260" w:rsidRPr="00796936">
        <w:rPr>
          <w:sz w:val="22"/>
          <w:szCs w:val="22"/>
        </w:rPr>
        <w:t xml:space="preserve">health concern </w:t>
      </w:r>
      <w:r w:rsidR="00032C9E" w:rsidRPr="00796936">
        <w:rPr>
          <w:sz w:val="22"/>
          <w:szCs w:val="22"/>
        </w:rPr>
        <w:t xml:space="preserve">that </w:t>
      </w:r>
      <w:r w:rsidR="001F4260" w:rsidRPr="00796936">
        <w:rPr>
          <w:sz w:val="22"/>
          <w:szCs w:val="22"/>
        </w:rPr>
        <w:t xml:space="preserve">frequently co-occurs with chronic pain. </w:t>
      </w:r>
      <w:r w:rsidR="0032769C" w:rsidRPr="00796936">
        <w:rPr>
          <w:sz w:val="22"/>
          <w:szCs w:val="22"/>
        </w:rPr>
        <w:t>Both pain and use of nicotine/tobacco have been linked to greater s</w:t>
      </w:r>
      <w:r w:rsidR="001F4260" w:rsidRPr="00796936">
        <w:rPr>
          <w:sz w:val="22"/>
          <w:szCs w:val="22"/>
        </w:rPr>
        <w:t>leep impairments (i.e., trouble initiating and maintaining sleep)</w:t>
      </w:r>
      <w:r w:rsidR="0032769C" w:rsidRPr="00796936">
        <w:rPr>
          <w:sz w:val="22"/>
          <w:szCs w:val="22"/>
        </w:rPr>
        <w:t>, and there is reason to believe that</w:t>
      </w:r>
      <w:r w:rsidR="00A90D2B" w:rsidRPr="00796936">
        <w:rPr>
          <w:sz w:val="22"/>
          <w:szCs w:val="22"/>
        </w:rPr>
        <w:t xml:space="preserve"> more severe pain may </w:t>
      </w:r>
      <w:r w:rsidR="009B2DBB" w:rsidRPr="00796936">
        <w:rPr>
          <w:sz w:val="22"/>
          <w:szCs w:val="22"/>
        </w:rPr>
        <w:t>indirectly contribute to greater nicotine dependence via sleep impairments</w:t>
      </w:r>
      <w:r w:rsidR="000E1658" w:rsidRPr="00796936">
        <w:rPr>
          <w:sz w:val="22"/>
          <w:szCs w:val="22"/>
        </w:rPr>
        <w:t>.</w:t>
      </w:r>
      <w:r w:rsidR="009B2DBB" w:rsidRPr="00796936">
        <w:rPr>
          <w:sz w:val="22"/>
          <w:szCs w:val="22"/>
        </w:rPr>
        <w:t xml:space="preserve"> </w:t>
      </w:r>
    </w:p>
    <w:p w14:paraId="3F4936D7" w14:textId="2F7CFCD1" w:rsidR="00791A62" w:rsidRPr="00796936" w:rsidRDefault="000E1658" w:rsidP="00DF3310">
      <w:pPr>
        <w:spacing w:line="480" w:lineRule="auto"/>
        <w:rPr>
          <w:sz w:val="22"/>
          <w:szCs w:val="22"/>
        </w:rPr>
      </w:pPr>
      <w:r w:rsidRPr="00796936">
        <w:rPr>
          <w:sz w:val="22"/>
          <w:szCs w:val="22"/>
        </w:rPr>
        <w:t>Therefore, t</w:t>
      </w:r>
      <w:r w:rsidR="00791A62" w:rsidRPr="00796936">
        <w:rPr>
          <w:sz w:val="22"/>
          <w:szCs w:val="22"/>
        </w:rPr>
        <w:t xml:space="preserve">he goal of this </w:t>
      </w:r>
      <w:r w:rsidR="003B7876" w:rsidRPr="00796936">
        <w:rPr>
          <w:sz w:val="22"/>
          <w:szCs w:val="22"/>
        </w:rPr>
        <w:t xml:space="preserve">study </w:t>
      </w:r>
      <w:r w:rsidR="00791A62" w:rsidRPr="00796936">
        <w:rPr>
          <w:sz w:val="22"/>
          <w:szCs w:val="22"/>
        </w:rPr>
        <w:t xml:space="preserve">was to </w:t>
      </w:r>
      <w:r w:rsidR="003B7876" w:rsidRPr="00796936">
        <w:rPr>
          <w:sz w:val="22"/>
          <w:szCs w:val="22"/>
        </w:rPr>
        <w:t xml:space="preserve">examine </w:t>
      </w:r>
      <w:r w:rsidR="00791A62" w:rsidRPr="00796936">
        <w:rPr>
          <w:sz w:val="22"/>
          <w:szCs w:val="22"/>
        </w:rPr>
        <w:t>indirect associations between pain severity and nicotine dependence via sleep impairment severity among adult</w:t>
      </w:r>
      <w:r w:rsidR="00616C88" w:rsidRPr="00796936">
        <w:rPr>
          <w:sz w:val="22"/>
          <w:szCs w:val="22"/>
        </w:rPr>
        <w:t>s who use</w:t>
      </w:r>
      <w:r w:rsidR="00791A62" w:rsidRPr="00796936">
        <w:rPr>
          <w:sz w:val="22"/>
          <w:szCs w:val="22"/>
        </w:rPr>
        <w:t xml:space="preserve"> cigarette</w:t>
      </w:r>
      <w:r w:rsidR="00616C88" w:rsidRPr="00796936">
        <w:rPr>
          <w:sz w:val="22"/>
          <w:szCs w:val="22"/>
        </w:rPr>
        <w:t>s</w:t>
      </w:r>
      <w:r w:rsidR="00791A62" w:rsidRPr="00796936">
        <w:rPr>
          <w:sz w:val="22"/>
          <w:szCs w:val="22"/>
        </w:rPr>
        <w:t xml:space="preserve"> and </w:t>
      </w:r>
      <w:r w:rsidR="000A434E" w:rsidRPr="00796936">
        <w:rPr>
          <w:sz w:val="22"/>
          <w:szCs w:val="22"/>
        </w:rPr>
        <w:t>electronic nicotine delivery system</w:t>
      </w:r>
      <w:r w:rsidR="00616C88" w:rsidRPr="00796936">
        <w:rPr>
          <w:sz w:val="22"/>
          <w:szCs w:val="22"/>
        </w:rPr>
        <w:t>s</w:t>
      </w:r>
      <w:r w:rsidR="000A434E" w:rsidRPr="00796936">
        <w:rPr>
          <w:sz w:val="22"/>
          <w:szCs w:val="22"/>
        </w:rPr>
        <w:t xml:space="preserve"> (ENDS)</w:t>
      </w:r>
      <w:r w:rsidR="00791A62" w:rsidRPr="00796936">
        <w:rPr>
          <w:sz w:val="22"/>
          <w:szCs w:val="22"/>
        </w:rPr>
        <w:t xml:space="preserve">. </w:t>
      </w:r>
    </w:p>
    <w:p w14:paraId="587F90AE" w14:textId="0F5589CF" w:rsidR="001B5379" w:rsidRPr="00796936" w:rsidRDefault="00791A62" w:rsidP="00DF3310">
      <w:pPr>
        <w:spacing w:line="480" w:lineRule="auto"/>
        <w:rPr>
          <w:sz w:val="22"/>
          <w:szCs w:val="22"/>
        </w:rPr>
      </w:pPr>
      <w:r w:rsidRPr="00796936">
        <w:rPr>
          <w:b/>
          <w:bCs/>
          <w:sz w:val="22"/>
          <w:szCs w:val="22"/>
        </w:rPr>
        <w:t xml:space="preserve">Methods: </w:t>
      </w:r>
      <w:r w:rsidRPr="00796936">
        <w:rPr>
          <w:sz w:val="22"/>
          <w:szCs w:val="22"/>
        </w:rPr>
        <w:t xml:space="preserve">Data were drawn from </w:t>
      </w:r>
      <w:r w:rsidR="000A434E" w:rsidRPr="00796936">
        <w:rPr>
          <w:sz w:val="22"/>
          <w:szCs w:val="22"/>
        </w:rPr>
        <w:t>Wave 6 (March – November 2021) of the Population Assessment of Tobacco and Health Study (</w:t>
      </w:r>
      <w:r w:rsidR="00032C9E" w:rsidRPr="00796936">
        <w:rPr>
          <w:sz w:val="22"/>
          <w:szCs w:val="22"/>
        </w:rPr>
        <w:t>PATH</w:t>
      </w:r>
      <w:r w:rsidR="000A434E" w:rsidRPr="00796936">
        <w:rPr>
          <w:sz w:val="22"/>
          <w:szCs w:val="22"/>
        </w:rPr>
        <w:t>)</w:t>
      </w:r>
      <w:r w:rsidR="00353379" w:rsidRPr="00796936">
        <w:rPr>
          <w:sz w:val="22"/>
          <w:szCs w:val="22"/>
        </w:rPr>
        <w:t xml:space="preserve">, limited to </w:t>
      </w:r>
      <w:r w:rsidR="009907F0" w:rsidRPr="00796936">
        <w:rPr>
          <w:sz w:val="22"/>
          <w:szCs w:val="22"/>
        </w:rPr>
        <w:t>N =</w:t>
      </w:r>
      <w:r w:rsidR="00073301" w:rsidRPr="00796936">
        <w:rPr>
          <w:sz w:val="22"/>
          <w:szCs w:val="22"/>
        </w:rPr>
        <w:t xml:space="preserve"> 9,682 </w:t>
      </w:r>
      <w:r w:rsidR="009907F0" w:rsidRPr="00796936">
        <w:rPr>
          <w:sz w:val="22"/>
          <w:szCs w:val="22"/>
        </w:rPr>
        <w:t>(</w:t>
      </w:r>
      <w:r w:rsidR="00073301" w:rsidRPr="00796936">
        <w:rPr>
          <w:sz w:val="22"/>
          <w:szCs w:val="22"/>
        </w:rPr>
        <w:t>54% male</w:t>
      </w:r>
      <w:r w:rsidR="001032CF" w:rsidRPr="00796936">
        <w:rPr>
          <w:sz w:val="22"/>
          <w:szCs w:val="22"/>
        </w:rPr>
        <w:t xml:space="preserve">; 22% ages 25-24; </w:t>
      </w:r>
      <w:r w:rsidR="00073301" w:rsidRPr="00796936">
        <w:rPr>
          <w:sz w:val="22"/>
          <w:szCs w:val="22"/>
        </w:rPr>
        <w:t>77% White</w:t>
      </w:r>
      <w:r w:rsidR="009907F0" w:rsidRPr="00796936">
        <w:rPr>
          <w:sz w:val="22"/>
          <w:szCs w:val="22"/>
        </w:rPr>
        <w:t xml:space="preserve">) </w:t>
      </w:r>
      <w:r w:rsidR="00353379" w:rsidRPr="00796936">
        <w:rPr>
          <w:sz w:val="22"/>
          <w:szCs w:val="22"/>
        </w:rPr>
        <w:t xml:space="preserve">participants who reported regular cigarette smoking </w:t>
      </w:r>
      <w:r w:rsidR="00EC326C" w:rsidRPr="00796936">
        <w:rPr>
          <w:sz w:val="22"/>
          <w:szCs w:val="22"/>
        </w:rPr>
        <w:t>and/</w:t>
      </w:r>
      <w:r w:rsidR="00353379" w:rsidRPr="00796936">
        <w:rPr>
          <w:sz w:val="22"/>
          <w:szCs w:val="22"/>
        </w:rPr>
        <w:t>or ENDS use</w:t>
      </w:r>
      <w:r w:rsidR="009907F0" w:rsidRPr="00796936">
        <w:rPr>
          <w:sz w:val="22"/>
          <w:szCs w:val="22"/>
        </w:rPr>
        <w:t xml:space="preserve">. </w:t>
      </w:r>
      <w:r w:rsidR="008B587A" w:rsidRPr="00796936">
        <w:rPr>
          <w:sz w:val="22"/>
          <w:szCs w:val="22"/>
        </w:rPr>
        <w:t>Pain severity and s</w:t>
      </w:r>
      <w:r w:rsidR="00BA67FF" w:rsidRPr="00796936">
        <w:rPr>
          <w:sz w:val="22"/>
          <w:szCs w:val="22"/>
        </w:rPr>
        <w:t xml:space="preserve">leep impairment </w:t>
      </w:r>
      <w:r w:rsidR="008B587A" w:rsidRPr="00796936">
        <w:rPr>
          <w:sz w:val="22"/>
          <w:szCs w:val="22"/>
        </w:rPr>
        <w:t>were</w:t>
      </w:r>
      <w:r w:rsidR="00BA67FF" w:rsidRPr="00796936">
        <w:rPr>
          <w:sz w:val="22"/>
          <w:szCs w:val="22"/>
        </w:rPr>
        <w:t xml:space="preserve"> assessed </w:t>
      </w:r>
      <w:r w:rsidR="008B587A" w:rsidRPr="00796936">
        <w:rPr>
          <w:sz w:val="22"/>
          <w:szCs w:val="22"/>
        </w:rPr>
        <w:t>using</w:t>
      </w:r>
      <w:r w:rsidR="00BA67FF" w:rsidRPr="00796936">
        <w:rPr>
          <w:sz w:val="22"/>
          <w:szCs w:val="22"/>
        </w:rPr>
        <w:t xml:space="preserve"> single item</w:t>
      </w:r>
      <w:r w:rsidR="008B587A" w:rsidRPr="00796936">
        <w:rPr>
          <w:sz w:val="22"/>
          <w:szCs w:val="22"/>
        </w:rPr>
        <w:t>s, and nicotine/tobacco dependence was assessed using the Wisconsin Inventory of Smoking Dependence Motives (WISDM)</w:t>
      </w:r>
      <w:r w:rsidR="00B24C3D" w:rsidRPr="00796936">
        <w:rPr>
          <w:sz w:val="22"/>
          <w:szCs w:val="22"/>
        </w:rPr>
        <w:t xml:space="preserve">. </w:t>
      </w:r>
    </w:p>
    <w:p w14:paraId="590001A7" w14:textId="4D74CDFA" w:rsidR="00DF3310" w:rsidRPr="00796936" w:rsidRDefault="00DF3310" w:rsidP="00DF3310">
      <w:pPr>
        <w:spacing w:line="480" w:lineRule="auto"/>
        <w:rPr>
          <w:sz w:val="22"/>
          <w:szCs w:val="22"/>
        </w:rPr>
      </w:pPr>
      <w:r w:rsidRPr="00796936">
        <w:rPr>
          <w:b/>
          <w:bCs/>
          <w:sz w:val="22"/>
          <w:szCs w:val="22"/>
        </w:rPr>
        <w:t xml:space="preserve">Results: </w:t>
      </w:r>
      <w:r w:rsidRPr="00796936">
        <w:rPr>
          <w:sz w:val="22"/>
          <w:szCs w:val="22"/>
        </w:rPr>
        <w:t xml:space="preserve">Results indicated positive indirect associations between pain severity and both </w:t>
      </w:r>
      <w:r w:rsidR="00073301" w:rsidRPr="00796936">
        <w:rPr>
          <w:sz w:val="22"/>
          <w:szCs w:val="22"/>
        </w:rPr>
        <w:t>tobacco</w:t>
      </w:r>
      <w:r w:rsidRPr="00796936">
        <w:rPr>
          <w:sz w:val="22"/>
          <w:szCs w:val="22"/>
        </w:rPr>
        <w:t xml:space="preserve"> and ENDS dependence via sleep impairment severity</w:t>
      </w:r>
      <w:r w:rsidR="00281091" w:rsidRPr="00796936">
        <w:rPr>
          <w:sz w:val="22"/>
          <w:szCs w:val="22"/>
        </w:rPr>
        <w:t>.</w:t>
      </w:r>
    </w:p>
    <w:p w14:paraId="77BDBABA" w14:textId="3A61D70C" w:rsidR="00DF3310" w:rsidRPr="00796936" w:rsidRDefault="00DF3310" w:rsidP="00DF3310">
      <w:pPr>
        <w:spacing w:line="480" w:lineRule="auto"/>
        <w:rPr>
          <w:sz w:val="22"/>
          <w:szCs w:val="22"/>
        </w:rPr>
      </w:pPr>
      <w:r w:rsidRPr="00796936">
        <w:rPr>
          <w:b/>
          <w:bCs/>
          <w:sz w:val="22"/>
          <w:szCs w:val="22"/>
        </w:rPr>
        <w:t>Conclusion</w:t>
      </w:r>
      <w:r w:rsidR="00E963BF" w:rsidRPr="00796936">
        <w:rPr>
          <w:b/>
          <w:bCs/>
          <w:sz w:val="22"/>
          <w:szCs w:val="22"/>
        </w:rPr>
        <w:t>s</w:t>
      </w:r>
      <w:r w:rsidRPr="00796936">
        <w:rPr>
          <w:b/>
          <w:bCs/>
          <w:sz w:val="22"/>
          <w:szCs w:val="22"/>
        </w:rPr>
        <w:t xml:space="preserve">: </w:t>
      </w:r>
      <w:r w:rsidRPr="00796936">
        <w:rPr>
          <w:sz w:val="22"/>
          <w:szCs w:val="22"/>
        </w:rPr>
        <w:t>Sleep impairment may play an important role in associations between p</w:t>
      </w:r>
      <w:r w:rsidR="00A20BF1" w:rsidRPr="00796936">
        <w:rPr>
          <w:sz w:val="22"/>
          <w:szCs w:val="22"/>
        </w:rPr>
        <w:t>a</w:t>
      </w:r>
      <w:r w:rsidRPr="00796936">
        <w:rPr>
          <w:sz w:val="22"/>
          <w:szCs w:val="22"/>
        </w:rPr>
        <w:t xml:space="preserve">in severity and nicotine dependence among adults who use cigarettes or ENDS. These findings and future work may </w:t>
      </w:r>
      <w:r w:rsidR="00993467" w:rsidRPr="00796936">
        <w:rPr>
          <w:sz w:val="22"/>
          <w:szCs w:val="22"/>
        </w:rPr>
        <w:t>warrant the development</w:t>
      </w:r>
      <w:r w:rsidRPr="00796936">
        <w:rPr>
          <w:sz w:val="22"/>
          <w:szCs w:val="22"/>
        </w:rPr>
        <w:t xml:space="preserve"> of interventions </w:t>
      </w:r>
      <w:r w:rsidR="00A20BF1" w:rsidRPr="00796936">
        <w:rPr>
          <w:sz w:val="22"/>
          <w:szCs w:val="22"/>
        </w:rPr>
        <w:t xml:space="preserve">that address </w:t>
      </w:r>
      <w:r w:rsidRPr="00796936">
        <w:rPr>
          <w:sz w:val="22"/>
          <w:szCs w:val="22"/>
        </w:rPr>
        <w:t xml:space="preserve">sleep dysfunction to support </w:t>
      </w:r>
      <w:r w:rsidR="00A20BF1" w:rsidRPr="00796936">
        <w:rPr>
          <w:sz w:val="22"/>
          <w:szCs w:val="22"/>
        </w:rPr>
        <w:t xml:space="preserve">nicotine and </w:t>
      </w:r>
      <w:r w:rsidRPr="00796936">
        <w:rPr>
          <w:sz w:val="22"/>
          <w:szCs w:val="22"/>
        </w:rPr>
        <w:t xml:space="preserve">tobacco cessation, particularly among adults who experience pain. </w:t>
      </w:r>
    </w:p>
    <w:p w14:paraId="47440684" w14:textId="7B77D869" w:rsidR="00281091" w:rsidRPr="00796936" w:rsidRDefault="00DF3310" w:rsidP="00EB5F12">
      <w:pPr>
        <w:rPr>
          <w:i/>
          <w:iCs/>
          <w:sz w:val="22"/>
          <w:szCs w:val="22"/>
        </w:rPr>
      </w:pPr>
      <w:r w:rsidRPr="00796936">
        <w:rPr>
          <w:sz w:val="22"/>
          <w:szCs w:val="22"/>
        </w:rPr>
        <w:t>Keywords</w:t>
      </w:r>
      <w:r w:rsidRPr="00796936">
        <w:rPr>
          <w:i/>
          <w:iCs/>
          <w:sz w:val="22"/>
          <w:szCs w:val="22"/>
        </w:rPr>
        <w:t xml:space="preserve">: </w:t>
      </w:r>
      <w:r w:rsidRPr="00796936">
        <w:rPr>
          <w:sz w:val="22"/>
          <w:szCs w:val="22"/>
        </w:rPr>
        <w:t xml:space="preserve">pain; </w:t>
      </w:r>
      <w:r w:rsidR="00041FC8" w:rsidRPr="00796936">
        <w:rPr>
          <w:sz w:val="22"/>
          <w:szCs w:val="22"/>
        </w:rPr>
        <w:t>sleep; nicotine dependence; tobacco; cigarettes; e-cigarettes</w:t>
      </w:r>
    </w:p>
    <w:p w14:paraId="74805CDF" w14:textId="4A42A041" w:rsidR="00001C7B" w:rsidRPr="00796936" w:rsidRDefault="00281091" w:rsidP="00EB5F12">
      <w:pPr>
        <w:rPr>
          <w:i/>
          <w:iCs/>
          <w:sz w:val="22"/>
          <w:szCs w:val="22"/>
        </w:rPr>
      </w:pPr>
      <w:r w:rsidRPr="00796936">
        <w:rPr>
          <w:i/>
          <w:iCs/>
          <w:sz w:val="22"/>
          <w:szCs w:val="22"/>
        </w:rPr>
        <w:br w:type="page"/>
      </w:r>
    </w:p>
    <w:p w14:paraId="6FEE08EB" w14:textId="599431BE" w:rsidR="00001C7B" w:rsidRDefault="00CE7524" w:rsidP="00CA1517">
      <w:pPr>
        <w:jc w:val="center"/>
        <w:rPr>
          <w:b/>
          <w:bCs/>
        </w:rPr>
      </w:pPr>
      <w:r>
        <w:rPr>
          <w:b/>
          <w:bCs/>
        </w:rPr>
        <w:lastRenderedPageBreak/>
        <w:t>Introduction</w:t>
      </w:r>
    </w:p>
    <w:p w14:paraId="6BC0D5AB" w14:textId="77777777" w:rsidR="00CE7524" w:rsidRDefault="00CE7524" w:rsidP="00CE7524">
      <w:pPr>
        <w:rPr>
          <w:b/>
          <w:bCs/>
        </w:rPr>
      </w:pPr>
    </w:p>
    <w:p w14:paraId="7DBB6488" w14:textId="083BDFB4" w:rsidR="00D5283F" w:rsidRDefault="00636C0B" w:rsidP="00AD659E">
      <w:pPr>
        <w:spacing w:line="480" w:lineRule="auto"/>
        <w:ind w:firstLine="720"/>
      </w:pPr>
      <w:r>
        <w:t>Combustible cigarette</w:t>
      </w:r>
      <w:r w:rsidRPr="00907410">
        <w:t xml:space="preserve"> </w:t>
      </w:r>
      <w:r w:rsidR="00B91F79" w:rsidRPr="00907410">
        <w:t>smoking is the leading cause of preventable disease, disability, and death in the U</w:t>
      </w:r>
      <w:r w:rsidR="00F63251" w:rsidRPr="00907410">
        <w:t xml:space="preserve">nited States </w:t>
      </w:r>
      <w:r w:rsidR="008851BE">
        <w:fldChar w:fldCharType="begin">
          <w:fldData xml:space="preserve">PEVuZE5vdGU+PENpdGU+PEF1dGhvcj5LaW08L0F1dGhvcj48WWVhcj4yMDIzPC9ZZWFyPjxSZWNO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</w:fldData>
        </w:fldChar>
      </w:r>
      <w:r w:rsidR="008851BE">
        <w:instrText xml:space="preserve"> ADDIN EN.JS.CITE </w:instrText>
      </w:r>
      <w:r w:rsidR="008851BE">
        <w:fldChar w:fldCharType="separate"/>
      </w:r>
      <w:r w:rsidR="0019365A">
        <w:rPr>
          <w:noProof/>
        </w:rPr>
        <w:t>(Kim et al., 2023)</w:t>
      </w:r>
      <w:r w:rsidR="008851BE">
        <w:fldChar w:fldCharType="end"/>
      </w:r>
      <w:r w:rsidR="008851BE">
        <w:t>.</w:t>
      </w:r>
      <w:r w:rsidR="002B7E1B">
        <w:t xml:space="preserve"> </w:t>
      </w:r>
      <w:r w:rsidR="00E54E55">
        <w:t>The</w:t>
      </w:r>
      <w:r w:rsidR="00B91F79" w:rsidRPr="00907410">
        <w:t xml:space="preserve"> risks of </w:t>
      </w:r>
      <w:r w:rsidR="00E54E55">
        <w:t>cigarette</w:t>
      </w:r>
      <w:r w:rsidR="00E54E55" w:rsidRPr="00907410">
        <w:t xml:space="preserve"> </w:t>
      </w:r>
      <w:r w:rsidR="00B91F79" w:rsidRPr="00907410">
        <w:t xml:space="preserve">smoking </w:t>
      </w:r>
      <w:r w:rsidR="00E54E55">
        <w:t>are</w:t>
      </w:r>
      <w:r w:rsidR="00B91F79" w:rsidRPr="00907410">
        <w:t xml:space="preserve"> well-documented</w:t>
      </w:r>
      <w:r w:rsidR="004D5265">
        <w:t xml:space="preserve">, </w:t>
      </w:r>
      <w:r w:rsidR="00E54E55" w:rsidRPr="005B465E">
        <w:t>includin</w:t>
      </w:r>
      <w:r w:rsidR="00270392" w:rsidRPr="005B465E">
        <w:t>g numerous cancers,</w:t>
      </w:r>
      <w:r w:rsidR="008851BE">
        <w:t xml:space="preserve"> </w:t>
      </w:r>
      <w:r w:rsidR="00270392" w:rsidRPr="005B465E">
        <w:t xml:space="preserve">respiratory diseases, stroke, and cardiovascular disease </w:t>
      </w:r>
      <w:r w:rsidR="00270392" w:rsidRPr="005B465E">
        <w:fldChar w:fldCharType="begin">
          <w:fldData xml:space="preserve">PEVuZE5vdGU+PENpdGU+PEF1dGhvcj5HYW48L0F1dGhvcj48WWVhcj4yMDIyPC9ZZWFyPjxSZWNO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</w:fldData>
        </w:fldChar>
      </w:r>
      <w:r w:rsidR="00270392" w:rsidRPr="005B465E">
        <w:instrText xml:space="preserve"> ADDIN EN.JS.CITE </w:instrText>
      </w:r>
      <w:r w:rsidR="00270392" w:rsidRPr="005B465E">
        <w:fldChar w:fldCharType="separate"/>
      </w:r>
      <w:r w:rsidR="0019365A">
        <w:rPr>
          <w:noProof/>
        </w:rPr>
        <w:t>(Gan et al., 2022; Khoramdad et al., 2020; Pan et al., 2019; Sasco et al., 2004)</w:t>
      </w:r>
      <w:r w:rsidR="00270392" w:rsidRPr="005B465E">
        <w:fldChar w:fldCharType="end"/>
      </w:r>
      <w:r w:rsidR="004D5265">
        <w:t>. These known health consequences have contributed</w:t>
      </w:r>
      <w:r w:rsidR="00D57CF2">
        <w:t>, in part,</w:t>
      </w:r>
      <w:r w:rsidR="004D5265">
        <w:t xml:space="preserve"> to</w:t>
      </w:r>
      <w:r w:rsidR="002B7E1B">
        <w:t xml:space="preserve"> a surge in </w:t>
      </w:r>
      <w:r w:rsidR="004D5265">
        <w:t xml:space="preserve">the </w:t>
      </w:r>
      <w:r w:rsidR="002B7E1B">
        <w:t>popularity of</w:t>
      </w:r>
      <w:r w:rsidR="00E54E55">
        <w:t xml:space="preserve"> </w:t>
      </w:r>
      <w:del w:id="0" w:author="Grant Henry Ripley" w:date="2025-07-14T12:20:00Z" w16du:dateUtc="2025-07-14T16:20:00Z">
        <w:r w:rsidR="00E54E55" w:rsidDel="00A9188E">
          <w:delText xml:space="preserve">tobacco-free </w:delText>
        </w:r>
      </w:del>
      <w:del w:id="1" w:author="Ripley, Grant" w:date="2025-08-18T08:43:00Z" w16du:dateUtc="2025-08-18T12:43:00Z">
        <w:r w:rsidR="00E54E55" w:rsidDel="004A68DD">
          <w:delText>electronic nicotine delivery systems (ENDS)</w:delText>
        </w:r>
        <w:r w:rsidR="002B7E1B" w:rsidDel="004A68DD">
          <w:delText xml:space="preserve">, </w:delText>
        </w:r>
      </w:del>
      <w:ins w:id="2" w:author="Ripley, Grant" w:date="2025-08-18T08:43:00Z" w16du:dateUtc="2025-08-18T12:43:00Z">
        <w:r w:rsidR="004A68DD" w:rsidRPr="004D6313">
          <w:t>electronic nicotine delivery systems (ENDS), including electronic cigarettes or e-cigarettes</w:t>
        </w:r>
        <w:r w:rsidR="004A68DD">
          <w:t xml:space="preserve"> that </w:t>
        </w:r>
        <w:r w:rsidR="004A68DD" w:rsidRPr="004D6313">
          <w:t>contain nicotine but not tobacco leaf</w:t>
        </w:r>
      </w:ins>
      <w:del w:id="3" w:author="Ripley, Grant" w:date="2025-08-18T08:43:00Z" w16du:dateUtc="2025-08-18T12:43:00Z">
        <w:r w:rsidR="002B7E1B" w:rsidDel="004A68DD">
          <w:delText>including electronic cigarettes or e-cigarettes</w:delText>
        </w:r>
      </w:del>
      <w:r w:rsidR="00BA45FC">
        <w:t xml:space="preserve"> </w:t>
      </w:r>
      <w:r w:rsidR="00BA45FC" w:rsidRPr="00907410">
        <w:fldChar w:fldCharType="begin">
          <w:fldData xml:space="preserve">PEVuZE5vdGU+PENpdGU+PEF1dGhvcj5Db3JuZWxpdXM8L0F1dGhvcj48WWVhcj4yMDIzPC9ZZWFy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</w:fldData>
        </w:fldChar>
      </w:r>
      <w:r w:rsidR="00BA45FC" w:rsidRPr="00907410">
        <w:instrText xml:space="preserve"> ADDIN EN.JS.CITE </w:instrText>
      </w:r>
      <w:r w:rsidR="00BA45FC" w:rsidRPr="00907410">
        <w:fldChar w:fldCharType="separate"/>
      </w:r>
      <w:r w:rsidR="0019365A">
        <w:rPr>
          <w:noProof/>
        </w:rPr>
        <w:t>(Cornelius et al., 2023)</w:t>
      </w:r>
      <w:r w:rsidR="00BA45FC" w:rsidRPr="00907410">
        <w:fldChar w:fldCharType="end"/>
      </w:r>
      <w:r w:rsidR="00E54E55">
        <w:t xml:space="preserve">. </w:t>
      </w:r>
      <w:r w:rsidR="004D5265" w:rsidRPr="004D5265">
        <w:t>Nicotine, the primary psychoactive compound in both combustible cigarettes and ENDS, is a highly addictive substance that reinforces continued use through its effects on neurobiological reward pathways</w:t>
      </w:r>
      <w:r w:rsidR="00BA45FC">
        <w:t xml:space="preserve"> </w:t>
      </w:r>
      <w:r w:rsidR="00E54E55" w:rsidRPr="00907410">
        <w:fldChar w:fldCharType="begin">
          <w:fldData xml:space="preserve">PEVuZE5vdGU+PENpdGU+PEF1dGhvcj5Db3JyaWdhbGw8L0F1dGhvcj48WWVhcj4xOTkxPC9ZZWFy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</w:fldData>
        </w:fldChar>
      </w:r>
      <w:r w:rsidR="00E54E55" w:rsidRPr="00907410">
        <w:instrText xml:space="preserve"> ADDIN EN.JS.CITE </w:instrText>
      </w:r>
      <w:r w:rsidR="00E54E55" w:rsidRPr="00907410">
        <w:fldChar w:fldCharType="separate"/>
      </w:r>
      <w:r w:rsidR="0019365A">
        <w:rPr>
          <w:noProof/>
        </w:rPr>
        <w:t>(Corrigall, 1991; Etter &amp; Eissenberg, 2014; Harvey et al., 2004)</w:t>
      </w:r>
      <w:r w:rsidR="00E54E55" w:rsidRPr="00907410">
        <w:fldChar w:fldCharType="end"/>
      </w:r>
      <w:r w:rsidR="00E54E55" w:rsidRPr="00907410">
        <w:t xml:space="preserve">. </w:t>
      </w:r>
      <w:r w:rsidR="00BA45FC">
        <w:t xml:space="preserve">Nicotine dependence </w:t>
      </w:r>
      <w:r w:rsidR="00C55F00">
        <w:t>includes symptoms such as</w:t>
      </w:r>
      <w:r w:rsidR="00416C78" w:rsidRPr="00907410">
        <w:t xml:space="preserve"> </w:t>
      </w:r>
      <w:r w:rsidR="00E54E55" w:rsidRPr="00907410">
        <w:t>difficulty controlling use, craving, tolerance, and withdrawal</w:t>
      </w:r>
      <w:r w:rsidR="009C6C18">
        <w:t xml:space="preserve"> </w:t>
      </w:r>
      <w:r w:rsidR="004D5265" w:rsidRPr="00907410">
        <w:fldChar w:fldCharType="begin">
          <w:fldData xml:space="preserve">PEVuZE5vdGU+PENpdGU+PEF1dGhvcj5NaWNrZW5zPC9BdXRob3I+PFllYXI+MjAxMDwvWWVhcj48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</w:fldData>
        </w:fldChar>
      </w:r>
      <w:r w:rsidR="004D5265" w:rsidRPr="00907410">
        <w:instrText xml:space="preserve"> ADDIN EN.JS.CITE </w:instrText>
      </w:r>
      <w:r w:rsidR="004D5265" w:rsidRPr="00907410">
        <w:fldChar w:fldCharType="separate"/>
      </w:r>
      <w:r w:rsidR="004D5265">
        <w:rPr>
          <w:noProof/>
        </w:rPr>
        <w:t>(Mickens et al., 2010)</w:t>
      </w:r>
      <w:r w:rsidR="004D5265" w:rsidRPr="00907410">
        <w:fldChar w:fldCharType="end"/>
      </w:r>
      <w:r w:rsidR="004D5265">
        <w:t xml:space="preserve">. </w:t>
      </w:r>
      <w:r w:rsidR="000E5AEF">
        <w:t xml:space="preserve">Greater </w:t>
      </w:r>
      <w:r w:rsidR="002B7E1B">
        <w:t xml:space="preserve">nicotine </w:t>
      </w:r>
      <w:r w:rsidR="002B7E1B" w:rsidRPr="000523AB">
        <w:t xml:space="preserve">dependence </w:t>
      </w:r>
      <w:r w:rsidR="00416C78">
        <w:t>has been</w:t>
      </w:r>
      <w:r w:rsidR="00416C78" w:rsidRPr="000523AB">
        <w:t xml:space="preserve"> </w:t>
      </w:r>
      <w:r w:rsidR="002B7E1B" w:rsidRPr="000523AB">
        <w:t xml:space="preserve">associated with </w:t>
      </w:r>
      <w:r w:rsidR="00416C78">
        <w:t>less</w:t>
      </w:r>
      <w:r w:rsidR="00416C78" w:rsidRPr="000523AB">
        <w:t xml:space="preserve"> </w:t>
      </w:r>
      <w:r w:rsidR="004F622B" w:rsidRPr="000523AB">
        <w:t xml:space="preserve">motivation to </w:t>
      </w:r>
      <w:proofErr w:type="gramStart"/>
      <w:r w:rsidR="004F622B" w:rsidRPr="000523AB">
        <w:t>quit</w:t>
      </w:r>
      <w:proofErr w:type="gramEnd"/>
      <w:r w:rsidR="00C55F00">
        <w:t xml:space="preserve"> smoking</w:t>
      </w:r>
      <w:r w:rsidR="004F622B" w:rsidRPr="000523AB">
        <w:t xml:space="preserve"> </w:t>
      </w:r>
      <w:r w:rsidR="008851BE" w:rsidRPr="000523AB">
        <w:t xml:space="preserve">and </w:t>
      </w:r>
      <w:r w:rsidR="00416C78">
        <w:t>greater</w:t>
      </w:r>
      <w:r w:rsidR="00416C78" w:rsidRPr="005B465E">
        <w:t xml:space="preserve"> </w:t>
      </w:r>
      <w:r w:rsidR="004F622B" w:rsidRPr="005B465E">
        <w:t xml:space="preserve">difficulties during cessation </w:t>
      </w:r>
      <w:r w:rsidR="009C6C18" w:rsidRPr="0081416F">
        <w:fldChar w:fldCharType="begin">
          <w:fldData xml:space="preserve">PEVuZE5vdGU+PENpdGU+PEF1dGhvcj5IYW48L0F1dGhvcj48WWVhcj4yMDIzPC9ZZWFyPjxSZWNO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=
</w:fldData>
        </w:fldChar>
      </w:r>
      <w:r w:rsidR="009C6C18" w:rsidRPr="0081416F">
        <w:instrText xml:space="preserve"> ADDIN EN.JS.CITE </w:instrText>
      </w:r>
      <w:r w:rsidR="009C6C18" w:rsidRPr="0081416F">
        <w:fldChar w:fldCharType="separate"/>
      </w:r>
      <w:r w:rsidR="0019365A">
        <w:rPr>
          <w:noProof/>
        </w:rPr>
        <w:t>(i.e., more severe withdrawal symptoms; Han et al., 2023; Hollands et al., 2022; Lin et al., 2021)</w:t>
      </w:r>
      <w:r w:rsidR="009C6C18" w:rsidRPr="0081416F">
        <w:fldChar w:fldCharType="end"/>
      </w:r>
      <w:r w:rsidR="008851BE" w:rsidRPr="005B465E">
        <w:t>.</w:t>
      </w:r>
      <w:r w:rsidR="00E22104">
        <w:t xml:space="preserve"> </w:t>
      </w:r>
    </w:p>
    <w:p w14:paraId="12E5F961" w14:textId="286D374F" w:rsidR="00B91F79" w:rsidRPr="00870A1C" w:rsidRDefault="000E5AEF" w:rsidP="000E5AEF">
      <w:pPr>
        <w:spacing w:line="480" w:lineRule="auto"/>
        <w:ind w:firstLine="720"/>
        <w:rPr>
          <w:b/>
          <w:bCs/>
        </w:rPr>
      </w:pPr>
      <w:r>
        <w:t xml:space="preserve">There has been increasing focus of the impact/role of chronic pain on </w:t>
      </w:r>
      <w:r w:rsidR="00A85013">
        <w:t>tobacco use</w:t>
      </w:r>
      <w:r>
        <w:t xml:space="preserve">. </w:t>
      </w:r>
      <w:r w:rsidR="003D4B88" w:rsidRPr="00460EFE">
        <w:t>The reciprocal model of pain and nicotine/tobacco use posits a bidirectional relationship in which pain increases the likelihood of nicotine use, and nicotine use, in turn, exacerbates pain</w:t>
      </w:r>
      <w:r w:rsidR="000829FA" w:rsidRPr="00907410">
        <w:t xml:space="preserve"> </w:t>
      </w:r>
      <w:r w:rsidR="006E3440" w:rsidRPr="00907410">
        <w:fldChar w:fldCharType="begin">
          <w:fldData xml:space="preserve">PEVuZE5vdGU+PENpdGU+PEF1dGhvcj5EaXRyZTwvQXV0aG9yPjxZZWFyPjIwMTk8L1llYXI+PFJl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</w:fldData>
        </w:fldChar>
      </w:r>
      <w:r w:rsidR="006E3440" w:rsidRPr="00907410">
        <w:instrText xml:space="preserve"> ADDIN EN.JS.CITE </w:instrText>
      </w:r>
      <w:r w:rsidR="006E3440" w:rsidRPr="00907410">
        <w:fldChar w:fldCharType="separate"/>
      </w:r>
      <w:r w:rsidR="0038562E">
        <w:rPr>
          <w:noProof/>
        </w:rPr>
        <w:t>(Ditre et al., 2011; Ditre et al., 2019; LaRowe &amp; Ditre, 2020)</w:t>
      </w:r>
      <w:r w:rsidR="006E3440" w:rsidRPr="00907410">
        <w:fldChar w:fldCharType="end"/>
      </w:r>
      <w:r w:rsidR="00EA33BC" w:rsidRPr="00907410">
        <w:t>.</w:t>
      </w:r>
      <w:r w:rsidR="00BF551C">
        <w:t xml:space="preserve"> </w:t>
      </w:r>
      <w:r w:rsidR="009C6C18">
        <w:t xml:space="preserve">For </w:t>
      </w:r>
      <w:r w:rsidR="003D4B88">
        <w:t>example</w:t>
      </w:r>
      <w:r w:rsidR="009C6C18">
        <w:t>,</w:t>
      </w:r>
      <w:r w:rsidR="00B83D31">
        <w:t xml:space="preserve"> national prevalence estimates indicate that individuals </w:t>
      </w:r>
      <w:r w:rsidR="003D4B88">
        <w:t xml:space="preserve">with </w:t>
      </w:r>
      <w:r w:rsidR="00B83D31">
        <w:t>pain (</w:t>
      </w:r>
      <w:r w:rsidR="00D94D18">
        <w:t>compared to those without</w:t>
      </w:r>
      <w:r w:rsidR="00936B01">
        <w:t xml:space="preserve"> </w:t>
      </w:r>
      <w:r w:rsidR="00B83D31">
        <w:t xml:space="preserve">pain) are twice as likely to smoke cigarettes </w:t>
      </w:r>
      <w:r w:rsidR="00B83D31">
        <w:fldChar w:fldCharType="begin">
          <w:fldData xml:space="preserve">PEVuZE5vdGU+PENpdGU+PEF1dGhvcj5adm9sZW5za3k8L0F1dGhvcj48WWVhcj4yMDEwPC9ZZWFy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==
</w:fldData>
        </w:fldChar>
      </w:r>
      <w:r w:rsidR="00B83D31">
        <w:instrText xml:space="preserve"> ADDIN EN.JS.CITE </w:instrText>
      </w:r>
      <w:r w:rsidR="00B83D31">
        <w:fldChar w:fldCharType="separate"/>
      </w:r>
      <w:r w:rsidR="0019365A">
        <w:rPr>
          <w:noProof/>
        </w:rPr>
        <w:t>(Shiri et al., 2010; Zvolensky et al., 2010)</w:t>
      </w:r>
      <w:r w:rsidR="00B83D31">
        <w:fldChar w:fldCharType="end"/>
      </w:r>
      <w:r w:rsidR="004E145B">
        <w:t xml:space="preserve">. </w:t>
      </w:r>
      <w:bookmarkStart w:id="4" w:name="_Hlk203473929"/>
      <w:ins w:id="5" w:author="Ripley, Grant" w:date="2025-08-18T08:50:00Z" w16du:dateUtc="2025-08-18T12:50:00Z">
        <w:r w:rsidR="004A68DD" w:rsidRPr="00374F73">
          <w:t xml:space="preserve">Cigarette smokers with current pain (compared to </w:t>
        </w:r>
        <w:r w:rsidR="004A68DD">
          <w:t>those</w:t>
        </w:r>
        <w:r w:rsidR="004A68DD" w:rsidRPr="00374F73">
          <w:t xml:space="preserve"> without pain) are more likely to initiate and continue ENDS use and are nearly three times more likely to endorse lifetime polytobacco use </w:t>
        </w:r>
      </w:ins>
      <w:del w:id="6" w:author="Ripley, Grant" w:date="2025-08-18T08:50:00Z" w16du:dateUtc="2025-08-18T12:50:00Z">
        <w:r w:rsidR="004E145B" w:rsidDel="004A68DD">
          <w:delText xml:space="preserve">Cigarette smokers with current pain (compared to </w:delText>
        </w:r>
        <w:r w:rsidR="00EC326C" w:rsidDel="004A68DD">
          <w:delText xml:space="preserve">smokers </w:delText>
        </w:r>
        <w:r w:rsidR="004E145B" w:rsidDel="004A68DD">
          <w:delText xml:space="preserve">without pain) are </w:delText>
        </w:r>
        <w:r w:rsidR="00B83D31" w:rsidDel="004A68DD">
          <w:delText>more likely to</w:delText>
        </w:r>
      </w:del>
      <w:ins w:id="7" w:author="Grant Henry Ripley" w:date="2025-07-15T12:08:00Z" w16du:dateUtc="2025-07-15T16:08:00Z">
        <w:del w:id="8" w:author="Ripley, Grant" w:date="2025-08-18T08:50:00Z" w16du:dateUtc="2025-08-18T12:50:00Z">
          <w:r w:rsidR="008E2248" w:rsidDel="004A68DD">
            <w:delText xml:space="preserve"> </w:delText>
          </w:r>
        </w:del>
      </w:ins>
      <w:ins w:id="9" w:author="Grant Henry Ripley" w:date="2025-07-15T11:58:00Z" w16du:dateUtc="2025-07-15T15:58:00Z">
        <w:del w:id="10" w:author="Ripley, Grant" w:date="2025-08-18T08:50:00Z" w16du:dateUtc="2025-08-18T12:50:00Z">
          <w:r w:rsidR="008E2248" w:rsidDel="004A68DD">
            <w:delText>initiate</w:delText>
          </w:r>
        </w:del>
      </w:ins>
      <w:ins w:id="11" w:author="Grant Henry Ripley" w:date="2025-07-15T12:10:00Z" w16du:dateUtc="2025-07-15T16:10:00Z">
        <w:del w:id="12" w:author="Ripley, Grant" w:date="2025-08-18T08:50:00Z" w16du:dateUtc="2025-08-18T12:50:00Z">
          <w:r w:rsidR="00A32594" w:rsidDel="004A68DD">
            <w:delText xml:space="preserve"> and continue</w:delText>
          </w:r>
        </w:del>
      </w:ins>
      <w:del w:id="13" w:author="Ripley, Grant" w:date="2025-08-18T08:50:00Z" w16du:dateUtc="2025-08-18T12:50:00Z">
        <w:r w:rsidR="00B83D31" w:rsidDel="004A68DD">
          <w:delText xml:space="preserve"> </w:delText>
        </w:r>
        <w:r w:rsidR="00A85013" w:rsidRPr="00B25E7D" w:rsidDel="004A68DD">
          <w:delText>ENDS</w:delText>
        </w:r>
      </w:del>
      <w:ins w:id="14" w:author="Grant Henry Ripley" w:date="2025-07-15T11:58:00Z" w16du:dateUtc="2025-07-15T15:58:00Z">
        <w:del w:id="15" w:author="Ripley, Grant" w:date="2025-08-18T08:50:00Z" w16du:dateUtc="2025-08-18T12:50:00Z">
          <w:r w:rsidR="008E2248" w:rsidDel="004A68DD">
            <w:delText xml:space="preserve"> </w:delText>
          </w:r>
        </w:del>
      </w:ins>
      <w:ins w:id="16" w:author="Grant Henry Ripley" w:date="2025-07-15T12:13:00Z" w16du:dateUtc="2025-07-15T16:13:00Z">
        <w:del w:id="17" w:author="Ripley, Grant" w:date="2025-08-18T08:50:00Z" w16du:dateUtc="2025-08-18T12:50:00Z">
          <w:r w:rsidR="00A32594" w:rsidDel="004A68DD">
            <w:delText>use</w:delText>
          </w:r>
          <w:r w:rsidR="00A32594" w:rsidRPr="00A32594" w:rsidDel="004A68DD">
            <w:delText xml:space="preserve"> and</w:delText>
          </w:r>
        </w:del>
      </w:ins>
      <w:del w:id="18" w:author="Ripley, Grant" w:date="2025-08-18T08:50:00Z" w16du:dateUtc="2025-08-18T12:50:00Z">
        <w:r w:rsidR="004E145B" w:rsidDel="004A68DD">
          <w:delText xml:space="preserve"> </w:delText>
        </w:r>
        <w:r w:rsidR="00A32594" w:rsidDel="004A68DD">
          <w:delText xml:space="preserve">are </w:delText>
        </w:r>
        <w:r w:rsidR="004E145B" w:rsidDel="004A68DD">
          <w:delText xml:space="preserve">nearly three times more likely to endorse lifetime polytobacco use </w:delText>
        </w:r>
      </w:del>
      <w:r w:rsidR="004E145B">
        <w:fldChar w:fldCharType="begin">
          <w:fldData xml:space="preserve">PEVuZE5vdGU+PENpdGU+PEF1dGhvcj5Qb3dlcnM8L0F1dGhvcj48WWVhcj4yMDIwPC9ZZWFyPjxS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</w:fldData>
        </w:fldChar>
      </w:r>
      <w:r w:rsidR="004E145B">
        <w:instrText xml:space="preserve"> ADDIN EN.JS.CITE </w:instrText>
      </w:r>
      <w:r w:rsidR="004E145B">
        <w:fldChar w:fldCharType="separate"/>
      </w:r>
      <w:r w:rsidR="00305164">
        <w:rPr>
          <w:noProof/>
        </w:rPr>
        <w:t xml:space="preserve">(i.e., the use of two or more </w:t>
      </w:r>
      <w:r w:rsidR="00305164">
        <w:rPr>
          <w:noProof/>
        </w:rPr>
        <w:lastRenderedPageBreak/>
        <w:t>tobacco products; Powers et al., 2020; Sung et al., 2015)</w:t>
      </w:r>
      <w:r w:rsidR="004E145B">
        <w:fldChar w:fldCharType="end"/>
      </w:r>
      <w:bookmarkEnd w:id="4"/>
      <w:r w:rsidR="00B83D31" w:rsidRPr="000459B7">
        <w:t xml:space="preserve">. </w:t>
      </w:r>
      <w:r w:rsidR="00E2541B">
        <w:t>Individuals with pain</w:t>
      </w:r>
      <w:r w:rsidR="00516E97">
        <w:t xml:space="preserve"> </w:t>
      </w:r>
      <w:r w:rsidR="00416C78">
        <w:t>(</w:t>
      </w:r>
      <w:r w:rsidR="004E145B">
        <w:t>compared to those without pain</w:t>
      </w:r>
      <w:r w:rsidR="00416C78">
        <w:t xml:space="preserve">) </w:t>
      </w:r>
      <w:r w:rsidR="00516E97">
        <w:t xml:space="preserve">report lower confidence in their ability to quit smoking </w:t>
      </w:r>
      <w:r w:rsidR="00516E97">
        <w:fldChar w:fldCharType="begin">
          <w:fldData xml:space="preserve">PEVuZE5vdGU+PENpdGU+PEF1dGhvcj5aYWxlPC9BdXRob3I+PFllYXI+MjAxNDwvWWVhcj48UmVj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</w:fldData>
        </w:fldChar>
      </w:r>
      <w:r w:rsidR="00516E97">
        <w:instrText xml:space="preserve"> ADDIN EN.JS.CITE </w:instrText>
      </w:r>
      <w:r w:rsidR="00516E97">
        <w:fldChar w:fldCharType="separate"/>
      </w:r>
      <w:r w:rsidR="0019365A">
        <w:rPr>
          <w:noProof/>
        </w:rPr>
        <w:t>(Zale et al., 2014)</w:t>
      </w:r>
      <w:r w:rsidR="00516E97">
        <w:fldChar w:fldCharType="end"/>
      </w:r>
      <w:r w:rsidR="00516E97">
        <w:t xml:space="preserve">, identify pain as a barrier to </w:t>
      </w:r>
      <w:r w:rsidR="00E2541B">
        <w:t xml:space="preserve">cigarette </w:t>
      </w:r>
      <w:r w:rsidR="00516E97">
        <w:t xml:space="preserve">cessation </w:t>
      </w:r>
      <w:r w:rsidR="00516E97">
        <w:fldChar w:fldCharType="begin">
          <w:fldData xml:space="preserve">PEVuZE5vdGU+PENpdGU+PEF1dGhvcj5EaXRyZTwvQXV0aG9yPjxZZWFyPjIwMTc8L1llYXI+PFJl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</w:fldData>
        </w:fldChar>
      </w:r>
      <w:r w:rsidR="00516E97">
        <w:instrText xml:space="preserve"> ADDIN EN.JS.CITE </w:instrText>
      </w:r>
      <w:r w:rsidR="00516E97">
        <w:fldChar w:fldCharType="separate"/>
      </w:r>
      <w:r w:rsidR="0019365A">
        <w:rPr>
          <w:noProof/>
        </w:rPr>
        <w:t>(Ditre et al., 2021; Ditre et al., 2017)</w:t>
      </w:r>
      <w:r w:rsidR="00516E97">
        <w:fldChar w:fldCharType="end"/>
      </w:r>
      <w:r w:rsidR="00516E97">
        <w:t>,</w:t>
      </w:r>
      <w:r w:rsidR="005B465E">
        <w:t xml:space="preserve"> and are </w:t>
      </w:r>
      <w:r w:rsidR="003D4B88">
        <w:t>over two</w:t>
      </w:r>
      <w:r w:rsidR="005B465E">
        <w:t xml:space="preserve"> times more likely to meet criteria for nicotine dependence </w:t>
      </w:r>
      <w:r w:rsidR="005B465E">
        <w:fldChar w:fldCharType="begin">
          <w:fldData xml:space="preserve">PEVuZE5vdGU+PENpdGU+PEF1dGhvcj5adm9sZW5za3k8L0F1dGhvcj48WWVhcj4yMDA5PC9ZZWFy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</w:fldData>
        </w:fldChar>
      </w:r>
      <w:r w:rsidR="005B465E">
        <w:instrText xml:space="preserve"> ADDIN EN.JS.CITE </w:instrText>
      </w:r>
      <w:r w:rsidR="005B465E">
        <w:fldChar w:fldCharType="separate"/>
      </w:r>
      <w:r w:rsidR="0019365A">
        <w:rPr>
          <w:noProof/>
        </w:rPr>
        <w:t>(Zvolensky et al., 2009)</w:t>
      </w:r>
      <w:r w:rsidR="005B465E">
        <w:fldChar w:fldCharType="end"/>
      </w:r>
      <w:r w:rsidR="005B465E">
        <w:t xml:space="preserve">. </w:t>
      </w:r>
    </w:p>
    <w:p w14:paraId="0CEFD1E1" w14:textId="44D95B12" w:rsidR="00E72DE5" w:rsidRDefault="002F2BA5" w:rsidP="00E82DA8">
      <w:pPr>
        <w:spacing w:line="480" w:lineRule="auto"/>
        <w:ind w:firstLine="720"/>
      </w:pPr>
      <w:r w:rsidRPr="00907410">
        <w:t xml:space="preserve"> </w:t>
      </w:r>
      <w:r w:rsidR="00416C78" w:rsidRPr="00416C78">
        <w:t xml:space="preserve">Extensive research has established links between sleep and both pain and tobacco/nicotine use, </w:t>
      </w:r>
      <w:r w:rsidR="003D4B88">
        <w:t>respectively</w:t>
      </w:r>
      <w:r w:rsidR="00416C78" w:rsidRPr="00416C78">
        <w:t>.</w:t>
      </w:r>
      <w:r w:rsidR="00AA06BB" w:rsidRPr="00907410">
        <w:t xml:space="preserve"> </w:t>
      </w:r>
      <w:r w:rsidR="007449D2">
        <w:t>For example</w:t>
      </w:r>
      <w:r w:rsidR="003D4B88">
        <w:t xml:space="preserve">, there is </w:t>
      </w:r>
      <w:r w:rsidR="0033633E">
        <w:t xml:space="preserve">strong </w:t>
      </w:r>
      <w:r w:rsidR="00FC4EC5" w:rsidRPr="00FC4EC5">
        <w:t xml:space="preserve">evidence </w:t>
      </w:r>
      <w:r w:rsidR="00FC4EC5">
        <w:t>of</w:t>
      </w:r>
      <w:r w:rsidR="00FC4EC5" w:rsidRPr="00FC4EC5">
        <w:t xml:space="preserve"> reciprocal associations between pain and sleep</w:t>
      </w:r>
      <w:r w:rsidR="00FC4EC5" w:rsidRPr="00FC4EC5" w:rsidDel="00FC4EC5">
        <w:t xml:space="preserve"> </w:t>
      </w:r>
      <w:r w:rsidR="00F31896" w:rsidRPr="00907410">
        <w:fldChar w:fldCharType="begin">
          <w:fldData xml:space="preserve">PEVuZE5vdGU+PENpdGU+PEF1dGhvcj5DYW1wYW5pbmk8L0F1dGhvcj48WWVhcj4yMDIyPC9ZZWFy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=
</w:fldData>
        </w:fldChar>
      </w:r>
      <w:r w:rsidR="00F31896" w:rsidRPr="00907410">
        <w:instrText xml:space="preserve"> ADDIN EN.JS.CITE </w:instrText>
      </w:r>
      <w:r w:rsidR="00F31896" w:rsidRPr="00907410">
        <w:fldChar w:fldCharType="separate"/>
      </w:r>
      <w:r w:rsidR="0019365A">
        <w:rPr>
          <w:noProof/>
        </w:rPr>
        <w:t>(Campanini et al., 2022; Finan et al., 2013; Koffel et al., 2016)</w:t>
      </w:r>
      <w:r w:rsidR="00F31896" w:rsidRPr="00907410">
        <w:fldChar w:fldCharType="end"/>
      </w:r>
      <w:r w:rsidR="00F31896" w:rsidRPr="00907410">
        <w:t xml:space="preserve">, such that increased pain disrupts sleep, which in </w:t>
      </w:r>
      <w:r w:rsidR="00F31896" w:rsidRPr="007C2C8B">
        <w:t>turn amplifies pain and worsens sleep</w:t>
      </w:r>
      <w:r w:rsidR="002625FB">
        <w:t xml:space="preserve"> quality</w:t>
      </w:r>
      <w:r w:rsidR="00F31896" w:rsidRPr="007C2C8B">
        <w:t>.</w:t>
      </w:r>
      <w:r w:rsidR="00936B01">
        <w:t xml:space="preserve"> </w:t>
      </w:r>
      <w:r w:rsidR="003D4B88">
        <w:t>R</w:t>
      </w:r>
      <w:r w:rsidR="00FC4EC5" w:rsidRPr="00FC4EC5">
        <w:t xml:space="preserve">esearch examining the relationship between sleep and nicotine/tobacco use </w:t>
      </w:r>
      <w:r w:rsidR="003D4B88">
        <w:t xml:space="preserve">similarly </w:t>
      </w:r>
      <w:r w:rsidR="00FC4EC5" w:rsidRPr="00FC4EC5">
        <w:t xml:space="preserve">shows that </w:t>
      </w:r>
      <w:r w:rsidR="004E145B">
        <w:t xml:space="preserve">individuals who report </w:t>
      </w:r>
      <w:r w:rsidR="00FC4EC5" w:rsidRPr="004E145B">
        <w:t>cigarette use compared to non-users,</w:t>
      </w:r>
      <w:r w:rsidR="00E72DE5" w:rsidRPr="004E145B">
        <w:t xml:space="preserve"> are more likely</w:t>
      </w:r>
      <w:r w:rsidR="00E72DE5" w:rsidRPr="00907410">
        <w:t xml:space="preserve"> to </w:t>
      </w:r>
      <w:r w:rsidR="00593410">
        <w:t xml:space="preserve">experience sleep-related difficulties including </w:t>
      </w:r>
      <w:r w:rsidR="00E72DE5" w:rsidRPr="00907410">
        <w:t xml:space="preserve">daytime fatigue, increased sleep disturbance, reduced total sleep time, waking earlier than desired, and insomnia </w:t>
      </w:r>
      <w:r w:rsidR="0081416F" w:rsidRPr="0081416F">
        <w:fldChar w:fldCharType="begin">
          <w:fldData xml:space="preserve">PEVuZE5vdGU+PENpdGU+PEF1dGhvcj5NY05hbWFyYTwvQXV0aG9yPjxZZWFyPjIwMTQ8L1llYXI+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</w:fldData>
        </w:fldChar>
      </w:r>
      <w:r w:rsidR="0081416F" w:rsidRPr="0081416F">
        <w:instrText xml:space="preserve"> ADDIN EN.JS.CITE </w:instrText>
      </w:r>
      <w:r w:rsidR="0081416F" w:rsidRPr="0081416F">
        <w:fldChar w:fldCharType="separate"/>
      </w:r>
      <w:r w:rsidR="00C578B8">
        <w:rPr>
          <w:noProof/>
        </w:rPr>
        <w:t>(i.e., problems intiating and maintaining sleep; de Leeuw et al., 2013; Khan et al., 2019; McNamara et al., 2014; Phillips &amp; Danner, 1995)</w:t>
      </w:r>
      <w:r w:rsidR="0081416F" w:rsidRPr="0081416F">
        <w:fldChar w:fldCharType="end"/>
      </w:r>
      <w:r w:rsidR="0081416F">
        <w:t>.</w:t>
      </w:r>
      <w:r w:rsidR="00164DAA">
        <w:t xml:space="preserve"> </w:t>
      </w:r>
      <w:r w:rsidR="0081416F">
        <w:t>A</w:t>
      </w:r>
      <w:r w:rsidR="00593410">
        <w:t xml:space="preserve">mong adult </w:t>
      </w:r>
      <w:r w:rsidR="004E145B">
        <w:t xml:space="preserve">users of </w:t>
      </w:r>
      <w:r w:rsidR="00593410">
        <w:t xml:space="preserve">ENDS, poor sleep quality </w:t>
      </w:r>
      <w:r w:rsidR="00FC4EC5">
        <w:t xml:space="preserve">has been </w:t>
      </w:r>
      <w:r w:rsidR="00593410">
        <w:t xml:space="preserve">associated with greater nicotine dependence and perceived </w:t>
      </w:r>
      <w:r w:rsidR="003D4B88">
        <w:t xml:space="preserve">cessation </w:t>
      </w:r>
      <w:r w:rsidR="00593410">
        <w:t xml:space="preserve">barriers </w:t>
      </w:r>
      <w:r w:rsidR="00B25E7D">
        <w:fldChar w:fldCharType="begin">
          <w:fldData xml:space="preserve">PEVuZE5vdGU+PENpdGU+PEF1dGhvcj5adm9sZW5za3k8L0F1dGhvcj48WWVhcj4yMDIwPC9ZZWFy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==
</w:fldData>
        </w:fldChar>
      </w:r>
      <w:r w:rsidR="00B25E7D">
        <w:instrText xml:space="preserve"> ADDIN EN.JS.CITE </w:instrText>
      </w:r>
      <w:r w:rsidR="00B25E7D">
        <w:fldChar w:fldCharType="separate"/>
      </w:r>
      <w:r w:rsidR="0019365A">
        <w:rPr>
          <w:noProof/>
        </w:rPr>
        <w:t>(Zvolensky et al., 2020)</w:t>
      </w:r>
      <w:r w:rsidR="00B25E7D">
        <w:fldChar w:fldCharType="end"/>
      </w:r>
      <w:r w:rsidR="004744F9">
        <w:t>.</w:t>
      </w:r>
      <w:r w:rsidR="00164DAA">
        <w:t xml:space="preserve"> Further, dual use</w:t>
      </w:r>
      <w:r w:rsidR="001E1E9D">
        <w:t xml:space="preserve"> of cigarettes and ENDS has been</w:t>
      </w:r>
      <w:r w:rsidR="00164DAA">
        <w:t xml:space="preserve"> associated with</w:t>
      </w:r>
      <w:r w:rsidR="001E1E9D">
        <w:t xml:space="preserve"> </w:t>
      </w:r>
      <w:r w:rsidR="00164DAA">
        <w:t xml:space="preserve">81% higher odds of </w:t>
      </w:r>
      <w:r w:rsidR="001E1E9D">
        <w:t>insufficient sleep duration (&lt; seven hours) compared to non-users</w:t>
      </w:r>
      <w:r w:rsidR="00164DAA">
        <w:t xml:space="preserve"> </w:t>
      </w:r>
      <w:r w:rsidR="001E1E9D">
        <w:fldChar w:fldCharType="begin">
          <w:fldData xml:space="preserve">PEVuZE5vdGU+PENpdGU+PEF1dGhvcj5Qb3VkZWw8L0F1dGhvcj48WWVhcj4yMDI1PC9ZZWFyPjxS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</w:fldData>
        </w:fldChar>
      </w:r>
      <w:r w:rsidR="001E1E9D">
        <w:instrText xml:space="preserve"> ADDIN EN.JS.CITE </w:instrText>
      </w:r>
      <w:r w:rsidR="001E1E9D">
        <w:fldChar w:fldCharType="separate"/>
      </w:r>
      <w:r w:rsidR="001E1E9D">
        <w:rPr>
          <w:noProof/>
        </w:rPr>
        <w:t>(Poudel et al., 2025)</w:t>
      </w:r>
      <w:r w:rsidR="001E1E9D">
        <w:fldChar w:fldCharType="end"/>
      </w:r>
      <w:r w:rsidR="001E1E9D">
        <w:t>.</w:t>
      </w:r>
      <w:r w:rsidR="004744F9">
        <w:t xml:space="preserve"> </w:t>
      </w:r>
      <w:r w:rsidR="00FC4EC5">
        <w:t>Finally</w:t>
      </w:r>
      <w:r w:rsidR="004744F9">
        <w:t xml:space="preserve">, sleep deprivation </w:t>
      </w:r>
      <w:r w:rsidR="00FC4EC5">
        <w:t xml:space="preserve">has been </w:t>
      </w:r>
      <w:r w:rsidR="004744F9">
        <w:t xml:space="preserve">associated with increased rates of </w:t>
      </w:r>
      <w:r w:rsidR="00FC4EC5">
        <w:t xml:space="preserve">both </w:t>
      </w:r>
      <w:r w:rsidR="004744F9">
        <w:t>cigarette</w:t>
      </w:r>
      <w:r w:rsidR="0054299E">
        <w:t xml:space="preserve"> and END</w:t>
      </w:r>
      <w:r w:rsidR="00D605DC">
        <w:t>S</w:t>
      </w:r>
      <w:r w:rsidR="0054299E">
        <w:t xml:space="preserve"> use</w:t>
      </w:r>
      <w:r w:rsidR="004744F9">
        <w:t xml:space="preserve"> </w:t>
      </w:r>
      <w:r w:rsidR="00F67B50">
        <w:fldChar w:fldCharType="begin">
          <w:fldData xml:space="preserve">PEVuZE5vdGU+PENpdGU+PEF1dGhvcj5IYW1pZG92aWM8L0F1dGhvcj48WWVhcj4yMDA4PC9ZZWFy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</w:fldData>
        </w:fldChar>
      </w:r>
      <w:r w:rsidR="00F67B50">
        <w:instrText xml:space="preserve"> ADDIN EN.JS.CITE </w:instrText>
      </w:r>
      <w:r w:rsidR="00F67B50">
        <w:fldChar w:fldCharType="separate"/>
      </w:r>
      <w:r w:rsidR="0019365A">
        <w:rPr>
          <w:noProof/>
        </w:rPr>
        <w:t>(Hamidovic &amp; Wit, 2008; Kianersi et al., 2021)</w:t>
      </w:r>
      <w:r w:rsidR="00F67B50">
        <w:fldChar w:fldCharType="end"/>
      </w:r>
      <w:r w:rsidR="00D605DC">
        <w:t>.</w:t>
      </w:r>
    </w:p>
    <w:p w14:paraId="7090DB80" w14:textId="611BAB32" w:rsidR="00CE27D7" w:rsidRDefault="00C6593C" w:rsidP="00E82DA8">
      <w:pPr>
        <w:spacing w:line="480" w:lineRule="auto"/>
      </w:pPr>
      <w:r>
        <w:tab/>
      </w:r>
      <w:r w:rsidR="004F0AA7" w:rsidRPr="004F0AA7">
        <w:t xml:space="preserve">Taken together, these </w:t>
      </w:r>
      <w:r w:rsidR="004F0AA7">
        <w:t xml:space="preserve">prior research </w:t>
      </w:r>
      <w:r w:rsidR="004F0AA7" w:rsidRPr="004F0AA7">
        <w:t xml:space="preserve">findings suggest that sleep impairment may serve as a key pathway through which pain influences tobacco and nicotine </w:t>
      </w:r>
      <w:r w:rsidR="001032CF" w:rsidRPr="004F0AA7">
        <w:t>dependence.</w:t>
      </w:r>
      <w:r w:rsidR="008E73E2">
        <w:t xml:space="preserve"> Additionally</w:t>
      </w:r>
      <w:r w:rsidR="003E29AE">
        <w:t>,</w:t>
      </w:r>
      <w:r w:rsidR="009D69A5" w:rsidRPr="00907410">
        <w:t xml:space="preserve"> much of </w:t>
      </w:r>
      <w:r w:rsidR="00E35EFF">
        <w:t>this prior</w:t>
      </w:r>
      <w:r w:rsidR="009D69A5" w:rsidRPr="00907410">
        <w:t xml:space="preserve"> literature has focused on </w:t>
      </w:r>
      <w:r w:rsidR="001E1E9D">
        <w:t xml:space="preserve">individuals who use </w:t>
      </w:r>
      <w:r w:rsidR="009D69A5" w:rsidRPr="00907410">
        <w:t>cigarette</w:t>
      </w:r>
      <w:r w:rsidR="001E1E9D">
        <w:t xml:space="preserve">s, </w:t>
      </w:r>
      <w:r w:rsidR="009D69A5" w:rsidRPr="00907410">
        <w:t xml:space="preserve">thereby limiting generalizability to </w:t>
      </w:r>
      <w:r w:rsidR="001E1E9D">
        <w:t>those who use ENDS</w:t>
      </w:r>
      <w:r w:rsidR="00302B32">
        <w:t xml:space="preserve"> </w:t>
      </w:r>
      <w:r w:rsidR="001E1E9D">
        <w:t>or</w:t>
      </w:r>
      <w:r w:rsidR="00302B32">
        <w:t xml:space="preserve"> polytobacco users, </w:t>
      </w:r>
      <w:r w:rsidR="009D69A5" w:rsidRPr="00907410">
        <w:t xml:space="preserve">who represent a large and growing </w:t>
      </w:r>
      <w:r w:rsidR="009D69A5" w:rsidRPr="00907410">
        <w:lastRenderedPageBreak/>
        <w:t xml:space="preserve">subset </w:t>
      </w:r>
      <w:r w:rsidR="003D4B88">
        <w:t>of individuals</w:t>
      </w:r>
      <w:r w:rsidR="009D69A5" w:rsidRPr="00907410">
        <w:t xml:space="preserve"> who use nicotine-containing products </w:t>
      </w:r>
      <w:r w:rsidR="00A22DDF" w:rsidRPr="00907410">
        <w:fldChar w:fldCharType="begin">
          <w:fldData xml:space="preserve">PEVuZE5vdGU+PENpdGU+PEF1dGhvcj5NY05laWw8L0F1dGhvcj48WWVhcj4yMDIxPC9ZZWFyPjxS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</w:fldData>
        </w:fldChar>
      </w:r>
      <w:r w:rsidR="00A22DDF" w:rsidRPr="00907410">
        <w:instrText xml:space="preserve"> ADDIN EN.JS.CITE </w:instrText>
      </w:r>
      <w:r w:rsidR="00A22DDF" w:rsidRPr="00907410">
        <w:fldChar w:fldCharType="separate"/>
      </w:r>
      <w:r w:rsidR="0019365A">
        <w:rPr>
          <w:noProof/>
        </w:rPr>
        <w:t>(Mattingly et al., 2021; McMillen et al., 2015; McNeil et al., 2021)</w:t>
      </w:r>
      <w:r w:rsidR="00A22DDF" w:rsidRPr="00907410">
        <w:fldChar w:fldCharType="end"/>
      </w:r>
      <w:r w:rsidR="0031446C" w:rsidRPr="00907410">
        <w:t xml:space="preserve">. </w:t>
      </w:r>
      <w:r w:rsidR="003D4B88">
        <w:t xml:space="preserve">The current </w:t>
      </w:r>
      <w:r w:rsidR="00A33C8D">
        <w:t xml:space="preserve">study aimed to </w:t>
      </w:r>
      <w:r w:rsidR="003D4B88">
        <w:t>test</w:t>
      </w:r>
      <w:r w:rsidR="00A33C8D">
        <w:t xml:space="preserve"> </w:t>
      </w:r>
      <w:r w:rsidR="00EA5F8B">
        <w:t>indirect association</w:t>
      </w:r>
      <w:r w:rsidR="003D4B88">
        <w:t>s</w:t>
      </w:r>
      <w:r w:rsidR="00EA5F8B">
        <w:t xml:space="preserve"> between pain severity and nicotine dependence via sleep impairment severity among </w:t>
      </w:r>
      <w:r w:rsidR="001E1E9D">
        <w:t xml:space="preserve">adults who currently use </w:t>
      </w:r>
      <w:r w:rsidR="00EA5F8B">
        <w:t>cigarette</w:t>
      </w:r>
      <w:r w:rsidR="001E1E9D">
        <w:t xml:space="preserve">s </w:t>
      </w:r>
      <w:r w:rsidR="00EA5F8B">
        <w:t>and ENDS</w:t>
      </w:r>
      <w:r w:rsidR="003D4B88">
        <w:t>, respectively</w:t>
      </w:r>
      <w:r w:rsidR="00EA5F8B">
        <w:t>. We hypothesize</w:t>
      </w:r>
      <w:r w:rsidR="003D4B88">
        <w:t>d</w:t>
      </w:r>
      <w:r w:rsidR="00EA5F8B">
        <w:t xml:space="preserve"> that pain severity </w:t>
      </w:r>
      <w:r w:rsidR="003D4B88">
        <w:t xml:space="preserve">would </w:t>
      </w:r>
      <w:r w:rsidR="00EA5F8B">
        <w:t xml:space="preserve">be positively and indirectly associated with </w:t>
      </w:r>
      <w:r w:rsidR="003D4B88">
        <w:t xml:space="preserve">both </w:t>
      </w:r>
      <w:r w:rsidR="004E145B">
        <w:t xml:space="preserve">tobacco </w:t>
      </w:r>
      <w:r w:rsidR="003D4B88">
        <w:t xml:space="preserve">dependence </w:t>
      </w:r>
      <w:r w:rsidR="00EA5F8B">
        <w:t xml:space="preserve">and ENDS dependence via sleep </w:t>
      </w:r>
      <w:r w:rsidR="003D4B88">
        <w:t>impairment severity</w:t>
      </w:r>
      <w:r w:rsidR="00EA5F8B">
        <w:t xml:space="preserve">. </w:t>
      </w:r>
    </w:p>
    <w:p w14:paraId="1CD57318" w14:textId="38CFF047" w:rsidR="00CE7524" w:rsidRDefault="00CE7524" w:rsidP="00CA1517">
      <w:pPr>
        <w:spacing w:line="480" w:lineRule="auto"/>
        <w:jc w:val="center"/>
        <w:rPr>
          <w:b/>
          <w:bCs/>
        </w:rPr>
      </w:pPr>
      <w:r w:rsidRPr="00CE7524">
        <w:rPr>
          <w:b/>
          <w:bCs/>
        </w:rPr>
        <w:t>Method</w:t>
      </w:r>
    </w:p>
    <w:p w14:paraId="7705FCCB" w14:textId="62FD629F" w:rsidR="00CE7524" w:rsidRPr="00CA1517" w:rsidRDefault="00CE7524" w:rsidP="00CE7524">
      <w:pPr>
        <w:spacing w:line="480" w:lineRule="auto"/>
        <w:rPr>
          <w:b/>
          <w:bCs/>
        </w:rPr>
      </w:pPr>
      <w:r w:rsidRPr="00CA1517">
        <w:rPr>
          <w:b/>
          <w:bCs/>
        </w:rPr>
        <w:t>Data Source and Sample</w:t>
      </w:r>
    </w:p>
    <w:p w14:paraId="649A52EE" w14:textId="52FFF6D0" w:rsidR="002A361D" w:rsidRPr="00CE7524" w:rsidRDefault="00324F64" w:rsidP="00CE7524">
      <w:pPr>
        <w:spacing w:line="480" w:lineRule="auto"/>
        <w:ind w:firstLine="720"/>
      </w:pPr>
      <w:r>
        <w:t>T</w:t>
      </w:r>
      <w:r w:rsidRPr="00324F64">
        <w:t>he</w:t>
      </w:r>
      <w:r w:rsidR="00B3092D" w:rsidRPr="001505A2">
        <w:t xml:space="preserve"> </w:t>
      </w:r>
      <w:r w:rsidR="00703565">
        <w:t>current analyses</w:t>
      </w:r>
      <w:r w:rsidR="00703565" w:rsidRPr="001505A2">
        <w:t xml:space="preserve"> </w:t>
      </w:r>
      <w:r w:rsidR="00B3092D" w:rsidRPr="001505A2">
        <w:t>employed</w:t>
      </w:r>
      <w:r w:rsidR="00B3092D" w:rsidRPr="00907410">
        <w:t xml:space="preserve"> </w:t>
      </w:r>
      <w:r w:rsidR="00EC4095">
        <w:t xml:space="preserve">public-use </w:t>
      </w:r>
      <w:r w:rsidR="00B3092D" w:rsidRPr="00907410">
        <w:t xml:space="preserve">data </w:t>
      </w:r>
      <w:r w:rsidR="008A5475">
        <w:t>from</w:t>
      </w:r>
      <w:r w:rsidR="008A5475" w:rsidRPr="00907410">
        <w:t xml:space="preserve"> </w:t>
      </w:r>
      <w:r w:rsidR="00B3092D" w:rsidRPr="00907410">
        <w:t xml:space="preserve">Wave 6 </w:t>
      </w:r>
      <w:r w:rsidR="00175342" w:rsidRPr="00175342">
        <w:t>(March 2021–November 2021)</w:t>
      </w:r>
      <w:r w:rsidR="00175342">
        <w:t xml:space="preserve"> </w:t>
      </w:r>
      <w:r w:rsidR="008A5475">
        <w:t>of</w:t>
      </w:r>
      <w:r w:rsidR="008A5475" w:rsidRPr="00907410">
        <w:t xml:space="preserve"> </w:t>
      </w:r>
      <w:r w:rsidR="00B3092D" w:rsidRPr="00907410">
        <w:t>the</w:t>
      </w:r>
      <w:r w:rsidR="003E29AE">
        <w:t xml:space="preserve"> Population Assessment of Tobacco and Health</w:t>
      </w:r>
      <w:r w:rsidR="00B3092D" w:rsidRPr="00907410">
        <w:t xml:space="preserve"> </w:t>
      </w:r>
      <w:r w:rsidR="003E29AE">
        <w:t>(</w:t>
      </w:r>
      <w:r w:rsidR="00B3092D" w:rsidRPr="00907410">
        <w:t>PATH</w:t>
      </w:r>
      <w:r w:rsidR="003E29AE">
        <w:t xml:space="preserve">) </w:t>
      </w:r>
      <w:r w:rsidR="00B3092D" w:rsidRPr="00907410">
        <w:t>study</w:t>
      </w:r>
      <w:r w:rsidR="003B35FF">
        <w:t xml:space="preserve"> </w:t>
      </w:r>
      <w:r w:rsidR="003B35FF">
        <w:fldChar w:fldCharType="begin">
          <w:fldData xml:space="preserve">PEVuZE5vdGU+PENpdGU+PEF1dGhvcj5Vbml0ZWQgU3RhdGVzIERlcGFydG1lbnQgb2YgSGVhbHRo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</w:fldData>
        </w:fldChar>
      </w:r>
      <w:r w:rsidR="003B35FF">
        <w:instrText xml:space="preserve"> ADDIN EN.JS.CITE </w:instrText>
      </w:r>
      <w:r w:rsidR="003B35FF">
        <w:fldChar w:fldCharType="separate"/>
      </w:r>
      <w:r w:rsidR="003B35FF">
        <w:rPr>
          <w:noProof/>
        </w:rPr>
        <w:t>(United States Department of Health and Human Services et al., 2025)</w:t>
      </w:r>
      <w:r w:rsidR="003B35FF">
        <w:fldChar w:fldCharType="end"/>
      </w:r>
      <w:r w:rsidR="003B35FF">
        <w:t>,</w:t>
      </w:r>
      <w:r w:rsidR="00B3092D" w:rsidRPr="00907410">
        <w:t xml:space="preserve"> a</w:t>
      </w:r>
      <w:r w:rsidR="00EE146A">
        <w:t>n ongoing,</w:t>
      </w:r>
      <w:r w:rsidR="00B3092D" w:rsidRPr="00907410">
        <w:t xml:space="preserve"> nationally representative longitudinal cohort study</w:t>
      </w:r>
      <w:r w:rsidR="007471B1" w:rsidRPr="00907410">
        <w:t xml:space="preserve"> </w:t>
      </w:r>
      <w:r w:rsidR="001A1C22">
        <w:t xml:space="preserve">of adults and youth in the </w:t>
      </w:r>
      <w:r w:rsidR="008A5475">
        <w:t>U</w:t>
      </w:r>
      <w:r w:rsidR="00796936">
        <w:t>nited States.</w:t>
      </w:r>
      <w:r w:rsidR="00B3092D" w:rsidRPr="00907410">
        <w:t xml:space="preserve"> </w:t>
      </w:r>
      <w:r w:rsidR="00671D88" w:rsidRPr="00907410">
        <w:t>All participants</w:t>
      </w:r>
      <w:r w:rsidR="009B427A" w:rsidRPr="00907410">
        <w:t xml:space="preserve"> provided informed consent</w:t>
      </w:r>
      <w:r w:rsidR="00E65609" w:rsidRPr="00907410">
        <w:t xml:space="preserve"> an</w:t>
      </w:r>
      <w:r w:rsidR="00853102" w:rsidRPr="00907410">
        <w:t xml:space="preserve">d </w:t>
      </w:r>
      <w:r w:rsidR="00BA78E8" w:rsidRPr="00907410">
        <w:t>data were de-identified.</w:t>
      </w:r>
      <w:r w:rsidR="002D55C2" w:rsidRPr="00907410">
        <w:t xml:space="preserve"> Each Wave of PATH </w:t>
      </w:r>
      <w:r w:rsidR="00ED143E" w:rsidRPr="00907410">
        <w:t xml:space="preserve">data includes population weights, which </w:t>
      </w:r>
      <w:r w:rsidR="00F31905" w:rsidRPr="00907410">
        <w:t xml:space="preserve">allows </w:t>
      </w:r>
      <w:r w:rsidR="00ED143E" w:rsidRPr="00907410">
        <w:t xml:space="preserve">for representative </w:t>
      </w:r>
      <w:r w:rsidR="00F42C35" w:rsidRPr="00907410">
        <w:t>est</w:t>
      </w:r>
      <w:r w:rsidR="00F31905" w:rsidRPr="00907410">
        <w:t>imates of the non-institutionalized</w:t>
      </w:r>
      <w:r w:rsidR="003B1410" w:rsidRPr="00907410">
        <w:t>, civilian U</w:t>
      </w:r>
      <w:r w:rsidR="006D79BF" w:rsidRPr="00907410">
        <w:t>.</w:t>
      </w:r>
      <w:r w:rsidR="003B1410" w:rsidRPr="00907410">
        <w:t>S</w:t>
      </w:r>
      <w:r w:rsidR="006D79BF" w:rsidRPr="00907410">
        <w:t>.</w:t>
      </w:r>
      <w:r w:rsidR="003B1410" w:rsidRPr="00907410">
        <w:t xml:space="preserve"> population.</w:t>
      </w:r>
      <w:r w:rsidR="00B3092D" w:rsidRPr="00907410">
        <w:t xml:space="preserve"> Additional details </w:t>
      </w:r>
      <w:r w:rsidR="00802698" w:rsidRPr="00907410">
        <w:t xml:space="preserve">and methodology </w:t>
      </w:r>
      <w:r w:rsidR="00B3092D" w:rsidRPr="00907410">
        <w:t xml:space="preserve">of the PATH study are described elsewhere </w:t>
      </w:r>
      <w:r w:rsidR="00802698" w:rsidRPr="00907410">
        <w:fldChar w:fldCharType="begin">
          <w:fldData xml:space="preserve">PEVuZE5vdGU+PENpdGU+PEF1dGhvcj5EaUdhZXRhbm88L0F1dGhvcj48WWVhcj4yMDI0PC9ZZWFy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</w:fldData>
        </w:fldChar>
      </w:r>
      <w:r w:rsidR="00802698" w:rsidRPr="00907410">
        <w:instrText xml:space="preserve"> ADDIN EN.JS.CITE </w:instrText>
      </w:r>
      <w:r w:rsidR="00802698" w:rsidRPr="00907410">
        <w:fldChar w:fldCharType="separate"/>
      </w:r>
      <w:r w:rsidR="0019365A">
        <w:rPr>
          <w:noProof/>
        </w:rPr>
        <w:t>(DiGaetano et al., 2024)</w:t>
      </w:r>
      <w:r w:rsidR="00802698" w:rsidRPr="00907410">
        <w:fldChar w:fldCharType="end"/>
      </w:r>
      <w:r w:rsidR="001A1C22">
        <w:t>, and data for the current analyses are available at</w:t>
      </w:r>
      <w:r w:rsidR="00EC4095">
        <w:t xml:space="preserve"> </w:t>
      </w:r>
      <w:bookmarkStart w:id="19" w:name="_Hlk200615484"/>
      <w:r w:rsidR="00EC4095">
        <w:fldChar w:fldCharType="begin"/>
      </w:r>
      <w:r w:rsidR="00EC4095">
        <w:instrText>HYPERLINK "https://www.icpsr.umich.edu/web/NAHDAP/series/606"</w:instrText>
      </w:r>
      <w:r w:rsidR="00EC4095">
        <w:fldChar w:fldCharType="separate"/>
      </w:r>
      <w:r w:rsidR="00EC4095" w:rsidRPr="00EC4095">
        <w:rPr>
          <w:rStyle w:val="Hyperlink"/>
        </w:rPr>
        <w:t>https://www.icpsr.umich.edu/web/NAHDAP/series/606</w:t>
      </w:r>
      <w:r w:rsidR="00EC4095">
        <w:fldChar w:fldCharType="end"/>
      </w:r>
      <w:bookmarkEnd w:id="19"/>
      <w:r w:rsidR="00FF2BE8" w:rsidRPr="00907410">
        <w:t xml:space="preserve">. </w:t>
      </w:r>
      <w:r w:rsidR="00F4140F" w:rsidRPr="00907410">
        <w:t xml:space="preserve">The current </w:t>
      </w:r>
      <w:r w:rsidR="00703565">
        <w:t>sample</w:t>
      </w:r>
      <w:r w:rsidR="00703565" w:rsidRPr="00907410">
        <w:t xml:space="preserve"> </w:t>
      </w:r>
      <w:r w:rsidR="00F4140F" w:rsidRPr="00907410">
        <w:t>included</w:t>
      </w:r>
      <w:r w:rsidR="00D57CF2">
        <w:t xml:space="preserve"> N = </w:t>
      </w:r>
      <w:r w:rsidR="00D57CF2" w:rsidRPr="00073301">
        <w:t>9,682 participants</w:t>
      </w:r>
      <w:r w:rsidR="00D57CF2">
        <w:t xml:space="preserve"> who were </w:t>
      </w:r>
      <w:r w:rsidR="00354D29" w:rsidRPr="00907410">
        <w:t>(</w:t>
      </w:r>
      <w:r w:rsidR="001A5A93" w:rsidRPr="00907410">
        <w:t>1)</w:t>
      </w:r>
      <w:r w:rsidR="00F4140F" w:rsidRPr="00907410">
        <w:t xml:space="preserve"> adults aged 18 years or older </w:t>
      </w:r>
      <w:r w:rsidR="00456F2A" w:rsidRPr="00907410">
        <w:t>at W</w:t>
      </w:r>
      <w:r w:rsidR="003E0A53">
        <w:t>ave</w:t>
      </w:r>
      <w:r w:rsidR="00456F2A" w:rsidRPr="00907410">
        <w:t xml:space="preserve"> </w:t>
      </w:r>
      <w:r w:rsidR="00C578B8" w:rsidRPr="00907410">
        <w:t>6, (</w:t>
      </w:r>
      <w:r w:rsidR="00354D29" w:rsidRPr="00907410">
        <w:t xml:space="preserve">2) </w:t>
      </w:r>
      <w:r w:rsidR="00456F2A" w:rsidRPr="00907410">
        <w:t>established someday/everyday cigarette or ENDS users</w:t>
      </w:r>
      <w:r w:rsidR="0045513A" w:rsidRPr="00907410">
        <w:t xml:space="preserve">, as defined by reporting </w:t>
      </w:r>
      <w:r w:rsidR="00885B82">
        <w:t xml:space="preserve">using </w:t>
      </w:r>
      <w:r w:rsidR="0045513A" w:rsidRPr="00907410">
        <w:t>cigarettes or ENDS</w:t>
      </w:r>
      <w:r w:rsidR="007049CB" w:rsidRPr="00907410">
        <w:t xml:space="preserve"> some days/every day</w:t>
      </w:r>
      <w:r w:rsidR="00703565">
        <w:t>,</w:t>
      </w:r>
      <w:r w:rsidR="003E58A7" w:rsidRPr="00907410">
        <w:t xml:space="preserve"> </w:t>
      </w:r>
      <w:r w:rsidR="00354D29" w:rsidRPr="00907410">
        <w:t xml:space="preserve">and (3) provided complete data for </w:t>
      </w:r>
      <w:r w:rsidR="00E12341" w:rsidRPr="00907410">
        <w:t xml:space="preserve">variables of interest during the assessment. </w:t>
      </w:r>
    </w:p>
    <w:p w14:paraId="63D04F9D" w14:textId="637ACE9B" w:rsidR="002A361D" w:rsidRPr="00CA1517" w:rsidRDefault="00CE7524" w:rsidP="00CE7524">
      <w:pPr>
        <w:spacing w:line="480" w:lineRule="auto"/>
        <w:rPr>
          <w:b/>
          <w:bCs/>
        </w:rPr>
      </w:pPr>
      <w:r w:rsidRPr="00CA1517">
        <w:rPr>
          <w:b/>
          <w:bCs/>
        </w:rPr>
        <w:t>Measures</w:t>
      </w:r>
    </w:p>
    <w:p w14:paraId="1FE8436E" w14:textId="2C6F9127" w:rsidR="00CA1517" w:rsidRPr="00CA1517" w:rsidRDefault="00CE7524" w:rsidP="00CA1517">
      <w:pPr>
        <w:spacing w:line="480" w:lineRule="auto"/>
        <w:rPr>
          <w:b/>
          <w:bCs/>
        </w:rPr>
      </w:pPr>
      <w:r w:rsidRPr="00CA1517">
        <w:rPr>
          <w:b/>
          <w:bCs/>
        </w:rPr>
        <w:t>Pain Severity</w:t>
      </w:r>
    </w:p>
    <w:p w14:paraId="3511A329" w14:textId="02E59DB8" w:rsidR="00903254" w:rsidRPr="00796936" w:rsidRDefault="00796936" w:rsidP="00796936">
      <w:pPr>
        <w:spacing w:line="480" w:lineRule="auto"/>
        <w:ind w:firstLine="720"/>
        <w:rPr>
          <w:i/>
          <w:iCs/>
        </w:rPr>
      </w:pPr>
      <w:r>
        <w:rPr>
          <w:i/>
          <w:iCs/>
        </w:rPr>
        <w:lastRenderedPageBreak/>
        <w:t xml:space="preserve"> </w:t>
      </w:r>
      <w:r w:rsidR="001B58A8" w:rsidRPr="00CE7524">
        <w:t>Pain severity was measured with a single item</w:t>
      </w:r>
      <w:r w:rsidR="007C1442" w:rsidRPr="00CE7524">
        <w:t xml:space="preserve">: </w:t>
      </w:r>
      <w:r w:rsidR="00357A54" w:rsidRPr="00CE7524">
        <w:t>“</w:t>
      </w:r>
      <w:r w:rsidR="007C1442" w:rsidRPr="00CE7524">
        <w:t>In the past 7 days, how would you rate your pain on average on a scale from 0 to 10 where 0 is no pain and 10 is the worst pain imaginable</w:t>
      </w:r>
      <w:r w:rsidR="002A498D" w:rsidRPr="00CE7524">
        <w:t>?</w:t>
      </w:r>
      <w:r w:rsidR="007C1442" w:rsidRPr="00CE7524">
        <w:t xml:space="preserve">” Responses were measured on </w:t>
      </w:r>
      <w:r w:rsidR="00C95307" w:rsidRPr="00CE7524">
        <w:t>an 11-point scale</w:t>
      </w:r>
      <w:r w:rsidR="007C1442" w:rsidRPr="00CE7524">
        <w:t>, with greater scores indicating more severe pain</w:t>
      </w:r>
      <w:r w:rsidR="00944CBE" w:rsidRPr="00CE7524">
        <w:t xml:space="preserve">. </w:t>
      </w:r>
      <w:r w:rsidR="00F5223D" w:rsidRPr="00CE7524">
        <w:t>Past-week pain rating</w:t>
      </w:r>
      <w:r w:rsidR="00B67164" w:rsidRPr="00CE7524">
        <w:t>s</w:t>
      </w:r>
      <w:r w:rsidR="00833B4F" w:rsidRPr="00CE7524">
        <w:t xml:space="preserve"> </w:t>
      </w:r>
      <w:r w:rsidR="008A5475" w:rsidRPr="00CE7524">
        <w:t>have been</w:t>
      </w:r>
      <w:r w:rsidR="00446043" w:rsidRPr="00CE7524">
        <w:t xml:space="preserve"> associated with </w:t>
      </w:r>
      <w:r w:rsidR="002C081D" w:rsidRPr="00CE7524">
        <w:t xml:space="preserve">more robust measures of </w:t>
      </w:r>
      <w:r w:rsidR="00FD4CB6" w:rsidRPr="00CE7524">
        <w:t>pain statu</w:t>
      </w:r>
      <w:r w:rsidR="00A56DBB" w:rsidRPr="00CE7524">
        <w:t>s and severity</w:t>
      </w:r>
      <w:r w:rsidR="00750CC0" w:rsidRPr="00CE7524">
        <w:t xml:space="preserve"> </w:t>
      </w:r>
      <w:r w:rsidR="008A5475" w:rsidRPr="00CE7524">
        <w:t xml:space="preserve">among </w:t>
      </w:r>
      <w:r w:rsidR="00750CC0" w:rsidRPr="00CE7524">
        <w:t>adults</w:t>
      </w:r>
      <w:r w:rsidR="00E33D8D" w:rsidRPr="00CE7524">
        <w:t xml:space="preserve"> </w:t>
      </w:r>
      <w:r w:rsidR="00E33D8D" w:rsidRPr="00CE7524">
        <w:fldChar w:fldCharType="begin">
          <w:fldData xml:space="preserve">PEVuZE5vdGU+PENpdGU+PEF1dGhvcj5Wb24gS29yZmY8L0F1dGhvcj48WWVhcj4xOTkyPC9ZZWFy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==
</w:fldData>
        </w:fldChar>
      </w:r>
      <w:r w:rsidR="00E33D8D" w:rsidRPr="00CE7524">
        <w:instrText xml:space="preserve"> ADDIN EN.JS.CITE </w:instrText>
      </w:r>
      <w:r w:rsidR="00E33D8D" w:rsidRPr="00CE7524">
        <w:fldChar w:fldCharType="separate"/>
      </w:r>
      <w:r w:rsidR="002E78F1" w:rsidRPr="00CE7524">
        <w:rPr>
          <w:noProof/>
        </w:rPr>
        <w:t>(Costa et al., 2025; Von Korff et al., 1992)</w:t>
      </w:r>
      <w:r w:rsidR="00E33D8D" w:rsidRPr="00CE7524">
        <w:fldChar w:fldCharType="end"/>
      </w:r>
      <w:r w:rsidR="008A5475" w:rsidRPr="00CE7524">
        <w:t xml:space="preserve">, and this single PATH item has been employed in previous work to examine links between pain and nicotine/tobacco use </w:t>
      </w:r>
      <w:r w:rsidR="002E78F1" w:rsidRPr="00CE7524">
        <w:fldChar w:fldCharType="begin">
          <w:fldData xml:space="preserve">PEVuZE5vdGU+PENpdGU+PEF1dGhvcj5Qb3dlcnM8L0F1dGhvcj48WWVhcj4yMDIzPC9ZZWFyPjxS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</w:fldData>
        </w:fldChar>
      </w:r>
      <w:r w:rsidR="002E78F1" w:rsidRPr="00CE7524">
        <w:instrText xml:space="preserve"> ADDIN EN.JS.CITE </w:instrText>
      </w:r>
      <w:r w:rsidR="002E78F1" w:rsidRPr="00CE7524">
        <w:fldChar w:fldCharType="separate"/>
      </w:r>
      <w:r w:rsidR="002E78F1" w:rsidRPr="00CE7524">
        <w:rPr>
          <w:noProof/>
        </w:rPr>
        <w:t>(Powers et al., 2023; Powers et al., 2022)</w:t>
      </w:r>
      <w:r w:rsidR="002E78F1" w:rsidRPr="00CE7524">
        <w:fldChar w:fldCharType="end"/>
      </w:r>
      <w:r w:rsidR="00E33D8D" w:rsidRPr="00CE7524">
        <w:t>.</w:t>
      </w:r>
    </w:p>
    <w:p w14:paraId="268AF12E" w14:textId="00506DE8" w:rsidR="00CA1517" w:rsidRPr="00CA1517" w:rsidRDefault="00CE7524" w:rsidP="00CA1517">
      <w:pPr>
        <w:spacing w:line="480" w:lineRule="auto"/>
        <w:rPr>
          <w:b/>
          <w:bCs/>
        </w:rPr>
      </w:pPr>
      <w:r w:rsidRPr="00CA1517">
        <w:rPr>
          <w:b/>
          <w:bCs/>
        </w:rPr>
        <w:t>Sleep Impairment Severity</w:t>
      </w:r>
    </w:p>
    <w:p w14:paraId="691BF323" w14:textId="3B5328C9" w:rsidR="00B14C5F" w:rsidRPr="00796936" w:rsidRDefault="00CE2135" w:rsidP="00796936">
      <w:pPr>
        <w:spacing w:line="480" w:lineRule="auto"/>
        <w:ind w:firstLine="720"/>
        <w:rPr>
          <w:i/>
          <w:iCs/>
        </w:rPr>
      </w:pPr>
      <w:r w:rsidRPr="00907410">
        <w:t xml:space="preserve">Sleep </w:t>
      </w:r>
      <w:r w:rsidR="00044D3B">
        <w:t>impairment</w:t>
      </w:r>
      <w:r w:rsidR="00044D3B" w:rsidRPr="00907410">
        <w:t xml:space="preserve"> </w:t>
      </w:r>
      <w:r w:rsidR="004C6D2E">
        <w:t>severity</w:t>
      </w:r>
      <w:r w:rsidRPr="00907410">
        <w:t xml:space="preserve"> was </w:t>
      </w:r>
      <w:r w:rsidR="0002381A">
        <w:t>assessed</w:t>
      </w:r>
      <w:r w:rsidRPr="00907410">
        <w:t xml:space="preserve"> with a single item</w:t>
      </w:r>
      <w:r w:rsidR="00D27E20">
        <w:t xml:space="preserve">: </w:t>
      </w:r>
      <w:r w:rsidR="00C43C27" w:rsidRPr="00907410">
        <w:t xml:space="preserve">“When was the last time that you had significant problems with sleep trouble, such as bad dreams, sleeping restlessly, or falling </w:t>
      </w:r>
      <w:r w:rsidR="009D277E" w:rsidRPr="00907410">
        <w:t xml:space="preserve">asleep </w:t>
      </w:r>
      <w:r w:rsidR="009D277E">
        <w:t>during</w:t>
      </w:r>
      <w:r w:rsidR="00C43C27" w:rsidRPr="00907410">
        <w:t xml:space="preserve"> the day?” </w:t>
      </w:r>
      <w:r w:rsidR="00573CDF" w:rsidRPr="00907410">
        <w:t xml:space="preserve">Participants </w:t>
      </w:r>
      <w:r w:rsidR="00657AED" w:rsidRPr="00907410">
        <w:t xml:space="preserve">chose from the following options: </w:t>
      </w:r>
      <w:r w:rsidR="00657AED" w:rsidRPr="000E1193">
        <w:t>Never</w:t>
      </w:r>
      <w:r w:rsidR="008873E1" w:rsidRPr="000E1193">
        <w:t>,</w:t>
      </w:r>
      <w:r w:rsidR="004C6D2E" w:rsidRPr="000E1193">
        <w:t xml:space="preserve"> over a year ago</w:t>
      </w:r>
      <w:r w:rsidR="008873E1" w:rsidRPr="000E1193">
        <w:t>,</w:t>
      </w:r>
      <w:r w:rsidR="0095511B">
        <w:t xml:space="preserve"> two</w:t>
      </w:r>
      <w:r w:rsidR="00657AED" w:rsidRPr="000E1193">
        <w:t xml:space="preserve"> to </w:t>
      </w:r>
      <w:r w:rsidR="0095511B">
        <w:t>twelve</w:t>
      </w:r>
      <w:r w:rsidR="00657AED" w:rsidRPr="000E1193">
        <w:t xml:space="preserve"> months ago</w:t>
      </w:r>
      <w:r w:rsidR="008873E1" w:rsidRPr="000E1193">
        <w:t xml:space="preserve">, </w:t>
      </w:r>
      <w:r w:rsidR="0095511B">
        <w:t xml:space="preserve">or </w:t>
      </w:r>
      <w:r w:rsidR="000E1193" w:rsidRPr="000E1193">
        <w:t>past month</w:t>
      </w:r>
      <w:r w:rsidR="008873E1" w:rsidRPr="000E1193">
        <w:t xml:space="preserve">. </w:t>
      </w:r>
      <w:r w:rsidR="00BD646E" w:rsidRPr="002A1161">
        <w:t>The</w:t>
      </w:r>
      <w:r w:rsidR="00BD646E" w:rsidRPr="00907410">
        <w:t xml:space="preserve"> item was selected from the </w:t>
      </w:r>
      <w:r w:rsidR="00946080" w:rsidRPr="00907410">
        <w:t>I</w:t>
      </w:r>
      <w:r w:rsidR="00BD646E" w:rsidRPr="00907410">
        <w:t>nternalizing</w:t>
      </w:r>
      <w:r w:rsidR="00184A54" w:rsidRPr="00907410">
        <w:t xml:space="preserve"> </w:t>
      </w:r>
      <w:r w:rsidR="00946080" w:rsidRPr="00907410">
        <w:t>D</w:t>
      </w:r>
      <w:r w:rsidR="00184A54" w:rsidRPr="00907410">
        <w:t xml:space="preserve">isorder </w:t>
      </w:r>
      <w:r w:rsidR="00946080" w:rsidRPr="00907410">
        <w:t xml:space="preserve">Screener (IDScr) </w:t>
      </w:r>
      <w:r w:rsidR="00BD646E" w:rsidRPr="00907410">
        <w:t>subscale of the Global A</w:t>
      </w:r>
      <w:r w:rsidR="009B71D3" w:rsidRPr="00907410">
        <w:t xml:space="preserve">ppraisal of Individual Needs- Short Screener </w:t>
      </w:r>
      <w:r w:rsidR="00002D07" w:rsidRPr="00907410">
        <w:fldChar w:fldCharType="begin">
          <w:fldData xml:space="preserve">PEVuZE5vdGU+PENpdGU+PEF1dGhvcj5EZW5uaXM8L0F1dGhvcj48WWVhcj4yMDA2PC9ZZWFyPjxS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==
</w:fldData>
        </w:fldChar>
      </w:r>
      <w:r w:rsidR="00002D07" w:rsidRPr="00907410">
        <w:instrText xml:space="preserve"> ADDIN EN.JS.CITE </w:instrText>
      </w:r>
      <w:r w:rsidR="00002D07" w:rsidRPr="00907410">
        <w:fldChar w:fldCharType="separate"/>
      </w:r>
      <w:r w:rsidR="0019365A">
        <w:rPr>
          <w:noProof/>
        </w:rPr>
        <w:t>(Gain-SS; Dennis et al., 2006)</w:t>
      </w:r>
      <w:r w:rsidR="00002D07" w:rsidRPr="00907410">
        <w:fldChar w:fldCharType="end"/>
      </w:r>
      <w:r w:rsidR="0002381A">
        <w:t>, and has been previously</w:t>
      </w:r>
      <w:r w:rsidR="00274931">
        <w:t xml:space="preserve"> used as </w:t>
      </w:r>
      <w:r w:rsidR="00274931" w:rsidRPr="006C0A8F">
        <w:t>a</w:t>
      </w:r>
      <w:r w:rsidR="00072513">
        <w:t>n</w:t>
      </w:r>
      <w:r w:rsidR="00274931" w:rsidRPr="006C0A8F">
        <w:t xml:space="preserve"> </w:t>
      </w:r>
      <w:r w:rsidR="00072513">
        <w:t>indicator of significant</w:t>
      </w:r>
      <w:r w:rsidR="00274931" w:rsidRPr="006C0A8F">
        <w:t xml:space="preserve"> slee</w:t>
      </w:r>
      <w:r w:rsidR="00FE3BBF" w:rsidRPr="006C0A8F">
        <w:t>p concerns</w:t>
      </w:r>
      <w:r w:rsidR="00274931" w:rsidRPr="006C0A8F">
        <w:t xml:space="preserve"> </w:t>
      </w:r>
      <w:r w:rsidR="00274931" w:rsidRPr="006C0A8F">
        <w:fldChar w:fldCharType="begin">
          <w:fldData xml:space="preserve">PEVuZE5vdGU+PENpdGU+PEF1dGhvcj5Ib2x0ejwvQXV0aG9yPjxZZWFyPjIwMjI8L1llYXI+PFJl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=
</w:fldData>
        </w:fldChar>
      </w:r>
      <w:r w:rsidR="00274931" w:rsidRPr="006C0A8F">
        <w:instrText xml:space="preserve"> ADDIN EN.JS.CITE </w:instrText>
      </w:r>
      <w:r w:rsidR="00274931" w:rsidRPr="006C0A8F">
        <w:fldChar w:fldCharType="separate"/>
      </w:r>
      <w:r w:rsidR="0019365A">
        <w:rPr>
          <w:noProof/>
        </w:rPr>
        <w:t>(Holtz et al., 2022; Riehm et al., 2019)</w:t>
      </w:r>
      <w:r w:rsidR="00274931" w:rsidRPr="006C0A8F">
        <w:fldChar w:fldCharType="end"/>
      </w:r>
      <w:r w:rsidR="0002381A" w:rsidRPr="006C0A8F">
        <w:t>.</w:t>
      </w:r>
      <w:r w:rsidR="00404226" w:rsidRPr="006C0A8F">
        <w:t xml:space="preserve"> </w:t>
      </w:r>
      <w:r w:rsidR="00DE134F">
        <w:t>Consistent with</w:t>
      </w:r>
      <w:r w:rsidR="008273D2">
        <w:t xml:space="preserve"> </w:t>
      </w:r>
      <w:r w:rsidR="008273D2">
        <w:fldChar w:fldCharType="begin">
          <w:fldData xml:space="preserve">PEVuZE5vdGU+PENpdGUgQXV0aG9yWWVhcj0iMSI+PEF1dGhvcj5EZUF0bGV5PC9BdXRob3I+PFll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</w:fldData>
        </w:fldChar>
      </w:r>
      <w:r w:rsidR="008273D2">
        <w:instrText xml:space="preserve"> ADDIN EN.JS.CITE </w:instrText>
      </w:r>
      <w:r w:rsidR="008273D2">
        <w:fldChar w:fldCharType="separate"/>
      </w:r>
      <w:r w:rsidR="0019365A">
        <w:rPr>
          <w:noProof/>
        </w:rPr>
        <w:t>DeAtley et al. (2022)</w:t>
      </w:r>
      <w:r w:rsidR="008273D2">
        <w:fldChar w:fldCharType="end"/>
      </w:r>
      <w:r w:rsidR="008273D2">
        <w:t xml:space="preserve">, </w:t>
      </w:r>
      <w:r w:rsidR="00F83178">
        <w:t xml:space="preserve">we retained the continuous item </w:t>
      </w:r>
      <w:r w:rsidR="008273D2">
        <w:t xml:space="preserve">design and </w:t>
      </w:r>
      <w:r w:rsidR="00DE134F">
        <w:t>used item score</w:t>
      </w:r>
      <w:r w:rsidR="00860B41">
        <w:t>s</w:t>
      </w:r>
      <w:r w:rsidR="00DE134F">
        <w:t xml:space="preserve"> </w:t>
      </w:r>
      <w:r w:rsidR="00950E97">
        <w:rPr>
          <w:rFonts w:hint="eastAsia"/>
          <w:lang w:eastAsia="ko-KR"/>
        </w:rPr>
        <w:t xml:space="preserve">as </w:t>
      </w:r>
      <w:r w:rsidR="00860B41">
        <w:rPr>
          <w:lang w:eastAsia="ko-KR"/>
        </w:rPr>
        <w:t xml:space="preserve">a proxy </w:t>
      </w:r>
      <w:r w:rsidR="00950E97">
        <w:rPr>
          <w:rFonts w:hint="eastAsia"/>
          <w:lang w:eastAsia="ko-KR"/>
        </w:rPr>
        <w:t>for</w:t>
      </w:r>
      <w:r w:rsidR="00F83178">
        <w:t xml:space="preserve"> symptom severity</w:t>
      </w:r>
      <w:r w:rsidR="008273D2">
        <w:t>.</w:t>
      </w:r>
      <w:r w:rsidR="00F83178">
        <w:t xml:space="preserve"> </w:t>
      </w:r>
      <w:r w:rsidR="0002381A" w:rsidRPr="006C0A8F">
        <w:t>This item was</w:t>
      </w:r>
      <w:r w:rsidR="00404226" w:rsidRPr="006C0A8F">
        <w:t xml:space="preserve"> </w:t>
      </w:r>
      <w:r w:rsidR="0002381A" w:rsidRPr="006C0A8F">
        <w:t>recoded as follows</w:t>
      </w:r>
      <w:r w:rsidR="00404226" w:rsidRPr="006C0A8F">
        <w:t>: 0</w:t>
      </w:r>
      <w:r w:rsidR="000E1193" w:rsidRPr="006C0A8F">
        <w:t xml:space="preserve">: </w:t>
      </w:r>
      <w:r w:rsidR="00EC4095">
        <w:t>absence of sleep impairment: (combined responses: “</w:t>
      </w:r>
      <w:r w:rsidR="00404226" w:rsidRPr="006C0A8F">
        <w:t>never</w:t>
      </w:r>
      <w:r w:rsidR="00EC4095">
        <w:t>”</w:t>
      </w:r>
      <w:r w:rsidR="000E1193" w:rsidRPr="006C0A8F">
        <w:t xml:space="preserve"> </w:t>
      </w:r>
      <w:r w:rsidR="00EC4095">
        <w:t>and</w:t>
      </w:r>
      <w:r w:rsidR="000E1193" w:rsidRPr="006C0A8F">
        <w:t xml:space="preserve"> </w:t>
      </w:r>
      <w:r w:rsidR="00EC4095">
        <w:t>“</w:t>
      </w:r>
      <w:r w:rsidR="00404226" w:rsidRPr="006C0A8F">
        <w:t>over a year ago</w:t>
      </w:r>
      <w:r w:rsidR="00EC4095">
        <w:t>”);</w:t>
      </w:r>
      <w:r w:rsidR="000E1193" w:rsidRPr="006C0A8F">
        <w:t xml:space="preserve"> </w:t>
      </w:r>
      <w:r w:rsidR="00404226" w:rsidRPr="006C0A8F">
        <w:t>1:</w:t>
      </w:r>
      <w:r w:rsidR="00EC4095">
        <w:t xml:space="preserve"> less severe sleep impairment: (“</w:t>
      </w:r>
      <w:r w:rsidR="00580CD5">
        <w:t>two</w:t>
      </w:r>
      <w:r w:rsidR="00404226" w:rsidRPr="006C0A8F">
        <w:t xml:space="preserve"> to </w:t>
      </w:r>
      <w:r w:rsidR="00580CD5">
        <w:t xml:space="preserve">twelve </w:t>
      </w:r>
      <w:r w:rsidR="00404226" w:rsidRPr="006C0A8F">
        <w:t>months ago</w:t>
      </w:r>
      <w:r w:rsidR="00EC4095">
        <w:t>”)</w:t>
      </w:r>
      <w:r w:rsidR="00404226" w:rsidRPr="006C0A8F">
        <w:t>; 2:</w:t>
      </w:r>
      <w:r w:rsidR="00983268">
        <w:t xml:space="preserve"> significant sleep impairment (“</w:t>
      </w:r>
      <w:r w:rsidR="00D605DC" w:rsidRPr="006C0A8F">
        <w:t>past month</w:t>
      </w:r>
      <w:r w:rsidR="00983268">
        <w:t>”), such that</w:t>
      </w:r>
      <w:r w:rsidR="008873E1" w:rsidRPr="006C0A8F">
        <w:t xml:space="preserve"> a higher value indicates more severe sleep impairment.</w:t>
      </w:r>
      <w:r w:rsidR="008873E1">
        <w:t xml:space="preserve"> </w:t>
      </w:r>
    </w:p>
    <w:p w14:paraId="7F546AFB" w14:textId="77777777" w:rsidR="00CA1517" w:rsidRPr="00CA1517" w:rsidRDefault="00CE7524" w:rsidP="00CA1517">
      <w:pPr>
        <w:spacing w:line="480" w:lineRule="auto"/>
        <w:rPr>
          <w:b/>
          <w:bCs/>
        </w:rPr>
      </w:pPr>
      <w:r w:rsidRPr="00CA1517">
        <w:rPr>
          <w:b/>
          <w:bCs/>
        </w:rPr>
        <w:t>Nicotine Dependence</w:t>
      </w:r>
    </w:p>
    <w:p w14:paraId="4E46A1F8" w14:textId="5F5E9055" w:rsidR="00D66B0C" w:rsidRPr="00796936" w:rsidRDefault="00182B25" w:rsidP="00796936">
      <w:pPr>
        <w:spacing w:line="480" w:lineRule="auto"/>
        <w:ind w:firstLine="720"/>
        <w:rPr>
          <w:b/>
          <w:bCs/>
          <w:i/>
          <w:iCs/>
        </w:rPr>
      </w:pPr>
      <w:r w:rsidRPr="00182B25">
        <w:t xml:space="preserve">Eleven items from the Wisconsin Inventory of Smoking Dependence Motives Short Form </w:t>
      </w:r>
      <w:r w:rsidR="00870A1C">
        <w:fldChar w:fldCharType="begin">
          <w:fldData xml:space="preserve">PEVuZE5vdGU+PENpdGU+PEF1dGhvcj5TbWl0aDwvQXV0aG9yPjxZZWFyPjIwMTA8L1llYXI+PFJl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</w:fldData>
        </w:fldChar>
      </w:r>
      <w:r w:rsidR="00870A1C">
        <w:instrText xml:space="preserve"> ADDIN EN.JS.CITE </w:instrText>
      </w:r>
      <w:r w:rsidR="00870A1C">
        <w:fldChar w:fldCharType="separate"/>
      </w:r>
      <w:r w:rsidR="0019365A">
        <w:rPr>
          <w:noProof/>
        </w:rPr>
        <w:t>(Brief WISDM; Smith et al., 2010)</w:t>
      </w:r>
      <w:r w:rsidR="00870A1C">
        <w:fldChar w:fldCharType="end"/>
      </w:r>
      <w:r w:rsidRPr="00182B25">
        <w:t xml:space="preserve"> </w:t>
      </w:r>
      <w:r w:rsidR="0001525D">
        <w:t xml:space="preserve">assessed </w:t>
      </w:r>
      <w:r w:rsidRPr="00182B25">
        <w:t>seven domains</w:t>
      </w:r>
      <w:r w:rsidR="00384936">
        <w:t xml:space="preserve"> related to nicotine dependence and </w:t>
      </w:r>
      <w:r w:rsidR="00384936">
        <w:lastRenderedPageBreak/>
        <w:t>motives for use</w:t>
      </w:r>
      <w:r w:rsidR="00870A1C">
        <w:t xml:space="preserve"> </w:t>
      </w:r>
      <w:r w:rsidR="00870A1C">
        <w:fldChar w:fldCharType="begin">
          <w:fldData xml:space="preserve">PEVuZE5vdGU+PENpdGU+PEF1dGhvcj5LYXBsYW48L0F1dGhvcj48WWVhcj4yMDIwPC9ZZWFyPjxS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=
</w:fldData>
        </w:fldChar>
      </w:r>
      <w:r w:rsidR="00870A1C">
        <w:instrText xml:space="preserve"> ADDIN EN.JS.CITE </w:instrText>
      </w:r>
      <w:r w:rsidR="00870A1C">
        <w:fldChar w:fldCharType="separate"/>
      </w:r>
      <w:r w:rsidR="0019365A">
        <w:rPr>
          <w:noProof/>
        </w:rPr>
        <w:t>(Kaplan et al., 2020)</w:t>
      </w:r>
      <w:r w:rsidR="00870A1C">
        <w:fldChar w:fldCharType="end"/>
      </w:r>
      <w:r w:rsidR="00870A1C">
        <w:t xml:space="preserve">. </w:t>
      </w:r>
      <w:r w:rsidRPr="00182B25">
        <w:t xml:space="preserve">Responses ranged from 1 (Not true of me at all) to 5 (Extremely true of me), with higher scores indicating greater dependence </w:t>
      </w:r>
      <w:r w:rsidR="00870A1C">
        <w:fldChar w:fldCharType="begin">
          <w:fldData xml:space="preserve">PEVuZE5vdGU+PENpdGU+PEF1dGhvcj5MaXU8L0F1dGhvcj48WWVhcj4yMDE3PC9ZZWFyPjxSZWNO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</w:fldData>
        </w:fldChar>
      </w:r>
      <w:r w:rsidR="00870A1C">
        <w:instrText xml:space="preserve"> ADDIN EN.JS.CITE </w:instrText>
      </w:r>
      <w:r w:rsidR="00870A1C">
        <w:fldChar w:fldCharType="separate"/>
      </w:r>
      <w:r w:rsidR="0019365A">
        <w:rPr>
          <w:noProof/>
        </w:rPr>
        <w:t>(Liu et al., 2017)</w:t>
      </w:r>
      <w:r w:rsidR="00870A1C">
        <w:fldChar w:fldCharType="end"/>
      </w:r>
      <w:r w:rsidR="00870A1C">
        <w:t>.</w:t>
      </w:r>
      <w:r w:rsidRPr="00182B25">
        <w:t xml:space="preserve"> The</w:t>
      </w:r>
      <w:r w:rsidR="00384936">
        <w:t xml:space="preserve"> 11</w:t>
      </w:r>
      <w:r w:rsidRPr="00182B25">
        <w:t xml:space="preserve"> items were combined to create a total WISDM score, following</w:t>
      </w:r>
      <w:r w:rsidR="00870A1C">
        <w:t xml:space="preserve"> </w:t>
      </w:r>
      <w:r w:rsidR="00870A1C">
        <w:fldChar w:fldCharType="begin">
          <w:fldData xml:space="preserve">PEVuZE5vdGU+PENpdGUgQXV0aG9yWWVhcj0iMSI+PEF1dGhvcj5TdHJvbmc8L0F1dGhvcj48WWVh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</w:fldData>
        </w:fldChar>
      </w:r>
      <w:r w:rsidR="00870A1C">
        <w:instrText xml:space="preserve"> ADDIN EN.JS.CITE </w:instrText>
      </w:r>
      <w:r w:rsidR="00870A1C">
        <w:fldChar w:fldCharType="separate"/>
      </w:r>
      <w:r w:rsidR="0019365A">
        <w:rPr>
          <w:noProof/>
        </w:rPr>
        <w:t>Strong et al. (2017)</w:t>
      </w:r>
      <w:r w:rsidR="00870A1C">
        <w:fldChar w:fldCharType="end"/>
      </w:r>
      <w:r w:rsidRPr="00182B25">
        <w:t xml:space="preserve">, and were </w:t>
      </w:r>
      <w:r w:rsidR="00384936">
        <w:t>written</w:t>
      </w:r>
      <w:r w:rsidR="00384936" w:rsidRPr="00182B25">
        <w:t xml:space="preserve"> </w:t>
      </w:r>
      <w:r w:rsidRPr="00182B25">
        <w:t xml:space="preserve">to assess dependence separately for </w:t>
      </w:r>
      <w:r w:rsidR="00870A1C">
        <w:t>tobacco products</w:t>
      </w:r>
      <w:r w:rsidRPr="00182B25">
        <w:t xml:space="preserve"> and ENDS.</w:t>
      </w:r>
      <w:r>
        <w:t xml:space="preserve"> </w:t>
      </w:r>
      <w:r w:rsidR="007112BB" w:rsidRPr="00907410">
        <w:t>In our sample</w:t>
      </w:r>
      <w:r w:rsidR="002E087F" w:rsidRPr="00907410">
        <w:t>,</w:t>
      </w:r>
      <w:r w:rsidR="007112BB" w:rsidRPr="00907410">
        <w:t xml:space="preserve"> </w:t>
      </w:r>
      <w:r w:rsidR="00FB3930" w:rsidRPr="00907410">
        <w:t>both the tobacco and ENDS total</w:t>
      </w:r>
      <w:r w:rsidR="007112BB" w:rsidRPr="00907410">
        <w:t xml:space="preserve"> WISDM</w:t>
      </w:r>
      <w:r w:rsidR="00FB3930" w:rsidRPr="00907410">
        <w:t xml:space="preserve"> sc</w:t>
      </w:r>
      <w:r w:rsidR="008D49EF" w:rsidRPr="00907410">
        <w:t>ales</w:t>
      </w:r>
      <w:r w:rsidR="007112BB" w:rsidRPr="00907410">
        <w:t xml:space="preserve"> showed excellent internal consistency </w:t>
      </w:r>
      <w:r w:rsidR="00BF3D92">
        <w:t xml:space="preserve">(tobacco: </w:t>
      </w:r>
      <w:r w:rsidR="00BF3D92" w:rsidRPr="006444F4">
        <w:rPr>
          <w:i/>
          <w:iCs/>
        </w:rPr>
        <w:t>α</w:t>
      </w:r>
      <w:r w:rsidR="00BF3D92" w:rsidRPr="00907410">
        <w:t xml:space="preserve"> </w:t>
      </w:r>
      <w:r w:rsidR="00BF3D92">
        <w:t xml:space="preserve">= .93; ENDS: </w:t>
      </w:r>
      <w:r w:rsidR="00BF3D92" w:rsidRPr="006444F4">
        <w:rPr>
          <w:i/>
          <w:iCs/>
        </w:rPr>
        <w:t>α</w:t>
      </w:r>
      <w:r w:rsidR="00BF3D92" w:rsidRPr="00907410">
        <w:t xml:space="preserve"> </w:t>
      </w:r>
      <w:r w:rsidR="00BF3D92">
        <w:t>= .9</w:t>
      </w:r>
      <w:r w:rsidR="004942FF">
        <w:t>4</w:t>
      </w:r>
      <w:r w:rsidR="00BF3D92">
        <w:t>).</w:t>
      </w:r>
      <w:r w:rsidR="005553C3" w:rsidRPr="00907410">
        <w:t xml:space="preserve"> </w:t>
      </w:r>
    </w:p>
    <w:p w14:paraId="1E04FEDA" w14:textId="0016B6D1" w:rsidR="00CA1517" w:rsidRPr="00CA1517" w:rsidRDefault="00CE7524" w:rsidP="00CA1517">
      <w:pPr>
        <w:spacing w:line="480" w:lineRule="auto"/>
        <w:rPr>
          <w:b/>
          <w:bCs/>
        </w:rPr>
      </w:pPr>
      <w:r w:rsidRPr="00CA1517">
        <w:rPr>
          <w:b/>
          <w:bCs/>
        </w:rPr>
        <w:t>Polytobacco Use</w:t>
      </w:r>
    </w:p>
    <w:p w14:paraId="630D37E9" w14:textId="22B1E759" w:rsidR="00B02BEC" w:rsidRPr="00796936" w:rsidRDefault="00B02BEC" w:rsidP="00796936">
      <w:pPr>
        <w:spacing w:line="480" w:lineRule="auto"/>
        <w:ind w:firstLine="720"/>
        <w:rPr>
          <w:i/>
          <w:iCs/>
        </w:rPr>
      </w:pPr>
      <w:r w:rsidRPr="00B02BEC">
        <w:t>Polytobacco use was defined using PATH-derived variables</w:t>
      </w:r>
      <w:r w:rsidR="00BF3D92">
        <w:t>, which we used to create t</w:t>
      </w:r>
      <w:r w:rsidRPr="00B02BEC">
        <w:t>wo binary variables to indicate whether participants endorsed every</w:t>
      </w:r>
      <w:r>
        <w:t xml:space="preserve"> </w:t>
      </w:r>
      <w:r w:rsidRPr="00B02BEC">
        <w:t xml:space="preserve">day or someday use of cigarettes or ENDS </w:t>
      </w:r>
      <w:r w:rsidRPr="00B02BEC">
        <w:rPr>
          <w:i/>
          <w:iCs/>
        </w:rPr>
        <w:t>plus</w:t>
      </w:r>
      <w:r w:rsidRPr="00B02BEC">
        <w:t xml:space="preserve"> (1) every</w:t>
      </w:r>
      <w:r>
        <w:t xml:space="preserve"> </w:t>
      </w:r>
      <w:r w:rsidRPr="00B02BEC">
        <w:t>day or someday use of any other tobacco product</w:t>
      </w:r>
      <w:r w:rsidR="00035772">
        <w:t>(s)</w:t>
      </w:r>
      <w:r w:rsidR="00395D74">
        <w:t>, including</w:t>
      </w:r>
      <w:r w:rsidRPr="00B02BEC">
        <w:t xml:space="preserve"> </w:t>
      </w:r>
      <w:r w:rsidR="00302B32">
        <w:t xml:space="preserve">cigarettes, ENDS, </w:t>
      </w:r>
      <w:r w:rsidRPr="00B02BEC">
        <w:t>traditional cigars, cigarillos, filtered cigars, pipe, hookah, snus, smokeless tobacco, or IQOS, or (0) no additional tobacco product use.</w:t>
      </w:r>
    </w:p>
    <w:p w14:paraId="0E2B9699" w14:textId="77777777" w:rsidR="00CA1517" w:rsidRPr="00CA1517" w:rsidRDefault="00CE7524" w:rsidP="00CA1517">
      <w:pPr>
        <w:spacing w:line="480" w:lineRule="auto"/>
        <w:rPr>
          <w:b/>
          <w:bCs/>
        </w:rPr>
      </w:pPr>
      <w:r w:rsidRPr="00CA1517">
        <w:rPr>
          <w:b/>
          <w:bCs/>
        </w:rPr>
        <w:t>Participant Characteristics</w:t>
      </w:r>
      <w:r w:rsidR="00796936" w:rsidRPr="00CA1517">
        <w:rPr>
          <w:b/>
          <w:bCs/>
        </w:rPr>
        <w:t xml:space="preserve"> </w:t>
      </w:r>
    </w:p>
    <w:p w14:paraId="533608D2" w14:textId="24F961D9" w:rsidR="002A361D" w:rsidRPr="00796936" w:rsidRDefault="001471C6" w:rsidP="00CA1517">
      <w:pPr>
        <w:spacing w:line="480" w:lineRule="auto"/>
        <w:ind w:firstLine="720"/>
        <w:rPr>
          <w:b/>
          <w:bCs/>
          <w:i/>
          <w:iCs/>
        </w:rPr>
      </w:pPr>
      <w:r w:rsidRPr="00907410">
        <w:t>D</w:t>
      </w:r>
      <w:r w:rsidR="00890077" w:rsidRPr="00907410">
        <w:t>emograph</w:t>
      </w:r>
      <w:r w:rsidRPr="00907410">
        <w:t>ic measures</w:t>
      </w:r>
      <w:r w:rsidR="00861324" w:rsidRPr="00907410">
        <w:t xml:space="preserve"> included </w:t>
      </w:r>
      <w:r w:rsidR="001832B3">
        <w:t xml:space="preserve">biological </w:t>
      </w:r>
      <w:r w:rsidR="00227A9D">
        <w:t xml:space="preserve">sex (male, female), </w:t>
      </w:r>
      <w:r w:rsidR="00A270A4" w:rsidRPr="00907410">
        <w:t>age</w:t>
      </w:r>
      <w:r w:rsidR="00274931">
        <w:t xml:space="preserve"> (</w:t>
      </w:r>
      <w:r w:rsidR="000D2EB6">
        <w:t>18-24</w:t>
      </w:r>
      <w:r w:rsidR="0002381A">
        <w:t>,</w:t>
      </w:r>
      <w:r w:rsidR="000D2EB6">
        <w:t xml:space="preserve"> 25-34</w:t>
      </w:r>
      <w:r w:rsidR="0002381A">
        <w:t>,</w:t>
      </w:r>
      <w:r w:rsidR="00AE6738">
        <w:t xml:space="preserve"> </w:t>
      </w:r>
      <w:r w:rsidR="000D2EB6">
        <w:t>35-44</w:t>
      </w:r>
      <w:r w:rsidR="0002381A">
        <w:t>,</w:t>
      </w:r>
      <w:r w:rsidR="00AE6738">
        <w:t xml:space="preserve"> </w:t>
      </w:r>
      <w:r w:rsidR="000D2EB6">
        <w:t>45-54</w:t>
      </w:r>
      <w:r w:rsidR="0002381A">
        <w:t>,</w:t>
      </w:r>
      <w:r w:rsidR="00AE6738">
        <w:t xml:space="preserve"> </w:t>
      </w:r>
      <w:r w:rsidR="000D2EB6">
        <w:t>55-64</w:t>
      </w:r>
      <w:r w:rsidR="0002381A">
        <w:t>, and</w:t>
      </w:r>
      <w:r w:rsidR="00AE6738">
        <w:t xml:space="preserve"> </w:t>
      </w:r>
      <w:r w:rsidR="000D2EB6">
        <w:t>65+)</w:t>
      </w:r>
      <w:r w:rsidR="00A270A4" w:rsidRPr="00907410">
        <w:t>, race</w:t>
      </w:r>
      <w:r w:rsidRPr="00907410">
        <w:t xml:space="preserve"> (White, Black, Other)</w:t>
      </w:r>
      <w:r w:rsidR="00A270A4" w:rsidRPr="00907410">
        <w:t>,</w:t>
      </w:r>
      <w:r w:rsidR="00227A9D">
        <w:t xml:space="preserve"> ethnicity (Hispanic, non-Hispanic), household income, and</w:t>
      </w:r>
      <w:r w:rsidRPr="00907410">
        <w:t xml:space="preserve"> highest level of </w:t>
      </w:r>
      <w:r w:rsidR="0071066F" w:rsidRPr="00907410">
        <w:t xml:space="preserve">completed </w:t>
      </w:r>
      <w:r w:rsidRPr="00907410">
        <w:t>education.</w:t>
      </w:r>
      <w:r w:rsidR="00D91BF9" w:rsidRPr="00907410">
        <w:t xml:space="preserve"> </w:t>
      </w:r>
      <w:r w:rsidR="00182B25">
        <w:t>Participants also rated their</w:t>
      </w:r>
      <w:r w:rsidR="00D91BF9" w:rsidRPr="00907410">
        <w:t xml:space="preserve"> mental health </w:t>
      </w:r>
      <w:r w:rsidR="00182B25" w:rsidRPr="00907410">
        <w:t>on a six-point Likert scale from 1 (Excellent) to 5 (Poor)</w:t>
      </w:r>
      <w:r w:rsidR="00182B25">
        <w:t xml:space="preserve">: </w:t>
      </w:r>
      <w:r w:rsidR="00F50E9E" w:rsidRPr="00907410">
        <w:t>“In general, how would you rate your mental health, which includes stress, depression, and problems with emotions</w:t>
      </w:r>
      <w:r w:rsidR="000A1056">
        <w:t>.</w:t>
      </w:r>
      <w:r w:rsidR="00F50E9E" w:rsidRPr="00907410">
        <w:t>”</w:t>
      </w:r>
    </w:p>
    <w:p w14:paraId="35CBF02F" w14:textId="496608CB" w:rsidR="00CE7524" w:rsidRPr="00CA1517" w:rsidRDefault="00CE7524" w:rsidP="00CE7524">
      <w:pPr>
        <w:spacing w:line="480" w:lineRule="auto"/>
        <w:rPr>
          <w:b/>
          <w:bCs/>
        </w:rPr>
      </w:pPr>
      <w:r w:rsidRPr="00CA1517">
        <w:rPr>
          <w:b/>
          <w:bCs/>
        </w:rPr>
        <w:t xml:space="preserve"> Data Analytic Strategy </w:t>
      </w:r>
    </w:p>
    <w:p w14:paraId="11316433" w14:textId="4AFA63EC" w:rsidR="002E087F" w:rsidRPr="007B71BF" w:rsidRDefault="00E8700E" w:rsidP="00CE7524">
      <w:pPr>
        <w:spacing w:line="480" w:lineRule="auto"/>
        <w:ind w:firstLine="720"/>
        <w:rPr>
          <w:b/>
          <w:bCs/>
        </w:rPr>
      </w:pPr>
      <w:r>
        <w:t>All a</w:t>
      </w:r>
      <w:r w:rsidR="00190324" w:rsidRPr="006471D5">
        <w:t>nalyses</w:t>
      </w:r>
      <w:r w:rsidR="00190324" w:rsidRPr="00907410">
        <w:t xml:space="preserve"> were conducted in Stata</w:t>
      </w:r>
      <w:r w:rsidR="0098387C">
        <w:t xml:space="preserve"> version</w:t>
      </w:r>
      <w:r w:rsidR="00190324" w:rsidRPr="00907410">
        <w:t xml:space="preserve"> 1</w:t>
      </w:r>
      <w:r w:rsidR="000F7A5F" w:rsidRPr="00907410">
        <w:t>8</w:t>
      </w:r>
      <w:r>
        <w:t>.5</w:t>
      </w:r>
      <w:r w:rsidR="000F7A5F" w:rsidRPr="00907410">
        <w:t xml:space="preserve"> </w:t>
      </w:r>
      <w:r w:rsidR="000F7A5F" w:rsidRPr="00907410">
        <w:fldChar w:fldCharType="begin">
          <w:fldData xml:space="preserve">PEVuZE5vdGU+PENpdGU+PEF1dGhvcj5TdGF0YUNvcnA8L0F1dGhvcj48WWVhcj5Db2xsZWdlIFN0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</w:fldData>
        </w:fldChar>
      </w:r>
      <w:r w:rsidR="000F7A5F" w:rsidRPr="00907410">
        <w:instrText xml:space="preserve"> ADDIN EN.JS.CITE </w:instrText>
      </w:r>
      <w:r w:rsidR="000F7A5F" w:rsidRPr="00907410">
        <w:fldChar w:fldCharType="separate"/>
      </w:r>
      <w:r w:rsidR="0019365A">
        <w:rPr>
          <w:noProof/>
        </w:rPr>
        <w:t>(StataCorp, College Station, TX)</w:t>
      </w:r>
      <w:r w:rsidR="000F7A5F" w:rsidRPr="00907410">
        <w:fldChar w:fldCharType="end"/>
      </w:r>
      <w:r w:rsidR="00190324" w:rsidRPr="00907410">
        <w:t xml:space="preserve">. </w:t>
      </w:r>
      <w:r w:rsidR="00B33FB1" w:rsidRPr="00907410">
        <w:t xml:space="preserve">Participants were divided into </w:t>
      </w:r>
      <w:r w:rsidR="00FC0C5F">
        <w:t xml:space="preserve">two partially overlapping </w:t>
      </w:r>
      <w:r w:rsidR="00395D74">
        <w:t>subgroups</w:t>
      </w:r>
      <w:r w:rsidR="00B33FB1" w:rsidRPr="00907410">
        <w:t xml:space="preserve"> </w:t>
      </w:r>
      <w:r w:rsidR="00395D74">
        <w:t>using two</w:t>
      </w:r>
      <w:r w:rsidR="00302B32">
        <w:t xml:space="preserve"> PATH derived variables</w:t>
      </w:r>
      <w:r w:rsidR="00851D95" w:rsidRPr="00302B32">
        <w:t>:</w:t>
      </w:r>
      <w:r w:rsidR="00B33FB1" w:rsidRPr="00907410">
        <w:t xml:space="preserve"> </w:t>
      </w:r>
      <w:r w:rsidR="00B71DE0" w:rsidRPr="00907410">
        <w:t>(1)</w:t>
      </w:r>
      <w:r w:rsidR="00851D95">
        <w:t xml:space="preserve"> cigarette </w:t>
      </w:r>
      <w:r w:rsidR="008273D2">
        <w:t>users</w:t>
      </w:r>
      <w:r w:rsidR="00B33FB1" w:rsidRPr="00907410">
        <w:t xml:space="preserve"> </w:t>
      </w:r>
      <w:r w:rsidR="00851D95">
        <w:t xml:space="preserve">(i.e., </w:t>
      </w:r>
      <w:r w:rsidR="00B33FB1" w:rsidRPr="00907410">
        <w:t xml:space="preserve">participants who endorsed </w:t>
      </w:r>
      <w:r w:rsidR="00327E28" w:rsidRPr="00907410">
        <w:t xml:space="preserve">lifetime cigarette </w:t>
      </w:r>
      <w:r w:rsidR="001832B3">
        <w:t>smoking</w:t>
      </w:r>
      <w:r w:rsidR="00327E28" w:rsidRPr="00907410">
        <w:t xml:space="preserve"> and currently smoke cigarettes </w:t>
      </w:r>
      <w:r w:rsidR="00196530" w:rsidRPr="00907410">
        <w:t>every day or some days</w:t>
      </w:r>
      <w:r w:rsidR="00851D95">
        <w:t>) and</w:t>
      </w:r>
      <w:r w:rsidR="00196530" w:rsidRPr="00907410">
        <w:t xml:space="preserve"> </w:t>
      </w:r>
      <w:r w:rsidR="00B71DE0" w:rsidRPr="00907410">
        <w:t>(2)</w:t>
      </w:r>
      <w:r w:rsidR="00324F64">
        <w:t xml:space="preserve"> </w:t>
      </w:r>
      <w:r w:rsidR="00851D95">
        <w:t>ENDS users (i.e.,</w:t>
      </w:r>
      <w:r w:rsidR="00B852BB" w:rsidRPr="00907410">
        <w:t xml:space="preserve"> participants who </w:t>
      </w:r>
      <w:r w:rsidR="00B852BB" w:rsidRPr="00907410">
        <w:lastRenderedPageBreak/>
        <w:t>endorsed lifetime ENDS use and currently use ENDS every day or some days</w:t>
      </w:r>
      <w:r w:rsidR="00851D95" w:rsidRPr="00AF745B">
        <w:t>)</w:t>
      </w:r>
      <w:r w:rsidR="00225DD3" w:rsidRPr="00907410">
        <w:t>.</w:t>
      </w:r>
      <w:r w:rsidR="00302B32">
        <w:t xml:space="preserve"> </w:t>
      </w:r>
      <w:r w:rsidR="00FC0C5F">
        <w:t xml:space="preserve">Participants who reported polytobacco use (i.e., those who endorsed every day or someday use of cigarettes or ENDS plus </w:t>
      </w:r>
      <w:r w:rsidR="00C578B8">
        <w:t>the</w:t>
      </w:r>
      <w:r w:rsidR="00FC0C5F">
        <w:t xml:space="preserve"> use of additional tobacco products</w:t>
      </w:r>
      <w:r w:rsidR="00C578B8">
        <w:t xml:space="preserve"> every day or some days</w:t>
      </w:r>
      <w:r w:rsidR="00FC0C5F">
        <w:t xml:space="preserve">) were included in both subgroups. </w:t>
      </w:r>
      <w:r w:rsidR="005164EA">
        <w:t>T</w:t>
      </w:r>
      <w:r w:rsidR="005164EA" w:rsidRPr="00907410">
        <w:t xml:space="preserve">he data </w:t>
      </w:r>
      <w:r w:rsidR="00035772">
        <w:t>were</w:t>
      </w:r>
      <w:r w:rsidR="005164EA" w:rsidRPr="00907410">
        <w:t xml:space="preserve"> weighted using population and replicate weights adjusting for complex study design characteristics at Wave 6</w:t>
      </w:r>
      <w:r w:rsidR="005164EA">
        <w:t>;</w:t>
      </w:r>
      <w:r w:rsidR="005164EA" w:rsidRPr="00907410">
        <w:t xml:space="preserve"> estimates were calculated with balanced repeated replication methods using a Fay’s adjustment value of 0.3</w:t>
      </w:r>
      <w:r w:rsidR="00DB1D82">
        <w:t xml:space="preserve"> </w:t>
      </w:r>
      <w:r w:rsidR="00DB1D82">
        <w:fldChar w:fldCharType="begin">
          <w:fldData xml:space="preserve">PEVuZE5vdGU+PENpdGU+PEF1dGhvcj5KdWRraW5zPC9BdXRob3I+PFllYXI+MTk5MDwvWWVhcj48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</w:fldData>
        </w:fldChar>
      </w:r>
      <w:r w:rsidR="00DB1D82">
        <w:instrText xml:space="preserve"> ADDIN EN.JS.CITE </w:instrText>
      </w:r>
      <w:r w:rsidR="00DB1D82">
        <w:fldChar w:fldCharType="separate"/>
      </w:r>
      <w:r w:rsidR="00DB1D82">
        <w:rPr>
          <w:noProof/>
        </w:rPr>
        <w:t>(Judkins, 1990)</w:t>
      </w:r>
      <w:r w:rsidR="00DB1D82">
        <w:fldChar w:fldCharType="end"/>
      </w:r>
      <w:r w:rsidR="00302B32">
        <w:t>.</w:t>
      </w:r>
      <w:r w:rsidR="00F23241">
        <w:t xml:space="preserve"> </w:t>
      </w:r>
      <w:r w:rsidR="009C07EA">
        <w:t>D</w:t>
      </w:r>
      <w:r w:rsidR="00EC05B3" w:rsidRPr="00907410">
        <w:t xml:space="preserve">escriptive statistics </w:t>
      </w:r>
      <w:r w:rsidR="00340852" w:rsidRPr="00907410">
        <w:t>were calculated for</w:t>
      </w:r>
      <w:r>
        <w:t xml:space="preserve"> participant sociodemographic variables, pain severity, sleep impairment severity,</w:t>
      </w:r>
      <w:r w:rsidR="007A3ED9">
        <w:t xml:space="preserve"> </w:t>
      </w:r>
      <w:r w:rsidR="007C25A8">
        <w:t>exclu</w:t>
      </w:r>
      <w:r w:rsidR="00AC1F76">
        <w:t xml:space="preserve">sive and </w:t>
      </w:r>
      <w:r w:rsidR="007A3ED9">
        <w:t>polytobacco</w:t>
      </w:r>
      <w:r w:rsidR="00AC1F76">
        <w:t xml:space="preserve"> product</w:t>
      </w:r>
      <w:r w:rsidR="007A3ED9">
        <w:t xml:space="preserve"> use endorsement,</w:t>
      </w:r>
      <w:r>
        <w:t xml:space="preserve"> and </w:t>
      </w:r>
      <w:r w:rsidR="00FC0C5F">
        <w:t xml:space="preserve">tobacco </w:t>
      </w:r>
      <w:r>
        <w:t>and ENDS dependence</w:t>
      </w:r>
      <w:r w:rsidR="008A4E74" w:rsidRPr="00907410">
        <w:t>.</w:t>
      </w:r>
      <w:r w:rsidR="000B584F" w:rsidRPr="00907410">
        <w:t xml:space="preserve"> </w:t>
      </w:r>
      <w:r w:rsidR="00642F1E" w:rsidRPr="00DD7556">
        <w:t>Additionally,</w:t>
      </w:r>
      <w:r w:rsidR="009C07EA">
        <w:t xml:space="preserve"> </w:t>
      </w:r>
      <w:r w:rsidR="00E57F76" w:rsidRPr="00DD7556">
        <w:t xml:space="preserve">bivariate </w:t>
      </w:r>
      <w:r w:rsidR="00324F64" w:rsidRPr="00DD7556">
        <w:t>correlations</w:t>
      </w:r>
      <w:r w:rsidR="00060693">
        <w:t xml:space="preserve"> were calculated</w:t>
      </w:r>
      <w:r w:rsidR="00324F64" w:rsidRPr="00DD7556">
        <w:t xml:space="preserve"> </w:t>
      </w:r>
      <w:r w:rsidR="00E57F76" w:rsidRPr="00DD7556">
        <w:t>among</w:t>
      </w:r>
      <w:r w:rsidR="00C74F0D">
        <w:t xml:space="preserve"> the main outcome variables and participant characteristics</w:t>
      </w:r>
      <w:r w:rsidR="009E6924">
        <w:t xml:space="preserve">, and </w:t>
      </w:r>
      <w:r w:rsidR="00060693">
        <w:t>covariates were selected based on significant associations</w:t>
      </w:r>
      <w:r w:rsidR="005164EA">
        <w:t xml:space="preserve"> with either outcome variable (i.e., </w:t>
      </w:r>
      <w:r w:rsidR="00FC0C5F">
        <w:t xml:space="preserve">tobacco </w:t>
      </w:r>
      <w:r w:rsidR="005164EA">
        <w:t>or ENDS WISDM score).</w:t>
      </w:r>
      <w:r w:rsidR="00060693">
        <w:t xml:space="preserve"> </w:t>
      </w:r>
      <w:r w:rsidR="009209E3" w:rsidRPr="00907410">
        <w:t xml:space="preserve"> </w:t>
      </w:r>
    </w:p>
    <w:p w14:paraId="3DA7477A" w14:textId="19540AB4" w:rsidR="007C1442" w:rsidRPr="00907410" w:rsidRDefault="00A11C04" w:rsidP="00E82DA8">
      <w:pPr>
        <w:spacing w:line="480" w:lineRule="auto"/>
        <w:ind w:firstLine="720"/>
      </w:pPr>
      <w:r>
        <w:t xml:space="preserve">Next, </w:t>
      </w:r>
      <w:r w:rsidR="00302B32">
        <w:t>we utilized</w:t>
      </w:r>
      <w:r w:rsidR="00060693">
        <w:t xml:space="preserve"> sgmediation2</w:t>
      </w:r>
      <w:r w:rsidR="00946600">
        <w:t xml:space="preserve"> </w:t>
      </w:r>
      <w:r w:rsidR="00946600">
        <w:fldChar w:fldCharType="begin">
          <w:fldData xml:space="preserve">PEVuZE5vdGU+PENpdGU+PEF1dGhvcj5NaXplPC9BdXRob3I+PFllYXI+MjAyMjwvWWVhcj48UmVj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</w:fldData>
        </w:fldChar>
      </w:r>
      <w:r w:rsidR="00946600">
        <w:instrText xml:space="preserve"> ADDIN EN.JS.CITE </w:instrText>
      </w:r>
      <w:r w:rsidR="00946600">
        <w:fldChar w:fldCharType="separate"/>
      </w:r>
      <w:r w:rsidR="0019365A">
        <w:rPr>
          <w:noProof/>
        </w:rPr>
        <w:t>(Mize, 2022)</w:t>
      </w:r>
      <w:r w:rsidR="00946600">
        <w:fldChar w:fldCharType="end"/>
      </w:r>
      <w:r w:rsidR="00060693">
        <w:t>,</w:t>
      </w:r>
      <w:r w:rsidR="005164EA">
        <w:t xml:space="preserve"> a user-written Stata command</w:t>
      </w:r>
      <w:r w:rsidR="001B318C">
        <w:t xml:space="preserve"> to test</w:t>
      </w:r>
      <w:r w:rsidR="00302B32">
        <w:t xml:space="preserve"> adjusted and unadjusted</w:t>
      </w:r>
      <w:r w:rsidR="001B318C">
        <w:t xml:space="preserve"> indirect effect models</w:t>
      </w:r>
      <w:r w:rsidR="007A3ED9">
        <w:t xml:space="preserve">. </w:t>
      </w:r>
      <w:r w:rsidR="00583E1A" w:rsidRPr="00583E1A">
        <w:t>All models included past-week pain severity as the predictor</w:t>
      </w:r>
      <w:r w:rsidR="00583E1A">
        <w:t xml:space="preserve">, </w:t>
      </w:r>
      <w:r w:rsidR="00583E1A" w:rsidRPr="00583E1A">
        <w:t>sleep impairment severity as the indirect effect variable, but differed in the dependent variable</w:t>
      </w:r>
      <w:r w:rsidR="009E6924">
        <w:t xml:space="preserve"> (i.e., </w:t>
      </w:r>
      <w:r w:rsidR="00583E1A" w:rsidRPr="00583E1A">
        <w:t>WISDM</w:t>
      </w:r>
      <w:r w:rsidR="00302B32">
        <w:t xml:space="preserve"> total score</w:t>
      </w:r>
      <w:r w:rsidR="00583E1A" w:rsidRPr="00583E1A">
        <w:t xml:space="preserve"> for </w:t>
      </w:r>
      <w:r w:rsidR="00FC0C5F">
        <w:t>tobacco</w:t>
      </w:r>
      <w:r w:rsidR="00FC0C5F" w:rsidRPr="00583E1A">
        <w:t xml:space="preserve"> </w:t>
      </w:r>
      <w:r w:rsidR="00583E1A" w:rsidRPr="00583E1A">
        <w:t xml:space="preserve">users </w:t>
      </w:r>
      <w:r w:rsidR="009E6924">
        <w:t>or</w:t>
      </w:r>
      <w:r w:rsidR="009E6924" w:rsidRPr="00583E1A">
        <w:t xml:space="preserve"> </w:t>
      </w:r>
      <w:r w:rsidR="00302B32">
        <w:t xml:space="preserve">WISDM total score for </w:t>
      </w:r>
      <w:r w:rsidR="00583E1A" w:rsidRPr="00583E1A">
        <w:t>ENDS users</w:t>
      </w:r>
      <w:r w:rsidR="009E6924">
        <w:t>)</w:t>
      </w:r>
      <w:r w:rsidR="00583E1A">
        <w:t xml:space="preserve">. </w:t>
      </w:r>
      <w:r w:rsidR="00395D74">
        <w:t>Adjusted and unadjusted models measured d</w:t>
      </w:r>
      <w:r w:rsidR="007C1442">
        <w:t>irect</w:t>
      </w:r>
      <w:r w:rsidR="000F7A5F" w:rsidRPr="00907410">
        <w:t>,</w:t>
      </w:r>
      <w:r w:rsidR="007C1442">
        <w:t xml:space="preserve"> total</w:t>
      </w:r>
      <w:r w:rsidR="00622CB1">
        <w:t xml:space="preserve"> effects</w:t>
      </w:r>
      <w:r w:rsidR="009844F0">
        <w:t xml:space="preserve">, and indirect and </w:t>
      </w:r>
      <w:r w:rsidR="009D558A">
        <w:t xml:space="preserve">completely </w:t>
      </w:r>
      <w:r w:rsidR="009844F0">
        <w:t>standardized indirect effects</w:t>
      </w:r>
      <w:r w:rsidR="009D558A">
        <w:t xml:space="preserve"> </w:t>
      </w:r>
      <w:r w:rsidR="005D72BE">
        <w:fldChar w:fldCharType="begin">
          <w:fldData xml:space="preserve">PEVuZE5vdGU+PENpdGU+PEF1dGhvcj5QcmVhY2hlcjwvQXV0aG9yPjxZZWFyPjIwMTE8L1llYXI+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</w:fldData>
        </w:fldChar>
      </w:r>
      <w:r w:rsidR="005D72BE">
        <w:instrText xml:space="preserve"> ADDIN EN.JS.CITE </w:instrText>
      </w:r>
      <w:r w:rsidR="005D72BE">
        <w:fldChar w:fldCharType="separate"/>
      </w:r>
      <w:r w:rsidR="0019365A">
        <w:rPr>
          <w:noProof/>
        </w:rPr>
        <w:t>(Preacher &amp; Kelley, 2011)</w:t>
      </w:r>
      <w:r w:rsidR="005D72BE">
        <w:fldChar w:fldCharType="end"/>
      </w:r>
      <w:r w:rsidR="00395D74">
        <w:t>. T</w:t>
      </w:r>
      <w:r w:rsidR="00622CB1" w:rsidRPr="00907410">
        <w:t>he coefficients</w:t>
      </w:r>
      <w:r w:rsidR="00395D74">
        <w:t>, standard errors,</w:t>
      </w:r>
      <w:r w:rsidR="00622CB1" w:rsidRPr="00907410">
        <w:t xml:space="preserve"> and </w:t>
      </w:r>
      <w:r w:rsidR="00A20C3D">
        <w:t>percentile</w:t>
      </w:r>
      <w:r w:rsidR="00060693">
        <w:t xml:space="preserve"> bootstrap </w:t>
      </w:r>
      <w:r w:rsidR="00622CB1">
        <w:t>confidence intervals (</w:t>
      </w:r>
      <w:r w:rsidR="00A20C3D">
        <w:t>P</w:t>
      </w:r>
      <w:r w:rsidR="00060693">
        <w:t>B</w:t>
      </w:r>
      <w:r w:rsidR="00622CB1">
        <w:t xml:space="preserve">CI) were generated using </w:t>
      </w:r>
      <w:r w:rsidR="003451D0" w:rsidRPr="00907410">
        <w:t xml:space="preserve">5,000 bootstrap </w:t>
      </w:r>
      <w:r w:rsidR="00A42340" w:rsidRPr="00B02BEC">
        <w:t>resampli</w:t>
      </w:r>
      <w:r w:rsidR="00A42340" w:rsidRPr="00695447">
        <w:t>ng</w:t>
      </w:r>
      <w:r w:rsidR="00622CB1" w:rsidRPr="00695447">
        <w:t>, which were used</w:t>
      </w:r>
      <w:r w:rsidR="00E31CB3" w:rsidRPr="00695447">
        <w:t xml:space="preserve"> to manage</w:t>
      </w:r>
      <w:r w:rsidR="00902AD5" w:rsidRPr="00695447">
        <w:t xml:space="preserve"> constraints in statistical power</w:t>
      </w:r>
      <w:r w:rsidR="00ED7296" w:rsidRPr="00695447">
        <w:t>,</w:t>
      </w:r>
      <w:r w:rsidR="00902AD5" w:rsidRPr="00695447">
        <w:t xml:space="preserve"> while reducing the likelihood of Type I errors</w:t>
      </w:r>
      <w:r w:rsidR="00B02BEC" w:rsidRPr="00B02BEC">
        <w:t xml:space="preserve"> and</w:t>
      </w:r>
      <w:r w:rsidR="00B02BEC">
        <w:t xml:space="preserve"> biased estimates</w:t>
      </w:r>
      <w:r w:rsidR="00902AD5" w:rsidRPr="00907410">
        <w:t xml:space="preserve"> </w:t>
      </w:r>
      <w:r w:rsidR="005713EE" w:rsidRPr="00907410">
        <w:fldChar w:fldCharType="begin">
          <w:fldData xml:space="preserve">PEVuZE5vdGU+PENpdGU+PEF1dGhvcj5QcmVhY2hlcjwvQXV0aG9yPjxZZWFyPjIwMDQ8L1llYXI+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</w:fldData>
        </w:fldChar>
      </w:r>
      <w:r w:rsidR="005713EE" w:rsidRPr="00907410">
        <w:instrText xml:space="preserve"> ADDIN EN.JS.CITE </w:instrText>
      </w:r>
      <w:r w:rsidR="005713EE" w:rsidRPr="00907410">
        <w:fldChar w:fldCharType="separate"/>
      </w:r>
      <w:r w:rsidR="0019365A">
        <w:rPr>
          <w:noProof/>
        </w:rPr>
        <w:t>(Preacher &amp; Hayes, 2004; Tibbe &amp; Montoya, 2022)</w:t>
      </w:r>
      <w:r w:rsidR="005713EE" w:rsidRPr="00907410">
        <w:fldChar w:fldCharType="end"/>
      </w:r>
      <w:r w:rsidR="00386EA1" w:rsidRPr="00907410">
        <w:t>.</w:t>
      </w:r>
      <w:r w:rsidR="00395D74">
        <w:t xml:space="preserve"> </w:t>
      </w:r>
      <w:r w:rsidR="004202E8" w:rsidRPr="00907410">
        <w:t xml:space="preserve">Indirect effects were deemed significant if </w:t>
      </w:r>
      <w:r w:rsidR="00D86401">
        <w:t xml:space="preserve">the </w:t>
      </w:r>
      <w:r w:rsidR="00A20C3D">
        <w:t>P</w:t>
      </w:r>
      <w:r w:rsidR="00060693">
        <w:t>B</w:t>
      </w:r>
      <w:r w:rsidR="004202E8" w:rsidRPr="00907410">
        <w:t xml:space="preserve">CI did not </w:t>
      </w:r>
      <w:r w:rsidR="00093495" w:rsidRPr="00907410">
        <w:t>cross</w:t>
      </w:r>
      <w:r w:rsidR="004202E8" w:rsidRPr="00907410">
        <w:t xml:space="preserve"> </w:t>
      </w:r>
      <w:r w:rsidR="0061574C">
        <w:t xml:space="preserve">zero </w:t>
      </w:r>
      <w:r w:rsidR="004202E8" w:rsidRPr="00907410">
        <w:fldChar w:fldCharType="begin">
          <w:fldData xml:space="preserve">PEVuZE5vdGU+PENpdGU+PEF1dGhvcj5IYXllczwvQXV0aG9yPjxZZWFyPjIwMjI8L1llYXI+PFJl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</w:fldData>
        </w:fldChar>
      </w:r>
      <w:r w:rsidR="004202E8" w:rsidRPr="00907410">
        <w:instrText xml:space="preserve"> ADDIN EN.JS.CITE </w:instrText>
      </w:r>
      <w:r w:rsidR="004202E8" w:rsidRPr="00907410">
        <w:fldChar w:fldCharType="separate"/>
      </w:r>
      <w:r w:rsidR="0019365A">
        <w:rPr>
          <w:noProof/>
        </w:rPr>
        <w:t>(Hayes, 2022)</w:t>
      </w:r>
      <w:r w:rsidR="004202E8" w:rsidRPr="00907410">
        <w:fldChar w:fldCharType="end"/>
      </w:r>
      <w:r w:rsidR="004202E8" w:rsidRPr="00907410">
        <w:t>.</w:t>
      </w:r>
      <w:ins w:id="20" w:author="Grant Henry Ripley" w:date="2025-07-14T11:50:00Z" w16du:dateUtc="2025-07-14T15:50:00Z">
        <w:r w:rsidR="00DB7264">
          <w:t xml:space="preserve"> Effect sizes (ES) were estimated with the completely standardized indirect effect size, identified as a one-unit change in the standardized predictor (i.e., one standard deviation) on the </w:t>
        </w:r>
        <w:r w:rsidR="00DB7264">
          <w:lastRenderedPageBreak/>
          <w:t>standardized outcome. ES is interpreted as small (0.01), medium (0.09), and large</w:t>
        </w:r>
      </w:ins>
      <w:ins w:id="21" w:author="Ripley, Grant" w:date="2025-08-18T10:56:00Z" w16du:dateUtc="2025-08-18T14:56:00Z">
        <w:r w:rsidR="001867CF">
          <w:t xml:space="preserve"> </w:t>
        </w:r>
      </w:ins>
      <w:r w:rsidR="001867CF">
        <w:fldChar w:fldCharType="begin">
          <w:fldData xml:space="preserve">PEVuZE5vdGU+PENpdGU+PEF1dGhvcj5QcmVhY2hlcjwvQXV0aG9yPjxZZWFyPjIwMTE8L1llYXI+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</w:fldData>
        </w:fldChar>
      </w:r>
      <w:r w:rsidR="001867CF">
        <w:instrText xml:space="preserve"> ADDIN EN.JS.CITE </w:instrText>
      </w:r>
      <w:r w:rsidR="001867CF">
        <w:fldChar w:fldCharType="separate"/>
      </w:r>
      <w:r w:rsidR="001867CF">
        <w:rPr>
          <w:noProof/>
        </w:rPr>
        <w:t>(0.25; Preacher &amp; Kelley, 2011)</w:t>
      </w:r>
      <w:r w:rsidR="001867CF">
        <w:fldChar w:fldCharType="end"/>
      </w:r>
      <w:r w:rsidR="001867CF">
        <w:t>.</w:t>
      </w:r>
      <w:ins w:id="22" w:author="Grant Henry Ripley" w:date="2025-07-14T11:50:00Z" w16du:dateUtc="2025-07-14T15:50:00Z">
        <w:r w:rsidR="00DB7264">
          <w:t xml:space="preserve"> We further </w:t>
        </w:r>
      </w:ins>
      <w:ins w:id="23" w:author="Grant Henry Ripley" w:date="2025-07-16T09:23:00Z" w16du:dateUtc="2025-07-16T13:23:00Z">
        <w:r w:rsidR="00E720DE">
          <w:t>described the indirect associations</w:t>
        </w:r>
      </w:ins>
      <w:ins w:id="24" w:author="Grant Henry Ripley" w:date="2025-07-14T11:50:00Z" w16du:dateUtc="2025-07-14T15:50:00Z">
        <w:r w:rsidR="00DB7264">
          <w:t xml:space="preserve"> by identifying the percentage of the total effect accounted for by the indirect pathway through dividing the product of the indirect effect by the total effect (</w:t>
        </w:r>
        <w:r w:rsidR="00DB7264" w:rsidRPr="005D7250">
          <w:rPr>
            <w:i/>
            <w:iCs/>
          </w:rPr>
          <w:t>ab</w:t>
        </w:r>
        <w:r w:rsidR="00DB7264">
          <w:t>/c)</w:t>
        </w:r>
      </w:ins>
      <w:ins w:id="25" w:author="Grant Henry Ripley" w:date="2025-07-16T09:23:00Z" w16du:dateUtc="2025-07-16T13:23:00Z">
        <w:r w:rsidR="00E720DE">
          <w:t xml:space="preserve"> in covariate adjusted models</w:t>
        </w:r>
      </w:ins>
      <w:ins w:id="26" w:author="Grant Henry Ripley" w:date="2025-07-14T11:50:00Z" w16du:dateUtc="2025-07-14T15:50:00Z">
        <w:r w:rsidR="00DB7264">
          <w:t xml:space="preserve">. </w:t>
        </w:r>
      </w:ins>
      <w:r w:rsidR="004202E8" w:rsidRPr="00907410">
        <w:t xml:space="preserve"> </w:t>
      </w:r>
    </w:p>
    <w:p w14:paraId="3CC627EC" w14:textId="258964C6" w:rsidR="002166B1" w:rsidRDefault="002A361D" w:rsidP="00CA1517">
      <w:pPr>
        <w:spacing w:line="480" w:lineRule="auto"/>
        <w:jc w:val="center"/>
        <w:rPr>
          <w:b/>
          <w:bCs/>
        </w:rPr>
      </w:pPr>
      <w:r w:rsidRPr="00907410">
        <w:rPr>
          <w:b/>
          <w:bCs/>
        </w:rPr>
        <w:t>Results</w:t>
      </w:r>
    </w:p>
    <w:p w14:paraId="50D9CAD4" w14:textId="205E9C19" w:rsidR="007221FF" w:rsidRPr="00CA1517" w:rsidRDefault="007221FF" w:rsidP="007221FF">
      <w:pPr>
        <w:spacing w:line="480" w:lineRule="auto"/>
        <w:rPr>
          <w:b/>
          <w:bCs/>
        </w:rPr>
      </w:pPr>
      <w:r w:rsidRPr="00CA1517">
        <w:rPr>
          <w:b/>
          <w:bCs/>
        </w:rPr>
        <w:t>Participant Characteristics</w:t>
      </w:r>
    </w:p>
    <w:p w14:paraId="6DF7CDB7" w14:textId="5D988A17" w:rsidR="00135EBB" w:rsidRPr="00907410" w:rsidRDefault="00BA37B5" w:rsidP="0019365A">
      <w:pPr>
        <w:spacing w:line="480" w:lineRule="auto"/>
        <w:ind w:firstLine="720"/>
        <w:rPr>
          <w:rStyle w:val="mord"/>
        </w:rPr>
      </w:pPr>
      <w:r w:rsidRPr="00907410">
        <w:t xml:space="preserve">Of adult participants who provided data at Wave </w:t>
      </w:r>
      <w:r w:rsidR="0073638C" w:rsidRPr="00907410">
        <w:t>6</w:t>
      </w:r>
      <w:r w:rsidR="00812735" w:rsidRPr="00907410">
        <w:t xml:space="preserve"> </w:t>
      </w:r>
      <w:r w:rsidR="0073638C" w:rsidRPr="00907410">
        <w:t>of the PATH study</w:t>
      </w:r>
      <w:r w:rsidR="00076D63">
        <w:t>,</w:t>
      </w:r>
      <w:r w:rsidR="0073638C" w:rsidRPr="00907410">
        <w:t xml:space="preserve"> approximately </w:t>
      </w:r>
      <w:r w:rsidR="0075041D">
        <w:t>2</w:t>
      </w:r>
      <w:r w:rsidR="00BF3D92">
        <w:t>1</w:t>
      </w:r>
      <w:r w:rsidR="00B838F7" w:rsidRPr="00907410">
        <w:t>%</w:t>
      </w:r>
      <w:r w:rsidR="00A2763B" w:rsidRPr="00907410">
        <w:t xml:space="preserve"> (</w:t>
      </w:r>
      <w:r w:rsidR="00A2763B" w:rsidRPr="00907410">
        <w:rPr>
          <w:i/>
          <w:iCs/>
        </w:rPr>
        <w:t>n</w:t>
      </w:r>
      <w:r w:rsidR="00A2763B" w:rsidRPr="00907410">
        <w:t xml:space="preserve"> = </w:t>
      </w:r>
      <w:r w:rsidR="0075041D">
        <w:t>6,361</w:t>
      </w:r>
      <w:r w:rsidR="00DF399A" w:rsidRPr="00907410">
        <w:t>) reported</w:t>
      </w:r>
      <w:r w:rsidR="000743B2">
        <w:t xml:space="preserve"> </w:t>
      </w:r>
      <w:r w:rsidR="0073638C" w:rsidRPr="00907410">
        <w:t xml:space="preserve">someday or </w:t>
      </w:r>
      <w:r w:rsidR="00A47A9A" w:rsidRPr="00907410">
        <w:t>everyday cigarette</w:t>
      </w:r>
      <w:r w:rsidR="000F07D3" w:rsidRPr="00907410">
        <w:t xml:space="preserve"> </w:t>
      </w:r>
      <w:r w:rsidR="000848E4">
        <w:t>use</w:t>
      </w:r>
      <w:r w:rsidR="000F07D3" w:rsidRPr="00907410">
        <w:t xml:space="preserve"> and </w:t>
      </w:r>
      <w:r w:rsidR="0075041D">
        <w:t>10.89</w:t>
      </w:r>
      <w:r w:rsidR="00831295" w:rsidRPr="00907410">
        <w:t>%</w:t>
      </w:r>
      <w:r w:rsidR="00B86B94" w:rsidRPr="00907410">
        <w:t xml:space="preserve"> (</w:t>
      </w:r>
      <w:r w:rsidR="00B86B94" w:rsidRPr="00907410">
        <w:rPr>
          <w:i/>
          <w:iCs/>
        </w:rPr>
        <w:t>n</w:t>
      </w:r>
      <w:r w:rsidR="00B86B94" w:rsidRPr="00907410">
        <w:t xml:space="preserve"> = </w:t>
      </w:r>
      <w:r w:rsidR="0075041D">
        <w:t>3,321</w:t>
      </w:r>
      <w:r w:rsidR="00B86B94" w:rsidRPr="00907410">
        <w:t>)</w:t>
      </w:r>
      <w:r w:rsidR="000F07D3" w:rsidRPr="00907410">
        <w:t xml:space="preserve"> reported</w:t>
      </w:r>
      <w:r w:rsidR="000743B2">
        <w:t xml:space="preserve"> </w:t>
      </w:r>
      <w:r w:rsidR="000F07D3" w:rsidRPr="00907410">
        <w:t>someday or everyday ENDS use</w:t>
      </w:r>
      <w:r w:rsidR="009D558A">
        <w:t>; see Table 1</w:t>
      </w:r>
      <w:r w:rsidR="00D67EB0">
        <w:t xml:space="preserve"> for participant characteristics</w:t>
      </w:r>
      <w:r w:rsidR="002D27B4">
        <w:t xml:space="preserve"> by </w:t>
      </w:r>
      <w:r w:rsidR="00DC72D5">
        <w:t>nicotine</w:t>
      </w:r>
      <w:r w:rsidR="002D27B4">
        <w:t xml:space="preserve"> product endorsement</w:t>
      </w:r>
      <w:r w:rsidR="009B3F20">
        <w:t xml:space="preserve"> and for the total sample</w:t>
      </w:r>
      <w:r w:rsidR="008E4B26">
        <w:t>.</w:t>
      </w:r>
      <w:r w:rsidR="002D27B4">
        <w:t xml:space="preserve"> In the total sample</w:t>
      </w:r>
      <w:r w:rsidR="005902AC">
        <w:t xml:space="preserve"> (</w:t>
      </w:r>
      <w:r w:rsidR="008F2DB8" w:rsidRPr="00073301">
        <w:t>N</w:t>
      </w:r>
      <w:r w:rsidR="00073301">
        <w:t xml:space="preserve"> = 9,962 </w:t>
      </w:r>
      <w:r w:rsidR="005902AC" w:rsidRPr="00073301">
        <w:t>participants</w:t>
      </w:r>
      <w:r w:rsidR="005902AC">
        <w:t xml:space="preserve"> who reported every day or someday use of cigarettes and/or ENDS)</w:t>
      </w:r>
      <w:r w:rsidR="002D27B4">
        <w:t xml:space="preserve">, </w:t>
      </w:r>
      <w:r w:rsidR="005902AC">
        <w:t xml:space="preserve">most participants were White (76.69%), </w:t>
      </w:r>
      <w:r w:rsidR="002D27B4">
        <w:t xml:space="preserve">more than half (53.98%) </w:t>
      </w:r>
      <w:r w:rsidR="005902AC">
        <w:t>were male</w:t>
      </w:r>
      <w:r w:rsidR="002D27B4">
        <w:t xml:space="preserve">, </w:t>
      </w:r>
      <w:r w:rsidR="005902AC">
        <w:t xml:space="preserve">and </w:t>
      </w:r>
      <w:r w:rsidR="002D27B4">
        <w:t xml:space="preserve">the age category with the greatest proportion of participants was </w:t>
      </w:r>
      <w:r w:rsidR="00860B41">
        <w:t>2</w:t>
      </w:r>
      <w:r w:rsidR="002D27B4">
        <w:t>5-</w:t>
      </w:r>
      <w:r w:rsidR="00860B41">
        <w:t>3</w:t>
      </w:r>
      <w:r w:rsidR="002D27B4">
        <w:t>4 years.</w:t>
      </w:r>
      <w:r w:rsidR="009B3F20">
        <w:t xml:space="preserve"> </w:t>
      </w:r>
      <w:r w:rsidR="00860B41">
        <w:t>Participants reported an a</w:t>
      </w:r>
      <w:r w:rsidR="009B3F20">
        <w:t xml:space="preserve">verage </w:t>
      </w:r>
      <w:r w:rsidR="00860B41">
        <w:t xml:space="preserve">past-week </w:t>
      </w:r>
      <w:r w:rsidR="009B3F20">
        <w:t xml:space="preserve">pain severity </w:t>
      </w:r>
      <w:r w:rsidR="00860B41">
        <w:t>of</w:t>
      </w:r>
      <w:r w:rsidR="009B3F20">
        <w:t xml:space="preserve"> 3.23 (SD = .048), nearly 34% of the sample</w:t>
      </w:r>
      <w:r w:rsidR="00400FF5">
        <w:t xml:space="preserve"> endorsed</w:t>
      </w:r>
      <w:r w:rsidR="009B3F20">
        <w:t xml:space="preserve"> significant sleep impairment</w:t>
      </w:r>
      <w:r w:rsidR="00400FF5">
        <w:t xml:space="preserve">, </w:t>
      </w:r>
      <w:bookmarkStart w:id="27" w:name="_Hlk203395377"/>
      <w:r w:rsidR="00400FF5" w:rsidRPr="00923F6E">
        <w:t xml:space="preserve">and </w:t>
      </w:r>
      <w:ins w:id="28" w:author="Grant Henry Ripley" w:date="2025-07-14T14:21:00Z" w16du:dateUtc="2025-07-14T18:21:00Z">
        <w:r w:rsidR="00923F6E" w:rsidRPr="001867CF">
          <w:t>32.57</w:t>
        </w:r>
      </w:ins>
      <w:r w:rsidR="00400FF5" w:rsidRPr="00923F6E">
        <w:t>% reported</w:t>
      </w:r>
      <w:r w:rsidR="00923F6E">
        <w:t xml:space="preserve"> current</w:t>
      </w:r>
      <w:r w:rsidR="00400FF5">
        <w:t xml:space="preserve"> polytobacco use</w:t>
      </w:r>
      <w:r w:rsidR="009B3F20">
        <w:t>.</w:t>
      </w:r>
      <w:r w:rsidR="008E4B26">
        <w:t xml:space="preserve"> </w:t>
      </w:r>
      <w:bookmarkEnd w:id="27"/>
      <w:r w:rsidR="007B71BF">
        <w:t xml:space="preserve">Participant age, sex, race, total household income, highest level of education completed, perceived mental health symptom severity, and polytobacco use status were significantly correlated </w:t>
      </w:r>
      <w:r w:rsidR="00860B41">
        <w:t xml:space="preserve">(all </w:t>
      </w:r>
      <w:proofErr w:type="spellStart"/>
      <w:r w:rsidR="00860B41" w:rsidRPr="00CE7CD6">
        <w:rPr>
          <w:i/>
          <w:iCs/>
        </w:rPr>
        <w:t>p</w:t>
      </w:r>
      <w:r w:rsidR="00860B41" w:rsidRPr="00BF3D92">
        <w:t>s</w:t>
      </w:r>
      <w:proofErr w:type="spellEnd"/>
      <w:r w:rsidR="00860B41">
        <w:t xml:space="preserve"> &lt; .01) </w:t>
      </w:r>
      <w:r w:rsidR="007B71BF">
        <w:t xml:space="preserve">with </w:t>
      </w:r>
      <w:r w:rsidR="00CE7CD6">
        <w:t>cigarette</w:t>
      </w:r>
      <w:r w:rsidR="007B71BF">
        <w:t xml:space="preserve"> and/or ENDS </w:t>
      </w:r>
      <w:r w:rsidR="00CE7CD6">
        <w:t>dependence,</w:t>
      </w:r>
      <w:r w:rsidR="007B71BF">
        <w:t xml:space="preserve"> and were retained in adjusted models as covariates</w:t>
      </w:r>
      <w:r w:rsidR="009E6924">
        <w:t xml:space="preserve">. </w:t>
      </w:r>
      <w:r w:rsidR="00B117EA">
        <w:t xml:space="preserve">See </w:t>
      </w:r>
      <w:r w:rsidR="00B117EA" w:rsidRPr="002C7840">
        <w:t>Table 2</w:t>
      </w:r>
      <w:r w:rsidR="00B117EA" w:rsidRPr="00D605DC">
        <w:t xml:space="preserve"> </w:t>
      </w:r>
      <w:r w:rsidR="00B117EA">
        <w:t xml:space="preserve">for bivariate correlations among the subset of cigarette </w:t>
      </w:r>
      <w:r w:rsidR="008273D2">
        <w:t>users</w:t>
      </w:r>
      <w:r w:rsidR="00B117EA">
        <w:t xml:space="preserve"> and </w:t>
      </w:r>
      <w:r w:rsidR="00B117EA" w:rsidRPr="00DA1A14">
        <w:t>Table 3</w:t>
      </w:r>
      <w:r w:rsidR="00B117EA" w:rsidRPr="009C07EA">
        <w:t xml:space="preserve"> </w:t>
      </w:r>
      <w:r w:rsidR="00B117EA">
        <w:t xml:space="preserve">for ENDS users. </w:t>
      </w:r>
    </w:p>
    <w:p w14:paraId="58CAE0AB" w14:textId="350EC732" w:rsidR="00FD2541" w:rsidRPr="00CA1517" w:rsidRDefault="000743B2" w:rsidP="00AE6E19">
      <w:pPr>
        <w:spacing w:line="480" w:lineRule="auto"/>
        <w:rPr>
          <w:b/>
          <w:bCs/>
          <w:i/>
          <w:iCs/>
        </w:rPr>
      </w:pPr>
      <w:r w:rsidRPr="00CA1517">
        <w:rPr>
          <w:b/>
          <w:bCs/>
          <w:i/>
          <w:iCs/>
        </w:rPr>
        <w:t>Indirect association between pain</w:t>
      </w:r>
      <w:r w:rsidR="008E4B26" w:rsidRPr="00CA1517">
        <w:rPr>
          <w:b/>
          <w:bCs/>
          <w:i/>
          <w:iCs/>
        </w:rPr>
        <w:t xml:space="preserve"> severity</w:t>
      </w:r>
      <w:r w:rsidRPr="00CA1517">
        <w:rPr>
          <w:b/>
          <w:bCs/>
          <w:i/>
          <w:iCs/>
        </w:rPr>
        <w:t xml:space="preserve"> and </w:t>
      </w:r>
      <w:r w:rsidR="008E73E2" w:rsidRPr="00CA1517">
        <w:rPr>
          <w:b/>
          <w:bCs/>
          <w:i/>
          <w:iCs/>
        </w:rPr>
        <w:t xml:space="preserve">tobacco </w:t>
      </w:r>
      <w:r w:rsidRPr="00CA1517">
        <w:rPr>
          <w:b/>
          <w:bCs/>
          <w:i/>
          <w:iCs/>
        </w:rPr>
        <w:t>dependence via sleep</w:t>
      </w:r>
      <w:r w:rsidR="008E4B26" w:rsidRPr="00CA1517">
        <w:rPr>
          <w:b/>
          <w:bCs/>
          <w:i/>
          <w:iCs/>
        </w:rPr>
        <w:t xml:space="preserve"> impairment</w:t>
      </w:r>
      <w:r w:rsidRPr="00CA1517">
        <w:rPr>
          <w:b/>
          <w:bCs/>
          <w:i/>
          <w:iCs/>
        </w:rPr>
        <w:t xml:space="preserve"> </w:t>
      </w:r>
      <w:r w:rsidR="008873E1" w:rsidRPr="00CA1517">
        <w:rPr>
          <w:b/>
          <w:bCs/>
          <w:i/>
          <w:iCs/>
        </w:rPr>
        <w:t>severity</w:t>
      </w:r>
    </w:p>
    <w:p w14:paraId="39DFA9F5" w14:textId="2BF44D47" w:rsidR="00FD2541" w:rsidRPr="00442E2E" w:rsidRDefault="00FD2541" w:rsidP="00E82DA8">
      <w:pPr>
        <w:spacing w:line="480" w:lineRule="auto"/>
        <w:ind w:firstLine="720"/>
      </w:pPr>
      <w:r w:rsidRPr="00C12172">
        <w:t>The</w:t>
      </w:r>
      <w:r w:rsidR="0005453B" w:rsidRPr="00C12172">
        <w:t xml:space="preserve">re was a statistically significant indirect </w:t>
      </w:r>
      <w:r w:rsidRPr="00C12172">
        <w:t xml:space="preserve">association </w:t>
      </w:r>
      <w:r w:rsidR="0005453B" w:rsidRPr="00C12172">
        <w:t xml:space="preserve">between </w:t>
      </w:r>
      <w:r w:rsidRPr="00C12172">
        <w:t xml:space="preserve">pain severity </w:t>
      </w:r>
      <w:r w:rsidR="0005453B" w:rsidRPr="00C12172">
        <w:t xml:space="preserve">and </w:t>
      </w:r>
      <w:r w:rsidRPr="00C12172">
        <w:t xml:space="preserve">total </w:t>
      </w:r>
      <w:r w:rsidR="008E73E2">
        <w:t>tobacco</w:t>
      </w:r>
      <w:r w:rsidR="008E73E2" w:rsidRPr="00C12172">
        <w:t xml:space="preserve"> </w:t>
      </w:r>
      <w:r w:rsidRPr="00C12172">
        <w:t xml:space="preserve">WISDM score </w:t>
      </w:r>
      <w:r w:rsidR="0005453B" w:rsidRPr="00C12172">
        <w:t xml:space="preserve">via </w:t>
      </w:r>
      <w:r w:rsidRPr="00C12172">
        <w:t xml:space="preserve">sleep </w:t>
      </w:r>
      <w:r w:rsidR="00044D3B" w:rsidRPr="00C12172">
        <w:t xml:space="preserve">impairment </w:t>
      </w:r>
      <w:r w:rsidR="008873E1" w:rsidRPr="00C12172">
        <w:t>severit</w:t>
      </w:r>
      <w:r w:rsidR="008873E1" w:rsidRPr="002874EC">
        <w:t xml:space="preserve">y </w:t>
      </w:r>
      <w:r w:rsidR="00055ED7" w:rsidRPr="002874EC">
        <w:t>(</w:t>
      </w:r>
      <w:r w:rsidR="00055ED7" w:rsidRPr="002874EC">
        <w:rPr>
          <w:i/>
          <w:iCs/>
        </w:rPr>
        <w:t>ab</w:t>
      </w:r>
      <w:r w:rsidR="00055ED7" w:rsidRPr="002874EC">
        <w:t>= .0</w:t>
      </w:r>
      <w:r w:rsidR="00D74E02" w:rsidRPr="002874EC">
        <w:t>0</w:t>
      </w:r>
      <w:r w:rsidR="00076D63" w:rsidRPr="002874EC">
        <w:t>4</w:t>
      </w:r>
      <w:r w:rsidR="002874EC" w:rsidRPr="002874EC">
        <w:t>9</w:t>
      </w:r>
      <w:r w:rsidR="00055ED7" w:rsidRPr="002874EC">
        <w:t>, SE = .00</w:t>
      </w:r>
      <w:r w:rsidR="00076D63" w:rsidRPr="002874EC">
        <w:t>1</w:t>
      </w:r>
      <w:r w:rsidR="00055ED7" w:rsidRPr="002874EC">
        <w:t xml:space="preserve">, 95% </w:t>
      </w:r>
      <w:r w:rsidR="00A20C3D" w:rsidRPr="002874EC">
        <w:t>P</w:t>
      </w:r>
      <w:r w:rsidR="00076D63" w:rsidRPr="002874EC">
        <w:t>B</w:t>
      </w:r>
      <w:r w:rsidR="00055ED7" w:rsidRPr="002874EC">
        <w:t>CI</w:t>
      </w:r>
      <w:r w:rsidR="00D30461" w:rsidRPr="002874EC">
        <w:t xml:space="preserve"> [.00</w:t>
      </w:r>
      <w:r w:rsidR="002874EC" w:rsidRPr="002874EC">
        <w:t>2</w:t>
      </w:r>
      <w:r w:rsidR="00D30461" w:rsidRPr="002874EC">
        <w:t xml:space="preserve">, </w:t>
      </w:r>
      <w:r w:rsidR="00D30461" w:rsidRPr="002874EC">
        <w:lastRenderedPageBreak/>
        <w:t>.0</w:t>
      </w:r>
      <w:r w:rsidR="00076D63" w:rsidRPr="002874EC">
        <w:t>0</w:t>
      </w:r>
      <w:r w:rsidR="002874EC" w:rsidRPr="002874EC">
        <w:t>8</w:t>
      </w:r>
      <w:r w:rsidR="00D30461" w:rsidRPr="002874EC">
        <w:t xml:space="preserve">]), such that </w:t>
      </w:r>
      <w:r w:rsidR="00D333C0" w:rsidRPr="002874EC">
        <w:t xml:space="preserve">higher pain severity was </w:t>
      </w:r>
      <w:r w:rsidR="0005453B" w:rsidRPr="002874EC">
        <w:t>associated more severe sleep impairment</w:t>
      </w:r>
      <w:r w:rsidR="00044D3B" w:rsidRPr="002874EC">
        <w:t xml:space="preserve"> </w:t>
      </w:r>
      <w:r w:rsidR="00D333C0" w:rsidRPr="002874EC">
        <w:t>(</w:t>
      </w:r>
      <w:r w:rsidR="005D30AE" w:rsidRPr="002874EC">
        <w:rPr>
          <w:i/>
        </w:rPr>
        <w:t>a</w:t>
      </w:r>
      <w:r w:rsidR="005D30AE" w:rsidRPr="002874EC">
        <w:t xml:space="preserve"> path: </w:t>
      </w:r>
      <w:r w:rsidR="005D30AE" w:rsidRPr="002874EC">
        <w:rPr>
          <w:i/>
        </w:rPr>
        <w:t>b</w:t>
      </w:r>
      <w:r w:rsidR="005D30AE" w:rsidRPr="002874EC">
        <w:t xml:space="preserve"> </w:t>
      </w:r>
      <w:r w:rsidR="00CF1C62" w:rsidRPr="002874EC">
        <w:t>= .0</w:t>
      </w:r>
      <w:r w:rsidR="002874EC" w:rsidRPr="002874EC">
        <w:t>57</w:t>
      </w:r>
      <w:r w:rsidR="00CF1C62" w:rsidRPr="002874EC">
        <w:t>, SE = .0</w:t>
      </w:r>
      <w:r w:rsidR="00076D63" w:rsidRPr="002874EC">
        <w:t>0</w:t>
      </w:r>
      <w:r w:rsidR="002874EC" w:rsidRPr="002874EC">
        <w:t>5</w:t>
      </w:r>
      <w:r w:rsidR="00CF1C62" w:rsidRPr="002874EC">
        <w:t xml:space="preserve">, </w:t>
      </w:r>
      <w:r w:rsidR="005775D8" w:rsidRPr="002874EC">
        <w:rPr>
          <w:i/>
        </w:rPr>
        <w:t>p</w:t>
      </w:r>
      <w:r w:rsidR="005775D8" w:rsidRPr="002874EC">
        <w:t xml:space="preserve"> &lt; .001), which was </w:t>
      </w:r>
      <w:r w:rsidR="0005453B" w:rsidRPr="002874EC">
        <w:t xml:space="preserve">in turn, </w:t>
      </w:r>
      <w:r w:rsidR="005775D8" w:rsidRPr="002874EC">
        <w:t xml:space="preserve">associated with greater </w:t>
      </w:r>
      <w:r w:rsidR="00C45F4D" w:rsidRPr="002874EC">
        <w:t>total WISDM score (</w:t>
      </w:r>
      <w:r w:rsidR="00C45F4D" w:rsidRPr="002874EC">
        <w:rPr>
          <w:i/>
        </w:rPr>
        <w:t>b</w:t>
      </w:r>
      <w:r w:rsidR="00C45F4D" w:rsidRPr="002874EC">
        <w:t xml:space="preserve"> path: </w:t>
      </w:r>
      <w:r w:rsidR="00C45F4D" w:rsidRPr="002874EC">
        <w:rPr>
          <w:i/>
        </w:rPr>
        <w:t>b</w:t>
      </w:r>
      <w:r w:rsidR="00DE323C" w:rsidRPr="002874EC">
        <w:t xml:space="preserve"> = </w:t>
      </w:r>
      <w:r w:rsidR="006F7C79" w:rsidRPr="002874EC">
        <w:t>.</w:t>
      </w:r>
      <w:r w:rsidR="002874EC" w:rsidRPr="002874EC">
        <w:t>086</w:t>
      </w:r>
      <w:r w:rsidR="006F7C79" w:rsidRPr="002874EC">
        <w:t>, SE = .</w:t>
      </w:r>
      <w:r w:rsidR="002874EC" w:rsidRPr="002874EC">
        <w:t>02</w:t>
      </w:r>
      <w:r w:rsidR="006F7C79" w:rsidRPr="00C12172">
        <w:t xml:space="preserve">, </w:t>
      </w:r>
      <w:r w:rsidR="006F7C79" w:rsidRPr="00C12172">
        <w:rPr>
          <w:i/>
        </w:rPr>
        <w:t>p</w:t>
      </w:r>
      <w:r w:rsidR="006F7C79" w:rsidRPr="00C12172">
        <w:t xml:space="preserve"> &lt; .0</w:t>
      </w:r>
      <w:r w:rsidR="00076D63">
        <w:t>0</w:t>
      </w:r>
      <w:r w:rsidR="006F7C79" w:rsidRPr="00C12172">
        <w:t xml:space="preserve">1; See Figure </w:t>
      </w:r>
      <w:r w:rsidR="00FE15CC" w:rsidRPr="00C12172">
        <w:t>1</w:t>
      </w:r>
      <w:r w:rsidR="006F7C79" w:rsidRPr="00C12172">
        <w:t>).</w:t>
      </w:r>
      <w:ins w:id="29" w:author="Grant Henry Ripley" w:date="2025-07-14T11:37:00Z" w16du:dateUtc="2025-07-14T15:37:00Z">
        <w:r w:rsidR="00DB1209">
          <w:t xml:space="preserve"> The indirect effect accounted for 9.6% of the association between pain severity and total WISDM score, and</w:t>
        </w:r>
      </w:ins>
      <w:r w:rsidR="008E73E2">
        <w:t xml:space="preserve"> </w:t>
      </w:r>
      <w:ins w:id="30" w:author="Grant Henry Ripley" w:date="2025-07-14T11:37:00Z" w16du:dateUtc="2025-07-14T15:37:00Z">
        <w:r w:rsidR="00DB1209">
          <w:t>t</w:t>
        </w:r>
      </w:ins>
      <w:r w:rsidR="008E73E2">
        <w:t>here remained a significant direct association between pain severity and tobacco WISDM score when accounting for sleep impairment severity (</w:t>
      </w:r>
      <w:r w:rsidR="008E73E2" w:rsidRPr="002874EC">
        <w:rPr>
          <w:i/>
          <w:iCs/>
        </w:rPr>
        <w:t xml:space="preserve">c’ </w:t>
      </w:r>
      <w:r w:rsidR="008E73E2" w:rsidRPr="002874EC">
        <w:t xml:space="preserve">path: </w:t>
      </w:r>
      <w:r w:rsidR="008E73E2" w:rsidRPr="002874EC">
        <w:rPr>
          <w:i/>
          <w:iCs/>
        </w:rPr>
        <w:t>b</w:t>
      </w:r>
      <w:r w:rsidR="008E73E2" w:rsidRPr="002874EC">
        <w:t xml:space="preserve"> = .05,</w:t>
      </w:r>
      <w:r w:rsidR="008E73E2">
        <w:t xml:space="preserve"> SE = .00</w:t>
      </w:r>
      <w:r w:rsidR="002874EC">
        <w:t>7</w:t>
      </w:r>
      <w:r w:rsidR="008E73E2">
        <w:t xml:space="preserve">, </w:t>
      </w:r>
      <w:r w:rsidR="008E73E2">
        <w:rPr>
          <w:i/>
          <w:iCs/>
        </w:rPr>
        <w:t>p</w:t>
      </w:r>
      <w:r w:rsidR="008E73E2">
        <w:t xml:space="preserve"> &lt; .001).</w:t>
      </w:r>
      <w:r w:rsidR="00DC40BF">
        <w:t xml:space="preserve"> </w:t>
      </w:r>
      <w:r w:rsidR="00C12172" w:rsidRPr="00C12172">
        <w:t>The</w:t>
      </w:r>
      <w:r w:rsidR="009D558A">
        <w:t xml:space="preserve"> completely</w:t>
      </w:r>
      <w:r w:rsidR="00C12172" w:rsidRPr="00C12172">
        <w:t xml:space="preserve"> standardized indirect </w:t>
      </w:r>
      <w:r w:rsidR="00442E2E">
        <w:t>associa</w:t>
      </w:r>
      <w:r w:rsidR="00C12172" w:rsidRPr="00C12172">
        <w:t>t</w:t>
      </w:r>
      <w:r w:rsidR="00442E2E">
        <w:t>ion</w:t>
      </w:r>
      <w:r w:rsidR="00C12172" w:rsidRPr="00C12172">
        <w:t xml:space="preserve"> was </w:t>
      </w:r>
      <w:r w:rsidR="002C337C">
        <w:t xml:space="preserve">also </w:t>
      </w:r>
      <w:r w:rsidR="00C12172" w:rsidRPr="00C12172">
        <w:t>significant (</w:t>
      </w:r>
      <w:r w:rsidR="00C12172" w:rsidRPr="002C7840">
        <w:t xml:space="preserve">β </w:t>
      </w:r>
      <w:r w:rsidR="00C12172" w:rsidRPr="00C12172">
        <w:t>=.0</w:t>
      </w:r>
      <w:r w:rsidR="00C265EF">
        <w:t>11</w:t>
      </w:r>
      <w:r w:rsidR="00C12172" w:rsidRPr="00C12172">
        <w:t>, SE = .00</w:t>
      </w:r>
      <w:r w:rsidR="00C265EF">
        <w:t>3</w:t>
      </w:r>
      <w:r w:rsidR="00C12172" w:rsidRPr="00C12172">
        <w:t xml:space="preserve">, 95% </w:t>
      </w:r>
      <w:r w:rsidR="00A20C3D">
        <w:t>P</w:t>
      </w:r>
      <w:r w:rsidR="00076D63">
        <w:t>B</w:t>
      </w:r>
      <w:r w:rsidR="00C12172" w:rsidRPr="00C12172">
        <w:t>CI [.00</w:t>
      </w:r>
      <w:r w:rsidR="00C265EF">
        <w:t>5</w:t>
      </w:r>
      <w:r w:rsidR="00C12172" w:rsidRPr="00C12172">
        <w:t>, .0</w:t>
      </w:r>
      <w:r w:rsidR="00076D63">
        <w:t>1</w:t>
      </w:r>
      <w:r w:rsidR="00C265EF">
        <w:t>7</w:t>
      </w:r>
      <w:r w:rsidR="00C12172" w:rsidRPr="00C12172">
        <w:t>]</w:t>
      </w:r>
      <w:r w:rsidR="00CE7CD6">
        <w:t>)</w:t>
      </w:r>
      <w:r w:rsidR="00C12172" w:rsidRPr="00C12172">
        <w:t>.</w:t>
      </w:r>
      <w:r w:rsidR="00DC40BF">
        <w:t xml:space="preserve"> In addition, when removing covariates </w:t>
      </w:r>
      <w:r w:rsidR="00442E2E">
        <w:t xml:space="preserve">there remained a significant indirect association between pain severity and total </w:t>
      </w:r>
      <w:r w:rsidR="008E73E2">
        <w:t xml:space="preserve">tobacco </w:t>
      </w:r>
      <w:r w:rsidR="00442E2E">
        <w:t>WISDM score via sleep impairment severit</w:t>
      </w:r>
      <w:r w:rsidR="00442E2E" w:rsidRPr="00C265EF">
        <w:t>y (</w:t>
      </w:r>
      <w:r w:rsidR="00442E2E" w:rsidRPr="00C265EF">
        <w:rPr>
          <w:i/>
          <w:iCs/>
        </w:rPr>
        <w:t>ab</w:t>
      </w:r>
      <w:r w:rsidR="00442E2E" w:rsidRPr="00C265EF">
        <w:t xml:space="preserve"> = .</w:t>
      </w:r>
      <w:r w:rsidR="000054BE" w:rsidRPr="00C265EF">
        <w:t>0</w:t>
      </w:r>
      <w:r w:rsidR="00C265EF" w:rsidRPr="00C265EF">
        <w:t>09</w:t>
      </w:r>
      <w:r w:rsidR="00442E2E" w:rsidRPr="00C265EF">
        <w:t>, SE = .0</w:t>
      </w:r>
      <w:r w:rsidR="00087216" w:rsidRPr="00C265EF">
        <w:t>0</w:t>
      </w:r>
      <w:r w:rsidR="000054BE" w:rsidRPr="00C265EF">
        <w:t>2</w:t>
      </w:r>
      <w:r w:rsidR="00442E2E" w:rsidRPr="00C265EF">
        <w:t xml:space="preserve">, 95% </w:t>
      </w:r>
      <w:r w:rsidR="00A20C3D" w:rsidRPr="00C265EF">
        <w:t>P</w:t>
      </w:r>
      <w:r w:rsidR="00442E2E" w:rsidRPr="00C265EF">
        <w:t>BCI [.00</w:t>
      </w:r>
      <w:r w:rsidR="00C265EF" w:rsidRPr="00C265EF">
        <w:t>6</w:t>
      </w:r>
      <w:r w:rsidR="00442E2E" w:rsidRPr="00C265EF">
        <w:t>, .0</w:t>
      </w:r>
      <w:r w:rsidR="000054BE" w:rsidRPr="00C265EF">
        <w:t>1</w:t>
      </w:r>
      <w:r w:rsidR="00C265EF" w:rsidRPr="00C265EF">
        <w:t>3</w:t>
      </w:r>
      <w:r w:rsidR="00442E2E" w:rsidRPr="00C265EF">
        <w:t>]</w:t>
      </w:r>
      <w:r w:rsidR="00CE7CD6" w:rsidRPr="00C265EF">
        <w:t>)</w:t>
      </w:r>
      <w:r w:rsidR="00DF2DDF" w:rsidRPr="00C265EF">
        <w:t>, as well as a significant direct association between pain severity and total tobacco WISDM score when accounting for sleep impairment severity (</w:t>
      </w:r>
      <w:r w:rsidR="00DF2DDF" w:rsidRPr="00C265EF">
        <w:rPr>
          <w:i/>
          <w:iCs/>
        </w:rPr>
        <w:t xml:space="preserve">c’ </w:t>
      </w:r>
      <w:r w:rsidR="00DF2DDF" w:rsidRPr="00C265EF">
        <w:t xml:space="preserve">path: </w:t>
      </w:r>
      <w:r w:rsidR="00DF2DDF" w:rsidRPr="00C265EF">
        <w:rPr>
          <w:i/>
          <w:iCs/>
        </w:rPr>
        <w:t>b</w:t>
      </w:r>
      <w:r w:rsidR="00DF2DDF" w:rsidRPr="00C265EF">
        <w:t xml:space="preserve"> = .</w:t>
      </w:r>
      <w:r w:rsidR="00C265EF" w:rsidRPr="00C265EF">
        <w:t>08</w:t>
      </w:r>
      <w:r w:rsidR="00DF2DDF" w:rsidRPr="00C265EF">
        <w:t>, SE = .0</w:t>
      </w:r>
      <w:r w:rsidR="00C265EF" w:rsidRPr="00C265EF">
        <w:t>07</w:t>
      </w:r>
      <w:r w:rsidR="00DF2DDF" w:rsidRPr="00C265EF">
        <w:t xml:space="preserve">, </w:t>
      </w:r>
      <w:r w:rsidR="00DF2DDF" w:rsidRPr="00C265EF">
        <w:rPr>
          <w:i/>
          <w:iCs/>
        </w:rPr>
        <w:t xml:space="preserve">p </w:t>
      </w:r>
      <w:r w:rsidR="00DF2DDF" w:rsidRPr="00C265EF">
        <w:t>&lt; .001).</w:t>
      </w:r>
      <w:r w:rsidR="00442E2E">
        <w:t xml:space="preserve">  </w:t>
      </w:r>
    </w:p>
    <w:p w14:paraId="1A1DEFCD" w14:textId="238C851A" w:rsidR="00517411" w:rsidRPr="00CA1517" w:rsidRDefault="008E4B26" w:rsidP="00AE6E19">
      <w:pPr>
        <w:spacing w:line="480" w:lineRule="auto"/>
        <w:rPr>
          <w:b/>
          <w:bCs/>
          <w:i/>
          <w:iCs/>
        </w:rPr>
      </w:pPr>
      <w:r w:rsidRPr="00CA1517">
        <w:rPr>
          <w:b/>
          <w:bCs/>
          <w:i/>
          <w:iCs/>
        </w:rPr>
        <w:t xml:space="preserve">Indirect association between pain severity and </w:t>
      </w:r>
      <w:r w:rsidR="00517411" w:rsidRPr="00CA1517">
        <w:rPr>
          <w:b/>
          <w:bCs/>
          <w:i/>
          <w:iCs/>
        </w:rPr>
        <w:t>ENDS</w:t>
      </w:r>
      <w:r w:rsidRPr="00CA1517">
        <w:rPr>
          <w:b/>
          <w:bCs/>
          <w:i/>
          <w:iCs/>
        </w:rPr>
        <w:t xml:space="preserve"> dependence via sleep impairment </w:t>
      </w:r>
      <w:r w:rsidR="008873E1" w:rsidRPr="00CA1517">
        <w:rPr>
          <w:b/>
          <w:bCs/>
          <w:i/>
          <w:iCs/>
        </w:rPr>
        <w:t>severity</w:t>
      </w:r>
    </w:p>
    <w:p w14:paraId="3C63C7D8" w14:textId="301F778A" w:rsidR="0068574C" w:rsidRPr="00442E2E" w:rsidRDefault="00D50144" w:rsidP="00E82DA8">
      <w:pPr>
        <w:spacing w:line="480" w:lineRule="auto"/>
        <w:ind w:firstLine="720"/>
      </w:pPr>
      <w:r w:rsidRPr="00F56C75">
        <w:t>The indirect association of pain severity on total ENDS WISDM score</w:t>
      </w:r>
      <w:r w:rsidR="009713F5" w:rsidRPr="00F56C75">
        <w:t xml:space="preserve"> through sleep </w:t>
      </w:r>
      <w:r w:rsidR="00044D3B" w:rsidRPr="00F56C75">
        <w:t xml:space="preserve">impairment </w:t>
      </w:r>
      <w:r w:rsidR="008873E1" w:rsidRPr="00F56C75">
        <w:t xml:space="preserve">severity </w:t>
      </w:r>
      <w:r w:rsidR="009713F5" w:rsidRPr="00F56C75">
        <w:t>was statistically significant (</w:t>
      </w:r>
      <w:r w:rsidR="009713F5" w:rsidRPr="00F56C75">
        <w:rPr>
          <w:i/>
          <w:iCs/>
        </w:rPr>
        <w:t>ab</w:t>
      </w:r>
      <w:r w:rsidR="009713F5" w:rsidRPr="00F56C75">
        <w:t xml:space="preserve">= </w:t>
      </w:r>
      <w:r w:rsidR="00494345" w:rsidRPr="00F56C75">
        <w:t>.0</w:t>
      </w:r>
      <w:r w:rsidR="00536DCD" w:rsidRPr="00F56C75">
        <w:t>0</w:t>
      </w:r>
      <w:r w:rsidR="00DC40BF" w:rsidRPr="00F56C75">
        <w:t>3</w:t>
      </w:r>
      <w:r w:rsidR="00494345" w:rsidRPr="00F56C75">
        <w:t>, SE= .</w:t>
      </w:r>
      <w:r w:rsidR="00A57C87" w:rsidRPr="00F56C75">
        <w:t>0</w:t>
      </w:r>
      <w:r w:rsidR="00494345" w:rsidRPr="00F56C75">
        <w:t>0</w:t>
      </w:r>
      <w:r w:rsidR="00536DCD" w:rsidRPr="00F56C75">
        <w:t>2</w:t>
      </w:r>
      <w:r w:rsidR="00494345" w:rsidRPr="00F56C75">
        <w:t xml:space="preserve">, 95% </w:t>
      </w:r>
      <w:r w:rsidR="000D0BA7" w:rsidRPr="00F56C75">
        <w:t>P</w:t>
      </w:r>
      <w:r w:rsidR="00DC40BF" w:rsidRPr="00F56C75">
        <w:t>B</w:t>
      </w:r>
      <w:r w:rsidR="00494345" w:rsidRPr="00F56C75">
        <w:t xml:space="preserve">CI </w:t>
      </w:r>
      <w:r w:rsidR="00AD36DD" w:rsidRPr="00F56C75">
        <w:t>[.00</w:t>
      </w:r>
      <w:r w:rsidR="00DC40BF" w:rsidRPr="00F56C75">
        <w:t>0</w:t>
      </w:r>
      <w:r w:rsidR="00F56C75" w:rsidRPr="00F56C75">
        <w:t>2</w:t>
      </w:r>
      <w:r w:rsidR="00AD36DD" w:rsidRPr="00F56C75">
        <w:t>, .0</w:t>
      </w:r>
      <w:r w:rsidR="00DC40BF" w:rsidRPr="00F56C75">
        <w:t>0</w:t>
      </w:r>
      <w:r w:rsidR="00F56C75" w:rsidRPr="00F56C75">
        <w:t>8</w:t>
      </w:r>
      <w:r w:rsidR="007D4492" w:rsidRPr="00F56C75">
        <w:t xml:space="preserve">), such that higher pain </w:t>
      </w:r>
      <w:r w:rsidR="00DB08EC" w:rsidRPr="00F56C75">
        <w:t xml:space="preserve">severity </w:t>
      </w:r>
      <w:r w:rsidR="00D06989" w:rsidRPr="00F56C75">
        <w:t xml:space="preserve">was related to increases in the </w:t>
      </w:r>
      <w:r w:rsidR="008873E1" w:rsidRPr="00F56C75">
        <w:t xml:space="preserve">severity </w:t>
      </w:r>
      <w:r w:rsidR="00D06989" w:rsidRPr="00F56C75">
        <w:t xml:space="preserve">of sleep </w:t>
      </w:r>
      <w:r w:rsidR="00044D3B" w:rsidRPr="00F56C75">
        <w:t xml:space="preserve">impairments </w:t>
      </w:r>
      <w:r w:rsidR="00D06989" w:rsidRPr="00F56C75">
        <w:t>(</w:t>
      </w:r>
      <w:r w:rsidR="00D06989" w:rsidRPr="00F56C75">
        <w:rPr>
          <w:i/>
        </w:rPr>
        <w:t>a</w:t>
      </w:r>
      <w:r w:rsidR="00D06989" w:rsidRPr="00F56C75">
        <w:t xml:space="preserve"> path</w:t>
      </w:r>
      <w:r w:rsidR="00220C6D" w:rsidRPr="00F56C75">
        <w:t>:</w:t>
      </w:r>
      <w:r w:rsidR="00B63A2C" w:rsidRPr="00F56C75">
        <w:t xml:space="preserve"> </w:t>
      </w:r>
      <w:r w:rsidR="00DD4723" w:rsidRPr="00F56C75">
        <w:rPr>
          <w:i/>
          <w:iCs/>
        </w:rPr>
        <w:t>b</w:t>
      </w:r>
      <w:r w:rsidR="00DD4723" w:rsidRPr="00F56C75">
        <w:t xml:space="preserve"> = </w:t>
      </w:r>
      <w:r w:rsidR="001E264F" w:rsidRPr="00F56C75">
        <w:t>.0</w:t>
      </w:r>
      <w:r w:rsidR="00DC40BF" w:rsidRPr="00F56C75">
        <w:t>4</w:t>
      </w:r>
      <w:r w:rsidR="00B63A2C" w:rsidRPr="00F56C75">
        <w:t xml:space="preserve">, SE = </w:t>
      </w:r>
      <w:r w:rsidR="008C795B" w:rsidRPr="00F56C75">
        <w:t>0</w:t>
      </w:r>
      <w:r w:rsidR="00A57C87" w:rsidRPr="00F56C75">
        <w:t>1</w:t>
      </w:r>
      <w:r w:rsidR="00C31391" w:rsidRPr="00F56C75">
        <w:t xml:space="preserve">, </w:t>
      </w:r>
      <w:r w:rsidR="00C31391" w:rsidRPr="00F56C75">
        <w:rPr>
          <w:i/>
          <w:iCs/>
        </w:rPr>
        <w:t xml:space="preserve">p </w:t>
      </w:r>
      <w:r w:rsidR="00F56C75" w:rsidRPr="00F56C75">
        <w:t>&lt;</w:t>
      </w:r>
      <w:r w:rsidR="00C31391" w:rsidRPr="00F56C75">
        <w:t xml:space="preserve"> </w:t>
      </w:r>
      <w:r w:rsidR="005C1C68" w:rsidRPr="00F56C75">
        <w:t>.0</w:t>
      </w:r>
      <w:r w:rsidR="00DC40BF" w:rsidRPr="00F56C75">
        <w:t>01</w:t>
      </w:r>
      <w:r w:rsidR="00B63A2C" w:rsidRPr="00F56C75">
        <w:t>)</w:t>
      </w:r>
      <w:r w:rsidR="00C53FA9" w:rsidRPr="00F56C75">
        <w:t>, which was associated with greater total WISDM score (</w:t>
      </w:r>
      <w:r w:rsidR="00C53FA9" w:rsidRPr="00F56C75">
        <w:rPr>
          <w:i/>
          <w:iCs/>
        </w:rPr>
        <w:t xml:space="preserve">b </w:t>
      </w:r>
      <w:r w:rsidR="00C53FA9" w:rsidRPr="00F56C75">
        <w:t>path</w:t>
      </w:r>
      <w:r w:rsidR="00854093" w:rsidRPr="00F56C75">
        <w:t>:</w:t>
      </w:r>
      <w:r w:rsidR="00C53FA9" w:rsidRPr="00F56C75">
        <w:rPr>
          <w:i/>
          <w:iCs/>
        </w:rPr>
        <w:t xml:space="preserve"> </w:t>
      </w:r>
      <w:r w:rsidR="00854093" w:rsidRPr="00F56C75">
        <w:rPr>
          <w:i/>
          <w:iCs/>
        </w:rPr>
        <w:t>b</w:t>
      </w:r>
      <w:r w:rsidR="00854093" w:rsidRPr="00F56C75">
        <w:t xml:space="preserve"> </w:t>
      </w:r>
      <w:r w:rsidR="00C53FA9" w:rsidRPr="00F56C75">
        <w:t>=</w:t>
      </w:r>
      <w:r w:rsidR="007B0F60" w:rsidRPr="00F56C75">
        <w:t xml:space="preserve"> </w:t>
      </w:r>
      <w:r w:rsidR="003C451F" w:rsidRPr="00F56C75">
        <w:t>.</w:t>
      </w:r>
      <w:r w:rsidR="00DC40BF" w:rsidRPr="00F56C75">
        <w:t>0</w:t>
      </w:r>
      <w:r w:rsidR="00F56C75" w:rsidRPr="00F56C75">
        <w:t>9</w:t>
      </w:r>
      <w:r w:rsidR="00C53FA9" w:rsidRPr="00F56C75">
        <w:t>, SE</w:t>
      </w:r>
      <w:r w:rsidR="00C12172" w:rsidRPr="00F56C75">
        <w:rPr>
          <w:i/>
          <w:iCs/>
        </w:rPr>
        <w:t xml:space="preserve"> </w:t>
      </w:r>
      <w:r w:rsidR="00C53FA9" w:rsidRPr="00F56C75">
        <w:t xml:space="preserve">= </w:t>
      </w:r>
      <w:r w:rsidR="003C451F" w:rsidRPr="00F56C75">
        <w:t>.0</w:t>
      </w:r>
      <w:r w:rsidR="00F56C75" w:rsidRPr="00F56C75">
        <w:t>4</w:t>
      </w:r>
      <w:r w:rsidR="00C53FA9" w:rsidRPr="00F56C75">
        <w:t xml:space="preserve">, </w:t>
      </w:r>
      <w:r w:rsidR="00C31391" w:rsidRPr="00F56C75">
        <w:rPr>
          <w:i/>
          <w:iCs/>
        </w:rPr>
        <w:t>p</w:t>
      </w:r>
      <w:r w:rsidR="00C31391" w:rsidRPr="00F56C75">
        <w:t xml:space="preserve"> </w:t>
      </w:r>
      <w:r w:rsidR="00DC40BF" w:rsidRPr="00F56C75">
        <w:t>=</w:t>
      </w:r>
      <w:r w:rsidR="003C0EDB" w:rsidRPr="00F56C75">
        <w:t xml:space="preserve"> .0</w:t>
      </w:r>
      <w:r w:rsidR="00F56C75" w:rsidRPr="00F56C75">
        <w:t>3</w:t>
      </w:r>
      <w:r w:rsidR="000A2C0F" w:rsidRPr="00F56C75">
        <w:t xml:space="preserve">; See Figure </w:t>
      </w:r>
      <w:r w:rsidR="00FE15CC" w:rsidRPr="00F56C75">
        <w:t>2</w:t>
      </w:r>
      <w:r w:rsidR="00C31391" w:rsidRPr="00F56C75">
        <w:t>).</w:t>
      </w:r>
      <w:ins w:id="31" w:author="Grant Henry Ripley" w:date="2025-07-14T11:38:00Z" w16du:dateUtc="2025-07-14T15:38:00Z">
        <w:r w:rsidR="007A3581">
          <w:t xml:space="preserve"> The indirect effect accounted for 6% of the association between pain severity and total WISDM sc</w:t>
        </w:r>
      </w:ins>
      <w:ins w:id="32" w:author="Grant Henry Ripley" w:date="2025-07-14T11:39:00Z" w16du:dateUtc="2025-07-14T15:39:00Z">
        <w:r w:rsidR="007A3581">
          <w:t>ore, and</w:t>
        </w:r>
      </w:ins>
      <w:r w:rsidR="00C31391" w:rsidRPr="00F56C75">
        <w:t xml:space="preserve"> </w:t>
      </w:r>
      <w:ins w:id="33" w:author="Grant Henry Ripley" w:date="2025-07-14T11:39:00Z" w16du:dateUtc="2025-07-14T15:39:00Z">
        <w:r w:rsidR="007A3581">
          <w:t>t</w:t>
        </w:r>
      </w:ins>
      <w:r w:rsidR="008E73E2" w:rsidRPr="00F56C75">
        <w:t xml:space="preserve">here remained a significant direct association between pain severity and </w:t>
      </w:r>
      <w:r w:rsidR="00984039" w:rsidRPr="00F56C75">
        <w:t xml:space="preserve">total </w:t>
      </w:r>
      <w:r w:rsidR="008E73E2" w:rsidRPr="00F56C75">
        <w:t>WISDM score when accounting for sleep impairme</w:t>
      </w:r>
      <w:r w:rsidR="005E27FF" w:rsidRPr="00F56C75">
        <w:t>nt severity (</w:t>
      </w:r>
      <w:r w:rsidR="005E27FF" w:rsidRPr="00F56C75">
        <w:rPr>
          <w:i/>
          <w:iCs/>
        </w:rPr>
        <w:t>c’</w:t>
      </w:r>
      <w:r w:rsidR="005E27FF" w:rsidRPr="00F56C75">
        <w:t xml:space="preserve"> path: </w:t>
      </w:r>
      <w:r w:rsidR="005E27FF" w:rsidRPr="00F56C75">
        <w:rPr>
          <w:i/>
          <w:iCs/>
        </w:rPr>
        <w:t>b</w:t>
      </w:r>
      <w:r w:rsidR="005E27FF" w:rsidRPr="00F56C75">
        <w:t xml:space="preserve"> = .0</w:t>
      </w:r>
      <w:r w:rsidR="00F56C75" w:rsidRPr="00F56C75">
        <w:t>4</w:t>
      </w:r>
      <w:r w:rsidR="005E27FF" w:rsidRPr="00F56C75">
        <w:t xml:space="preserve">, SE = .02, </w:t>
      </w:r>
      <w:r w:rsidR="005E27FF" w:rsidRPr="00F56C75">
        <w:rPr>
          <w:i/>
          <w:iCs/>
        </w:rPr>
        <w:t xml:space="preserve">p </w:t>
      </w:r>
      <w:r w:rsidR="005E27FF" w:rsidRPr="00F56C75">
        <w:t>&lt; .</w:t>
      </w:r>
      <w:r w:rsidR="005E27FF" w:rsidRPr="00AD148F">
        <w:t xml:space="preserve">01). </w:t>
      </w:r>
      <w:r w:rsidR="00C12172" w:rsidRPr="00AD148F">
        <w:t xml:space="preserve">The </w:t>
      </w:r>
      <w:r w:rsidR="00D91912" w:rsidRPr="00AD148F">
        <w:t xml:space="preserve">completely </w:t>
      </w:r>
      <w:r w:rsidR="00C12172" w:rsidRPr="00AD148F">
        <w:t>standardized indirect</w:t>
      </w:r>
      <w:r w:rsidR="00442E2E" w:rsidRPr="00AD148F">
        <w:t xml:space="preserve"> association </w:t>
      </w:r>
      <w:r w:rsidR="00C12172" w:rsidRPr="00AD148F">
        <w:t xml:space="preserve">was </w:t>
      </w:r>
      <w:r w:rsidR="002C337C" w:rsidRPr="00AD148F">
        <w:t xml:space="preserve">also </w:t>
      </w:r>
      <w:r w:rsidR="00C12172" w:rsidRPr="00AD148F">
        <w:t>significant (β = .0</w:t>
      </w:r>
      <w:r w:rsidR="00DC40BF" w:rsidRPr="00AD148F">
        <w:t>0</w:t>
      </w:r>
      <w:r w:rsidR="00EF19D7" w:rsidRPr="00AD148F">
        <w:t>8</w:t>
      </w:r>
      <w:r w:rsidR="00C12172" w:rsidRPr="00AD148F">
        <w:t>, SE = .00</w:t>
      </w:r>
      <w:r w:rsidR="00EF19D7" w:rsidRPr="00AD148F">
        <w:t>5</w:t>
      </w:r>
      <w:r w:rsidR="00C12172" w:rsidRPr="00AD148F">
        <w:t xml:space="preserve">, 95% </w:t>
      </w:r>
      <w:r w:rsidR="00A20C3D" w:rsidRPr="00AD148F">
        <w:t>P</w:t>
      </w:r>
      <w:r w:rsidR="00DC40BF" w:rsidRPr="00AD148F">
        <w:t>B</w:t>
      </w:r>
      <w:r w:rsidR="00C12172" w:rsidRPr="00AD148F">
        <w:t>CI [.000</w:t>
      </w:r>
      <w:r w:rsidR="00EF19D7" w:rsidRPr="00AD148F">
        <w:t>7</w:t>
      </w:r>
      <w:r w:rsidR="00C12172" w:rsidRPr="00AD148F">
        <w:t>, .0</w:t>
      </w:r>
      <w:r w:rsidR="00DC40BF" w:rsidRPr="00AD148F">
        <w:t>1</w:t>
      </w:r>
      <w:r w:rsidR="00AD148F" w:rsidRPr="00AD148F">
        <w:t>9</w:t>
      </w:r>
      <w:r w:rsidR="00C12172" w:rsidRPr="00AD148F">
        <w:t>]</w:t>
      </w:r>
      <w:r w:rsidR="00CE7CD6" w:rsidRPr="00AD148F">
        <w:t>)</w:t>
      </w:r>
      <w:r w:rsidR="00C12172" w:rsidRPr="00AD148F">
        <w:t>.</w:t>
      </w:r>
      <w:r w:rsidR="00442E2E" w:rsidRPr="00AD148F">
        <w:t xml:space="preserve"> In</w:t>
      </w:r>
      <w:r w:rsidR="00442E2E">
        <w:t xml:space="preserve"> </w:t>
      </w:r>
      <w:r w:rsidR="00E33870">
        <w:t>addition,</w:t>
      </w:r>
      <w:r w:rsidR="00442E2E">
        <w:t xml:space="preserve"> when removing </w:t>
      </w:r>
      <w:r w:rsidR="00442E2E">
        <w:lastRenderedPageBreak/>
        <w:t xml:space="preserve">covariates, </w:t>
      </w:r>
      <w:r w:rsidR="002C337C">
        <w:t>the</w:t>
      </w:r>
      <w:r w:rsidR="00442E2E">
        <w:t xml:space="preserve"> indirect association between pain severity and total ENDS WISDM score via sleep impairment severity</w:t>
      </w:r>
      <w:r w:rsidR="002C337C">
        <w:t xml:space="preserve"> </w:t>
      </w:r>
      <w:r w:rsidR="000104C6">
        <w:t xml:space="preserve">remained </w:t>
      </w:r>
      <w:r w:rsidR="002C337C">
        <w:t>significant</w:t>
      </w:r>
      <w:r w:rsidR="00442E2E">
        <w:t xml:space="preserve"> (</w:t>
      </w:r>
      <w:r w:rsidR="00442E2E">
        <w:rPr>
          <w:i/>
          <w:iCs/>
        </w:rPr>
        <w:t xml:space="preserve">ab </w:t>
      </w:r>
      <w:r w:rsidR="00442E2E">
        <w:t>= .00</w:t>
      </w:r>
      <w:r w:rsidR="00F56C75">
        <w:t>7</w:t>
      </w:r>
      <w:r w:rsidR="00442E2E">
        <w:t>, SE = .00</w:t>
      </w:r>
      <w:r w:rsidR="00F56C75">
        <w:t>3</w:t>
      </w:r>
      <w:r w:rsidR="00442E2E">
        <w:t xml:space="preserve">, 95% </w:t>
      </w:r>
      <w:r w:rsidR="00A20C3D">
        <w:t>P</w:t>
      </w:r>
      <w:r w:rsidR="00442E2E">
        <w:t>BCI [</w:t>
      </w:r>
      <w:r w:rsidR="00F56C75">
        <w:t>.0015</w:t>
      </w:r>
      <w:r w:rsidR="00442E2E">
        <w:t>, .0</w:t>
      </w:r>
      <w:r w:rsidR="00F56C75">
        <w:t>13</w:t>
      </w:r>
      <w:r w:rsidR="00442E2E">
        <w:t>]</w:t>
      </w:r>
      <w:r w:rsidR="00CE7CD6">
        <w:t>)</w:t>
      </w:r>
      <w:r w:rsidR="00DF2DDF">
        <w:t xml:space="preserve">, </w:t>
      </w:r>
      <w:r w:rsidR="00F56C75">
        <w:t xml:space="preserve">as well as </w:t>
      </w:r>
      <w:r w:rsidR="005169FF">
        <w:t>the</w:t>
      </w:r>
      <w:r w:rsidR="00DF2DDF">
        <w:t xml:space="preserve"> direct association between pain severity and total WISDM score when accounting for sleep impairment severity (</w:t>
      </w:r>
      <w:r w:rsidR="00DF2DDF">
        <w:rPr>
          <w:i/>
          <w:iCs/>
        </w:rPr>
        <w:t>c’</w:t>
      </w:r>
      <w:r w:rsidR="00DF2DDF">
        <w:t xml:space="preserve"> path: </w:t>
      </w:r>
      <w:r w:rsidR="00DF2DDF">
        <w:rPr>
          <w:i/>
          <w:iCs/>
        </w:rPr>
        <w:t xml:space="preserve">b </w:t>
      </w:r>
      <w:r w:rsidR="00DF2DDF">
        <w:t>= .0</w:t>
      </w:r>
      <w:r w:rsidR="00F56C75">
        <w:t>33</w:t>
      </w:r>
      <w:r w:rsidR="00DF2DDF">
        <w:t>, SE = .0</w:t>
      </w:r>
      <w:r w:rsidR="00F56C75">
        <w:t>16</w:t>
      </w:r>
      <w:r w:rsidR="00DF2DDF">
        <w:t xml:space="preserve">, </w:t>
      </w:r>
      <w:r w:rsidR="00DF2DDF">
        <w:rPr>
          <w:i/>
          <w:iCs/>
        </w:rPr>
        <w:t xml:space="preserve">p </w:t>
      </w:r>
      <w:r w:rsidR="00DF2DDF">
        <w:t>= .0</w:t>
      </w:r>
      <w:r w:rsidR="00F56C75">
        <w:t>45</w:t>
      </w:r>
      <w:r w:rsidR="00DF2DDF">
        <w:t>)</w:t>
      </w:r>
      <w:r w:rsidR="00442E2E">
        <w:t xml:space="preserve">. </w:t>
      </w:r>
    </w:p>
    <w:p w14:paraId="4A4AF9BD" w14:textId="1636E1F3" w:rsidR="00293D7E" w:rsidRPr="00BC1DB6" w:rsidRDefault="002A361D" w:rsidP="00CA1517">
      <w:pPr>
        <w:spacing w:line="480" w:lineRule="auto"/>
        <w:jc w:val="center"/>
      </w:pPr>
      <w:r w:rsidRPr="00907410">
        <w:rPr>
          <w:b/>
          <w:bCs/>
        </w:rPr>
        <w:t>Discussion</w:t>
      </w:r>
    </w:p>
    <w:p w14:paraId="1550B2D2" w14:textId="3FC9124D" w:rsidR="00C50E31" w:rsidRDefault="00293D7E" w:rsidP="001957B6">
      <w:pPr>
        <w:tabs>
          <w:tab w:val="left" w:pos="720"/>
          <w:tab w:val="left" w:pos="1050"/>
        </w:tabs>
        <w:spacing w:line="480" w:lineRule="auto"/>
        <w:ind w:firstLine="720"/>
      </w:pPr>
      <w:r>
        <w:rPr>
          <w:b/>
          <w:bCs/>
        </w:rPr>
        <w:tab/>
      </w:r>
      <w:r w:rsidR="00AE6E19">
        <w:t>This is the</w:t>
      </w:r>
      <w:r w:rsidR="00C2066C">
        <w:t xml:space="preserve"> first </w:t>
      </w:r>
      <w:r w:rsidR="00AE6E19">
        <w:t xml:space="preserve">study </w:t>
      </w:r>
      <w:r w:rsidR="00C2066C">
        <w:t>to examine</w:t>
      </w:r>
      <w:r w:rsidR="00AE6E19">
        <w:t xml:space="preserve"> indirect</w:t>
      </w:r>
      <w:r w:rsidR="00A2318F" w:rsidRPr="00907410">
        <w:t xml:space="preserve"> </w:t>
      </w:r>
      <w:r w:rsidR="0055146D" w:rsidRPr="00907410">
        <w:t>ass</w:t>
      </w:r>
      <w:r w:rsidR="001111F5" w:rsidRPr="00907410">
        <w:t>oc</w:t>
      </w:r>
      <w:r w:rsidR="0055120C" w:rsidRPr="00907410">
        <w:t xml:space="preserve">iations </w:t>
      </w:r>
      <w:r w:rsidR="00C2066C">
        <w:t>between</w:t>
      </w:r>
      <w:r w:rsidR="00C2066C" w:rsidRPr="00907410">
        <w:t xml:space="preserve"> </w:t>
      </w:r>
      <w:r w:rsidR="0055120C" w:rsidRPr="00907410">
        <w:t xml:space="preserve">pain </w:t>
      </w:r>
      <w:r w:rsidR="005B6118" w:rsidRPr="00907410">
        <w:t>severity</w:t>
      </w:r>
      <w:r w:rsidR="00AE6E19">
        <w:t xml:space="preserve"> and</w:t>
      </w:r>
      <w:r w:rsidR="00C2066C">
        <w:t xml:space="preserve"> </w:t>
      </w:r>
      <w:r w:rsidR="00AE6E19">
        <w:t>nicotine</w:t>
      </w:r>
      <w:r w:rsidR="00C2066C">
        <w:t xml:space="preserve"> dependence</w:t>
      </w:r>
      <w:r w:rsidR="00AE6E19">
        <w:t xml:space="preserve"> </w:t>
      </w:r>
      <w:r w:rsidR="002C337C">
        <w:t xml:space="preserve">as a function of </w:t>
      </w:r>
      <w:r w:rsidR="00AE6E19">
        <w:t>sleep impairment</w:t>
      </w:r>
      <w:r w:rsidR="00C2066C">
        <w:t xml:space="preserve">. </w:t>
      </w:r>
      <w:r w:rsidR="00322197" w:rsidRPr="00907410">
        <w:t>Results indicated that pain severity</w:t>
      </w:r>
      <w:r w:rsidR="00E33870">
        <w:t xml:space="preserve"> ratings were</w:t>
      </w:r>
      <w:r w:rsidR="00C2066C">
        <w:t xml:space="preserve"> positively and</w:t>
      </w:r>
      <w:r w:rsidR="00C2066C" w:rsidRPr="00907410">
        <w:t xml:space="preserve"> </w:t>
      </w:r>
      <w:r w:rsidR="00322197" w:rsidRPr="00907410">
        <w:t xml:space="preserve">indirectly </w:t>
      </w:r>
      <w:r w:rsidR="008D6870" w:rsidRPr="00907410">
        <w:t xml:space="preserve">associated with </w:t>
      </w:r>
      <w:r w:rsidR="00C2066C">
        <w:t xml:space="preserve">both </w:t>
      </w:r>
      <w:r w:rsidR="00DF2DDF">
        <w:t xml:space="preserve">tobacco </w:t>
      </w:r>
      <w:r w:rsidR="00C2066C">
        <w:t xml:space="preserve">and ENDS dependence </w:t>
      </w:r>
      <w:r w:rsidR="002C337C">
        <w:t xml:space="preserve">scores </w:t>
      </w:r>
      <w:r w:rsidR="005A6DE0">
        <w:t>via</w:t>
      </w:r>
      <w:r w:rsidR="005A6DE0" w:rsidRPr="00907410">
        <w:t xml:space="preserve"> </w:t>
      </w:r>
      <w:r w:rsidR="0074696C">
        <w:t xml:space="preserve">greater </w:t>
      </w:r>
      <w:r w:rsidR="005118F8">
        <w:t xml:space="preserve">level of </w:t>
      </w:r>
      <w:r w:rsidR="00C15D46" w:rsidRPr="00907410">
        <w:t xml:space="preserve">sleep </w:t>
      </w:r>
      <w:r w:rsidR="00EA2EB4" w:rsidRPr="00907410">
        <w:t>impairment</w:t>
      </w:r>
      <w:r w:rsidR="00EA2EB4">
        <w:t>. These</w:t>
      </w:r>
      <w:r w:rsidR="00C2066C">
        <w:t xml:space="preserve"> findings contribute to a growing literature linking </w:t>
      </w:r>
      <w:r w:rsidR="003D722C">
        <w:t xml:space="preserve">nicotine/tobacco </w:t>
      </w:r>
      <w:r w:rsidR="00C2066C">
        <w:t>dependence to both sleep</w:t>
      </w:r>
      <w:r w:rsidR="00A92C30">
        <w:t xml:space="preserve"> </w:t>
      </w:r>
      <w:r w:rsidR="00A92C30" w:rsidRPr="00907410">
        <w:fldChar w:fldCharType="begin">
          <w:fldData xml:space="preserve">PEVuZE5vdGU+PENpdGU+PEF1dGhvcj5Cb3V0b3VhPC9BdXRob3I+PFllYXI+MjAwODwvWWVhcj48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</w:fldData>
        </w:fldChar>
      </w:r>
      <w:r w:rsidR="00A92C30" w:rsidRPr="00907410">
        <w:instrText xml:space="preserve"> ADDIN EN.JS.CITE </w:instrText>
      </w:r>
      <w:r w:rsidR="00A92C30" w:rsidRPr="00907410">
        <w:fldChar w:fldCharType="separate"/>
      </w:r>
      <w:r w:rsidR="0019365A">
        <w:rPr>
          <w:noProof/>
        </w:rPr>
        <w:t>(Boutoua et al., 2008; Hägg et al., 2020; Short et al., 2016)</w:t>
      </w:r>
      <w:r w:rsidR="00A92C30" w:rsidRPr="00907410">
        <w:fldChar w:fldCharType="end"/>
      </w:r>
      <w:r w:rsidR="00C2066C">
        <w:t xml:space="preserve"> and pain</w:t>
      </w:r>
      <w:r w:rsidR="00A92C30">
        <w:t xml:space="preserve"> </w:t>
      </w:r>
      <w:r w:rsidR="00C6593C" w:rsidRPr="00907410">
        <w:fldChar w:fldCharType="begin">
          <w:fldData xml:space="preserve">PEVuZE5vdGU+PENpdGU+PEF1dGhvcj5DYW1wYW5pbmk8L0F1dGhvcj48WWVhcj4yMDIyPC9ZZWFy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=
</w:fldData>
        </w:fldChar>
      </w:r>
      <w:r w:rsidR="00C6593C" w:rsidRPr="00907410">
        <w:instrText xml:space="preserve"> ADDIN EN.JS.CITE </w:instrText>
      </w:r>
      <w:r w:rsidR="00C6593C" w:rsidRPr="00907410">
        <w:fldChar w:fldCharType="separate"/>
      </w:r>
      <w:r w:rsidR="0019365A">
        <w:rPr>
          <w:noProof/>
        </w:rPr>
        <w:t>(Campanini et al., 2022; Finan et al., 2013; Koffel et al., 2016)</w:t>
      </w:r>
      <w:r w:rsidR="00C6593C" w:rsidRPr="00907410">
        <w:fldChar w:fldCharType="end"/>
      </w:r>
      <w:r w:rsidR="005A6DE0">
        <w:t xml:space="preserve">, and extends these findings by </w:t>
      </w:r>
      <w:r w:rsidR="00747585">
        <w:t>highlight</w:t>
      </w:r>
      <w:r w:rsidR="005A6DE0">
        <w:t>ing</w:t>
      </w:r>
      <w:r w:rsidR="00747585">
        <w:t xml:space="preserve"> sleep impairment as</w:t>
      </w:r>
      <w:r w:rsidR="00001C7B">
        <w:t xml:space="preserve"> </w:t>
      </w:r>
      <w:r w:rsidR="002C337C">
        <w:t xml:space="preserve">a </w:t>
      </w:r>
      <w:r w:rsidR="00747585">
        <w:t xml:space="preserve">potential </w:t>
      </w:r>
      <w:r w:rsidR="00001C7B">
        <w:t xml:space="preserve">pathway by which pain severity may contribute to </w:t>
      </w:r>
      <w:r w:rsidR="00DA1733">
        <w:t xml:space="preserve">greater </w:t>
      </w:r>
      <w:r w:rsidR="00001C7B">
        <w:t>nicotine</w:t>
      </w:r>
      <w:r w:rsidR="004F0AA7">
        <w:t>/tobacco</w:t>
      </w:r>
      <w:r w:rsidR="00001C7B">
        <w:t xml:space="preserve"> dependence.</w:t>
      </w:r>
    </w:p>
    <w:p w14:paraId="193AFBF0" w14:textId="05784BA9" w:rsidR="00144A83" w:rsidRDefault="00144A83" w:rsidP="00144A83">
      <w:pPr>
        <w:tabs>
          <w:tab w:val="left" w:pos="720"/>
          <w:tab w:val="left" w:pos="1050"/>
        </w:tabs>
        <w:spacing w:line="480" w:lineRule="auto"/>
        <w:ind w:firstLine="720"/>
        <w:rPr>
          <w:ins w:id="34" w:author="Grant Henry Ripley" w:date="2025-07-14T12:12:00Z" w16du:dateUtc="2025-07-14T16:12:00Z"/>
        </w:rPr>
      </w:pPr>
      <w:r w:rsidRPr="00144A83">
        <w:t>These results may be explained, in part, by the timing and nature of nicotine withdrawal symptoms, which can emerge within hours of last use and frequently coincide with periods of sleep when nicotine intake is interrupted</w:t>
      </w:r>
      <w:r w:rsidR="00EF28E5">
        <w:t xml:space="preserve"> </w:t>
      </w:r>
      <w:r w:rsidR="00EF28E5">
        <w:fldChar w:fldCharType="begin">
          <w:fldData xml:space="preserve">PEVuZE5vdGU+PENpdGU+PEF1dGhvcj5NY0xhdWdobGluPC9BdXRob3I+PFllYXI+MjAxNTwvWWVh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</w:fldData>
        </w:fldChar>
      </w:r>
      <w:r w:rsidR="00EF28E5">
        <w:instrText xml:space="preserve"> ADDIN EN.JS.CITE </w:instrText>
      </w:r>
      <w:r w:rsidR="00EF28E5">
        <w:fldChar w:fldCharType="separate"/>
      </w:r>
      <w:r w:rsidR="00EF28E5">
        <w:rPr>
          <w:noProof/>
        </w:rPr>
        <w:t>(McLaughlin et al., 2015)</w:t>
      </w:r>
      <w:r w:rsidR="00EF28E5">
        <w:fldChar w:fldCharType="end"/>
      </w:r>
      <w:r w:rsidR="00EF28E5">
        <w:t>.</w:t>
      </w:r>
      <w:r w:rsidRPr="00144A83">
        <w:t xml:space="preserve"> The severity of sleep disturbances is related to the amount of nicotine consumed, level of dependence, and duration of abstinence</w:t>
      </w:r>
      <w:r w:rsidR="00281091">
        <w:t xml:space="preserve"> </w:t>
      </w:r>
      <w:r w:rsidR="00281091">
        <w:fldChar w:fldCharType="begin">
          <w:fldData xml:space="preserve">PEVuZE5vdGU+PENpdGU+PEF1dGhvcj5KYWVobmU8L0F1dGhvcj48WWVhcj4yMDA5PC9ZZWFyPjxS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==
</w:fldData>
        </w:fldChar>
      </w:r>
      <w:r w:rsidR="00281091">
        <w:instrText xml:space="preserve"> ADDIN EN.JS.CITE </w:instrText>
      </w:r>
      <w:r w:rsidR="00281091">
        <w:fldChar w:fldCharType="separate"/>
      </w:r>
      <w:r w:rsidR="00281091">
        <w:rPr>
          <w:noProof/>
        </w:rPr>
        <w:t>(Jaehne et al., 2009)</w:t>
      </w:r>
      <w:r w:rsidR="00281091">
        <w:fldChar w:fldCharType="end"/>
      </w:r>
      <w:r w:rsidRPr="00144A83">
        <w:t>, and may be further compounded by co-occurring pain</w:t>
      </w:r>
      <w:r w:rsidR="00281091">
        <w:t xml:space="preserve">. </w:t>
      </w:r>
      <w:r w:rsidRPr="00144A83">
        <w:t xml:space="preserve">Longitudinal studies indicate that individuals who smoke and experience pain report greater fatigue and sleep problems, with insufficient sleep predicting higher pain ratings the following day </w:t>
      </w:r>
      <w:r w:rsidR="00EF28E5">
        <w:fldChar w:fldCharType="begin">
          <w:fldData xml:space="preserve">PEVuZE5vdGU+PENpdGU+PEF1dGhvcj5CaWdhdHRpPC9BdXRob3I+PFllYXI+MjAwODwvWWVhcj48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</w:fldData>
        </w:fldChar>
      </w:r>
      <w:r w:rsidR="00EF28E5">
        <w:instrText xml:space="preserve"> ADDIN EN.JS.CITE </w:instrText>
      </w:r>
      <w:r w:rsidR="00EF28E5">
        <w:fldChar w:fldCharType="separate"/>
      </w:r>
      <w:r w:rsidR="00EF28E5">
        <w:rPr>
          <w:noProof/>
        </w:rPr>
        <w:t>(Bigatti et al., 2008; Edwards et al., 2008; Wilt et al., 2016)</w:t>
      </w:r>
      <w:r w:rsidR="00EF28E5">
        <w:fldChar w:fldCharType="end"/>
      </w:r>
      <w:r w:rsidR="00EF28E5">
        <w:t xml:space="preserve">. </w:t>
      </w:r>
      <w:r w:rsidRPr="00144A83">
        <w:t xml:space="preserve">Acute analgesic </w:t>
      </w:r>
      <w:r w:rsidR="00EF28E5">
        <w:fldChar w:fldCharType="begin">
          <w:fldData xml:space="preserve">PEVuZE5vdGU+PENpdGU+PEF1dGhvcj5EaXRyZTwvQXV0aG9yPjxZZWFyPjIwMTY8L1llYXI+PFJl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</w:fldData>
        </w:fldChar>
      </w:r>
      <w:r w:rsidR="00EF28E5">
        <w:instrText xml:space="preserve"> ADDIN EN.JS.CITE </w:instrText>
      </w:r>
      <w:r w:rsidR="00EF28E5">
        <w:fldChar w:fldCharType="separate"/>
      </w:r>
      <w:r w:rsidR="00EF28E5">
        <w:rPr>
          <w:noProof/>
        </w:rPr>
        <w:t>(Ditre et al., 2016; Ditre et al., 2019)</w:t>
      </w:r>
      <w:r w:rsidR="00EF28E5">
        <w:fldChar w:fldCharType="end"/>
      </w:r>
      <w:r w:rsidRPr="00144A83">
        <w:t xml:space="preserve"> and stimulating</w:t>
      </w:r>
      <w:r w:rsidR="00EF28E5">
        <w:t xml:space="preserve"> </w:t>
      </w:r>
      <w:r w:rsidR="00EF28E5">
        <w:fldChar w:fldCharType="begin">
          <w:fldData xml:space="preserve">PEVuZE5vdGU+PENpdGU+PEF1dGhvcj5TaW5naDwvQXV0aG9yPjxZZWFyPjIwMjM8L1llYXI+PFJl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=
</w:fldData>
        </w:fldChar>
      </w:r>
      <w:r w:rsidR="00EF28E5">
        <w:instrText xml:space="preserve"> ADDIN EN.JS.CITE </w:instrText>
      </w:r>
      <w:r w:rsidR="00EF28E5">
        <w:fldChar w:fldCharType="separate"/>
      </w:r>
      <w:r w:rsidR="00EF28E5">
        <w:rPr>
          <w:noProof/>
        </w:rPr>
        <w:t>(Singh et al., 2023)</w:t>
      </w:r>
      <w:r w:rsidR="00EF28E5">
        <w:fldChar w:fldCharType="end"/>
      </w:r>
      <w:r w:rsidRPr="00144A83">
        <w:t xml:space="preserve"> effects of nicotine may further reinforce ongoing use as individuals attempt to manage both pain and sleep disruption. Together, </w:t>
      </w:r>
      <w:r w:rsidRPr="00144A83">
        <w:lastRenderedPageBreak/>
        <w:t>these findings underscore the importance of investigating the dynamic interplay betwee</w:t>
      </w:r>
      <w:r>
        <w:t xml:space="preserve">n pain, sleep impairment, and nicotine dependence. </w:t>
      </w:r>
    </w:p>
    <w:p w14:paraId="1C7181E3" w14:textId="0B3FC1BB" w:rsidR="00EA2EB4" w:rsidRDefault="002231E6" w:rsidP="00144A83">
      <w:pPr>
        <w:tabs>
          <w:tab w:val="left" w:pos="720"/>
          <w:tab w:val="left" w:pos="1050"/>
        </w:tabs>
        <w:spacing w:line="480" w:lineRule="auto"/>
        <w:ind w:firstLine="720"/>
      </w:pPr>
      <w:bookmarkStart w:id="35" w:name="_Hlk203393907"/>
      <w:ins w:id="36" w:author="Ripley, Grant" w:date="2025-08-18T09:00:00Z" w16du:dateUtc="2025-08-18T13:00:00Z">
        <w:r w:rsidRPr="00374F73">
          <w:t>In addition to behavioral reinforcement and withdrawal timing, neurobiological mechanisms may underlie the link between pain, sleep impairment, and nicotine dependence. Both pain and sleep disturbance are associated with dysregulation of the hypothalamic-pituitary-adrenal (HPA) axis and alterations in reward-related pathways, including dopamine and acetylcholine systems implicated in nicotine dependence</w:t>
        </w:r>
      </w:ins>
      <w:ins w:id="37" w:author="Ripley, Grant" w:date="2025-08-18T10:52:00Z" w16du:dateUtc="2025-08-18T14:52:00Z">
        <w:r w:rsidR="001867CF">
          <w:t xml:space="preserve"> </w:t>
        </w:r>
      </w:ins>
      <w:r w:rsidR="001867CF">
        <w:fldChar w:fldCharType="begin">
          <w:fldData xml:space="preserve">PEVuZE5vdGU+PENpdGU+PEF1dGhvcj5Lb29iPC9BdXRob3I+PFllYXI+MjAwODwvWWVhcj48UmVj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</w:fldData>
        </w:fldChar>
      </w:r>
      <w:r w:rsidR="001867CF">
        <w:instrText xml:space="preserve"> ADDIN EN.JS.CITE </w:instrText>
      </w:r>
      <w:r w:rsidR="001867CF">
        <w:fldChar w:fldCharType="separate"/>
      </w:r>
      <w:r w:rsidR="001867CF">
        <w:rPr>
          <w:noProof/>
        </w:rPr>
        <w:t>(Koob &amp; Le Moal, 2008; McEwen, 2006)</w:t>
      </w:r>
      <w:r w:rsidR="001867CF">
        <w:fldChar w:fldCharType="end"/>
      </w:r>
      <w:ins w:id="38" w:author="Ripley, Grant" w:date="2025-08-18T10:52:00Z" w16du:dateUtc="2025-08-18T14:52:00Z">
        <w:r w:rsidR="001867CF">
          <w:t xml:space="preserve">. </w:t>
        </w:r>
      </w:ins>
      <w:ins w:id="39" w:author="Ripley, Grant" w:date="2025-08-18T09:00:00Z" w16du:dateUtc="2025-08-18T13:00:00Z">
        <w:r w:rsidRPr="00374F73">
          <w:t xml:space="preserve">Disruption of the HPA axis may </w:t>
        </w:r>
        <w:r>
          <w:t>increase</w:t>
        </w:r>
        <w:r w:rsidRPr="00374F73">
          <w:t xml:space="preserve"> allostatic load in individuals with co-occurring pain and sleep impairment, heightening nicotine craving and dependence</w:t>
        </w:r>
      </w:ins>
      <w:ins w:id="40" w:author="Ripley, Grant" w:date="2025-08-18T10:51:00Z" w16du:dateUtc="2025-08-18T14:51:00Z">
        <w:r w:rsidR="001867CF">
          <w:t xml:space="preserve"> </w:t>
        </w:r>
      </w:ins>
      <w:r w:rsidR="001867CF">
        <w:fldChar w:fldCharType="begin">
          <w:fldData xml:space="preserve">PEVuZE5vdGU+PENpdGU+PEF1dGhvcj5Mb3ZhbGxvPC9BdXRob3I+PFllYXI+MjAwNjwvWWVhcj48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</w:fldData>
        </w:fldChar>
      </w:r>
      <w:r w:rsidR="001867CF">
        <w:instrText xml:space="preserve"> ADDIN EN.JS.CITE </w:instrText>
      </w:r>
      <w:r w:rsidR="001867CF">
        <w:fldChar w:fldCharType="separate"/>
      </w:r>
      <w:r w:rsidR="001867CF">
        <w:rPr>
          <w:noProof/>
        </w:rPr>
        <w:t>(Anderson &amp; Platten, 2011; Lovallo, 2006)</w:t>
      </w:r>
      <w:r w:rsidR="001867CF">
        <w:fldChar w:fldCharType="end"/>
      </w:r>
      <w:ins w:id="41" w:author="Ripley, Grant" w:date="2025-08-18T10:51:00Z" w16du:dateUtc="2025-08-18T14:51:00Z">
        <w:r w:rsidR="001867CF">
          <w:t xml:space="preserve">. </w:t>
        </w:r>
      </w:ins>
      <w:ins w:id="42" w:author="Ripley, Grant" w:date="2025-08-18T09:01:00Z" w16du:dateUtc="2025-08-18T13:01:00Z">
        <w:r>
          <w:t>These</w:t>
        </w:r>
        <w:r w:rsidRPr="00374F73">
          <w:t xml:space="preserve"> biological</w:t>
        </w:r>
        <w:r>
          <w:t>-</w:t>
        </w:r>
        <w:r w:rsidRPr="00374F73">
          <w:t xml:space="preserve">behavioral interactions may </w:t>
        </w:r>
        <w:r>
          <w:t>contribute to</w:t>
        </w:r>
        <w:r w:rsidRPr="00374F73">
          <w:t xml:space="preserve"> a feedback loop in which nicotine is used to manage the compounding effects of pain and poor sleep, while reinforcing dependence, sleep disruption, and pain</w:t>
        </w:r>
      </w:ins>
      <w:ins w:id="43" w:author="Grant Henry Ripley" w:date="2025-07-14T12:44:00Z" w16du:dateUtc="2025-07-14T16:44:00Z">
        <w:r w:rsidR="00CC79C9">
          <w:t>.</w:t>
        </w:r>
      </w:ins>
    </w:p>
    <w:bookmarkEnd w:id="35"/>
    <w:p w14:paraId="5ACEB999" w14:textId="71D55E8D" w:rsidR="00E720DE" w:rsidRDefault="0032411C" w:rsidP="00144A83">
      <w:pPr>
        <w:tabs>
          <w:tab w:val="left" w:pos="720"/>
          <w:tab w:val="left" w:pos="1050"/>
        </w:tabs>
        <w:spacing w:line="480" w:lineRule="auto"/>
        <w:ind w:firstLine="720"/>
        <w:rPr>
          <w:ins w:id="44" w:author="Grant Henry Ripley" w:date="2025-07-16T09:25:00Z" w16du:dateUtc="2025-07-16T13:25:00Z"/>
        </w:rPr>
      </w:pPr>
      <w:r w:rsidRPr="0032411C">
        <w:t>The present cross-sectional findings provide initial support for the potential role of sleep impairment severity in the relationship between pain and nicotine dependence.</w:t>
      </w:r>
      <w:ins w:id="45" w:author="Grant Henry Ripley" w:date="2025-07-14T11:57:00Z" w16du:dateUtc="2025-07-14T15:57:00Z">
        <w:r w:rsidR="00DB7264">
          <w:t xml:space="preserve"> </w:t>
        </w:r>
      </w:ins>
      <w:bookmarkStart w:id="46" w:name="_Hlk203550546"/>
      <w:ins w:id="47" w:author="Ripley, Grant" w:date="2025-08-18T09:01:00Z" w16du:dateUtc="2025-08-18T13:01:00Z">
        <w:r w:rsidR="009E60D7" w:rsidRPr="00374F73">
          <w:t>Both the tobacco and ENDS indirect effect models showed small effect sizes (.01 and .003, respectively), and the indirect effects accounted for nearly 10% of the association between pain and tobacco dependence and 6% of the association between pain and ENDS dependence.  Although completely standardized indirect effects were small, they align with prior population-based mediation studies of complex outcomes</w:t>
        </w:r>
      </w:ins>
      <w:ins w:id="48" w:author="Ripley, Grant" w:date="2025-08-18T10:03:00Z" w16du:dateUtc="2025-08-18T14:03:00Z">
        <w:r w:rsidR="00532A1A">
          <w:t xml:space="preserve"> </w:t>
        </w:r>
      </w:ins>
      <w:r w:rsidR="00532A1A">
        <w:fldChar w:fldCharType="begin">
          <w:fldData xml:space="preserve">PEVuZE5vdGU+PENpdGU+PEF1dGhvcj5IYXllczwvQXV0aG9yPjxZZWFyPjIwMjI8L1llYXI+PFJl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</w:fldData>
        </w:fldChar>
      </w:r>
      <w:r w:rsidR="00532A1A">
        <w:instrText xml:space="preserve"> ADDIN EN.JS.CITE </w:instrText>
      </w:r>
      <w:r w:rsidR="00532A1A">
        <w:fldChar w:fldCharType="separate"/>
      </w:r>
      <w:r w:rsidR="00532A1A">
        <w:rPr>
          <w:noProof/>
        </w:rPr>
        <w:t>(Hayes, 2022)</w:t>
      </w:r>
      <w:r w:rsidR="00532A1A">
        <w:fldChar w:fldCharType="end"/>
      </w:r>
      <w:ins w:id="49" w:author="Ripley, Grant" w:date="2025-08-18T10:14:00Z" w16du:dateUtc="2025-08-18T14:14:00Z">
        <w:r w:rsidR="00532A1A">
          <w:t xml:space="preserve">. </w:t>
        </w:r>
      </w:ins>
      <w:ins w:id="50" w:author="Ripley, Grant" w:date="2025-08-18T09:02:00Z" w16du:dateUtc="2025-08-18T13:02:00Z">
        <w:r w:rsidR="009E60D7" w:rsidRPr="00374F73">
          <w:t xml:space="preserve">Notably, sleep impairment accounted for approximately 10% of the effect of pain severity on tobacco dependence and 6% on ENDS dependence, highlighting sleep as a potentially meaningful, though partial, mechanistic target. Given the high prevalence of chronic pain and nicotine dependence, even modest indirect effects </w:t>
        </w:r>
        <w:r w:rsidR="009E60D7" w:rsidRPr="00374F73">
          <w:lastRenderedPageBreak/>
          <w:t>may yield clinically significant benefits. Future intervention studies should assess whether improving sleep leads to clinically relevant reductions in pain and tobacco</w:t>
        </w:r>
        <w:r w:rsidR="009E60D7">
          <w:t xml:space="preserve"> dependence</w:t>
        </w:r>
      </w:ins>
      <w:ins w:id="51" w:author="Grant Henry Ripley" w:date="2025-07-16T09:26:00Z">
        <w:r w:rsidR="00E720DE" w:rsidRPr="00E720DE">
          <w:t>.</w:t>
        </w:r>
      </w:ins>
    </w:p>
    <w:bookmarkEnd w:id="46"/>
    <w:p w14:paraId="475F1174" w14:textId="3264A9B1" w:rsidR="001957B6" w:rsidRDefault="00DB7264" w:rsidP="00144A83">
      <w:pPr>
        <w:tabs>
          <w:tab w:val="left" w:pos="720"/>
          <w:tab w:val="left" w:pos="1050"/>
        </w:tabs>
        <w:spacing w:line="480" w:lineRule="auto"/>
        <w:ind w:firstLine="720"/>
      </w:pPr>
      <w:ins w:id="52" w:author="Grant Henry Ripley" w:date="2025-07-14T11:58:00Z" w16du:dateUtc="2025-07-14T15:58:00Z">
        <w:r w:rsidRPr="0032411C">
          <w:t>These</w:t>
        </w:r>
      </w:ins>
      <w:r w:rsidR="0032411C" w:rsidRPr="0032411C">
        <w:t xml:space="preserve"> results suggest that interventions focused on improving sleep could be explored as part of comprehensive strategies to address both pain and </w:t>
      </w:r>
      <w:r w:rsidR="00144A83">
        <w:t>nicotine</w:t>
      </w:r>
      <w:r w:rsidR="0032411C" w:rsidRPr="0032411C">
        <w:t xml:space="preserve"> dependence. </w:t>
      </w:r>
      <w:r w:rsidR="00777C9E" w:rsidRPr="00EF28E5">
        <w:t xml:space="preserve">Cognitive Behavioral Therapy for Insomnia is the first line treatment for insomnia </w:t>
      </w:r>
      <w:r w:rsidR="00777C9E" w:rsidRPr="00EF28E5">
        <w:fldChar w:fldCharType="begin">
          <w:fldData xml:space="preserve">PEVuZE5vdGU+PENpdGU+PEF1dGhvcj5XYWxrZXI8L0F1dGhvcj48WWVhcj4yMDIyPC9ZZWFyPjxS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==
</w:fldData>
        </w:fldChar>
      </w:r>
      <w:r w:rsidR="00777C9E" w:rsidRPr="00EF28E5">
        <w:instrText xml:space="preserve"> ADDIN EN.JS.CITE </w:instrText>
      </w:r>
      <w:r w:rsidR="00777C9E" w:rsidRPr="00EF28E5">
        <w:fldChar w:fldCharType="separate"/>
      </w:r>
      <w:r w:rsidR="00777C9E" w:rsidRPr="00EF28E5">
        <w:rPr>
          <w:noProof/>
        </w:rPr>
        <w:t>(CBT-I; Walker et al., 2022)</w:t>
      </w:r>
      <w:r w:rsidR="00777C9E" w:rsidRPr="00EF28E5">
        <w:fldChar w:fldCharType="end"/>
      </w:r>
      <w:r w:rsidR="00777C9E" w:rsidRPr="00EF28E5">
        <w:t xml:space="preserve">, which has produced promising improvements in sleep and pain outcomes among adults who experience chronic non-cancer pain </w:t>
      </w:r>
      <w:r w:rsidR="00777C9E" w:rsidRPr="00EF28E5">
        <w:fldChar w:fldCharType="begin">
          <w:fldData xml:space="preserve">PEVuZE5vdGU+PENpdGU+PEF1dGhvcj5TZWx2YW5hdGhhbjwvQXV0aG9yPjxZZWFyPjIwMjE8L1ll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</w:fldData>
        </w:fldChar>
      </w:r>
      <w:r w:rsidR="00777C9E" w:rsidRPr="00EF28E5">
        <w:instrText xml:space="preserve"> ADDIN EN.JS.CITE </w:instrText>
      </w:r>
      <w:r w:rsidR="00777C9E" w:rsidRPr="00EF28E5">
        <w:fldChar w:fldCharType="separate"/>
      </w:r>
      <w:r w:rsidR="00777C9E" w:rsidRPr="00EF28E5">
        <w:rPr>
          <w:noProof/>
        </w:rPr>
        <w:t>(Selvanathan et al., 2021)</w:t>
      </w:r>
      <w:r w:rsidR="00777C9E" w:rsidRPr="00EF28E5">
        <w:fldChar w:fldCharType="end"/>
      </w:r>
      <w:r w:rsidR="00777C9E" w:rsidRPr="00EF28E5">
        <w:t xml:space="preserve">. To our knowledge, only </w:t>
      </w:r>
      <w:r w:rsidR="00341A49" w:rsidRPr="00EF28E5">
        <w:t xml:space="preserve">one study has evaluated the effects of CBT-I for smoking cessation </w:t>
      </w:r>
      <w:r w:rsidR="00341A49" w:rsidRPr="00EF28E5">
        <w:fldChar w:fldCharType="begin">
          <w:fldData xml:space="preserve">PEVuZE5vdGU+PENpdGU+PEF1dGhvcj5GdWNpdG88L0F1dGhvcj48WWVhcj4yMDE0PC9ZZWFyPjxS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</w:fldData>
        </w:fldChar>
      </w:r>
      <w:r w:rsidR="00341A49" w:rsidRPr="00EF28E5">
        <w:instrText xml:space="preserve"> ADDIN EN.JS.CITE </w:instrText>
      </w:r>
      <w:r w:rsidR="00341A49" w:rsidRPr="00EF28E5">
        <w:fldChar w:fldCharType="separate"/>
      </w:r>
      <w:r w:rsidR="00341A49" w:rsidRPr="00EF28E5">
        <w:rPr>
          <w:noProof/>
        </w:rPr>
        <w:t>(Fucito et al., 2014)</w:t>
      </w:r>
      <w:r w:rsidR="00341A49" w:rsidRPr="00EF28E5">
        <w:fldChar w:fldCharType="end"/>
      </w:r>
      <w:r w:rsidR="00341A49" w:rsidRPr="00EF28E5">
        <w:t>, which did not identify differences in cessation rates between the treatment and control groups</w:t>
      </w:r>
      <w:r w:rsidR="00582288" w:rsidRPr="00EF28E5">
        <w:t xml:space="preserve">. </w:t>
      </w:r>
      <w:r w:rsidR="007D5C43" w:rsidRPr="00EF28E5">
        <w:t>However</w:t>
      </w:r>
      <w:r w:rsidR="00D12F12" w:rsidRPr="00EF28E5">
        <w:t xml:space="preserve">, </w:t>
      </w:r>
      <w:r w:rsidR="007D5C43" w:rsidRPr="00EF28E5">
        <w:t xml:space="preserve">more recent work piloting </w:t>
      </w:r>
      <w:r w:rsidR="00D12F12" w:rsidRPr="00EF28E5">
        <w:t xml:space="preserve">a smoking cessation intervention </w:t>
      </w:r>
      <w:r w:rsidR="000D2B8D" w:rsidRPr="00EF28E5">
        <w:t>which incorporated</w:t>
      </w:r>
      <w:r w:rsidR="00D12F12" w:rsidRPr="00EF28E5">
        <w:t xml:space="preserve"> a CBT-I-based component</w:t>
      </w:r>
      <w:r w:rsidR="007D5C43" w:rsidRPr="00EF28E5">
        <w:t xml:space="preserve"> </w:t>
      </w:r>
      <w:r w:rsidR="00D12F12" w:rsidRPr="00EF28E5">
        <w:t>found significantly greater quit rates among participants in the treatment compared to controls</w:t>
      </w:r>
      <w:r w:rsidR="007D5C43" w:rsidRPr="00EF28E5">
        <w:t xml:space="preserve"> </w:t>
      </w:r>
      <w:r w:rsidR="007D5C43" w:rsidRPr="00EF28E5">
        <w:fldChar w:fldCharType="begin">
          <w:fldData xml:space="preserve">PEVuZE5vdGU+PENpdGU+PEF1dGhvcj5QYXR0ZXJzb248L0F1dGhvcj48WWVhcj4yMDIwPC9ZZWFy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</w:fldData>
        </w:fldChar>
      </w:r>
      <w:r w:rsidR="007D5C43" w:rsidRPr="00EF28E5">
        <w:instrText xml:space="preserve"> ADDIN EN.JS.CITE </w:instrText>
      </w:r>
      <w:r w:rsidR="007D5C43" w:rsidRPr="00EF28E5">
        <w:fldChar w:fldCharType="separate"/>
      </w:r>
      <w:r w:rsidR="007D5C43" w:rsidRPr="00EF28E5">
        <w:rPr>
          <w:noProof/>
        </w:rPr>
        <w:t>(Patterson et al., 2020)</w:t>
      </w:r>
      <w:r w:rsidR="007D5C43" w:rsidRPr="00EF28E5">
        <w:fldChar w:fldCharType="end"/>
      </w:r>
      <w:r w:rsidR="00D12F12" w:rsidRPr="00EF28E5">
        <w:t>. While</w:t>
      </w:r>
      <w:r w:rsidR="00D12F12" w:rsidRPr="00A650C3">
        <w:t xml:space="preserve"> </w:t>
      </w:r>
      <w:r w:rsidR="007D5C43" w:rsidRPr="00A650C3">
        <w:t>there is initial promise for supporting smoking cessation through improving sleep,</w:t>
      </w:r>
      <w:r w:rsidR="00D12F12" w:rsidRPr="00A650C3">
        <w:t xml:space="preserve"> </w:t>
      </w:r>
      <w:r w:rsidR="007D5C43" w:rsidRPr="00A650C3">
        <w:t>t</w:t>
      </w:r>
      <w:r w:rsidR="00341A49" w:rsidRPr="00A650C3">
        <w:t>o date, n</w:t>
      </w:r>
      <w:r w:rsidR="00D65B11" w:rsidRPr="00A650C3">
        <w:t>o integrated treatment has been developed to address co-occurring pain, sleep dysfunction, and nicotine dependence</w:t>
      </w:r>
      <w:r w:rsidR="007D5C43" w:rsidRPr="00A650C3">
        <w:t xml:space="preserve"> to support cessation</w:t>
      </w:r>
      <w:r w:rsidR="00D65B11" w:rsidRPr="00A650C3">
        <w:t>. If future research supports sleep as a mechanism linking pain and nicotine dependence, Acceptance and Commitment Therapy (ACT), which has shown efficacy in treating each condition individually</w:t>
      </w:r>
      <w:r w:rsidR="00FE4843" w:rsidRPr="00A650C3">
        <w:t xml:space="preserve"> </w:t>
      </w:r>
      <w:r w:rsidR="00FE4843" w:rsidRPr="00A650C3">
        <w:fldChar w:fldCharType="begin">
          <w:fldData xml:space="preserve">PEVuZE5vdGU+PENpdGU+PEF1dGhvcj5EdTwvQXV0aG9yPjxZZWFyPjIwMjE8L1llYXI+PFJlY051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</w:fldData>
        </w:fldChar>
      </w:r>
      <w:r w:rsidR="00FE4843" w:rsidRPr="00A650C3">
        <w:instrText xml:space="preserve"> ADDIN EN.JS.CITE </w:instrText>
      </w:r>
      <w:r w:rsidR="00FE4843" w:rsidRPr="00A650C3">
        <w:fldChar w:fldCharType="separate"/>
      </w:r>
      <w:r w:rsidR="00FE4843" w:rsidRPr="00A650C3">
        <w:rPr>
          <w:noProof/>
        </w:rPr>
        <w:t>(Du et al., 2021; McCallion &amp; Zvolensky, 2015; Salari et al., 2020)</w:t>
      </w:r>
      <w:r w:rsidR="00FE4843" w:rsidRPr="00A650C3">
        <w:fldChar w:fldCharType="end"/>
      </w:r>
      <w:r w:rsidR="00D65B11" w:rsidRPr="00A650C3">
        <w:t>, may hold promise as a comprehensive intervention for individuals with co-occurring pain, sleep disturbance, and nicotine/tobacco use.</w:t>
      </w:r>
      <w:r w:rsidR="00D65B11">
        <w:t xml:space="preserve"> </w:t>
      </w:r>
    </w:p>
    <w:p w14:paraId="55B06C61" w14:textId="6D999326" w:rsidR="00C46BE9" w:rsidRPr="00C46BE9" w:rsidRDefault="00144A83" w:rsidP="00C46BE9">
      <w:pPr>
        <w:tabs>
          <w:tab w:val="left" w:pos="720"/>
          <w:tab w:val="left" w:pos="1050"/>
        </w:tabs>
        <w:spacing w:line="480" w:lineRule="auto"/>
        <w:ind w:left="-90" w:firstLine="720"/>
        <w:rPr>
          <w:ins w:id="53" w:author="Grant Henry Ripley" w:date="2025-07-15T10:58:00Z"/>
        </w:rPr>
      </w:pPr>
      <w:r w:rsidRPr="002118F7">
        <w:rPr>
          <w:color w:val="000000" w:themeColor="text1"/>
        </w:rPr>
        <w:t xml:space="preserve">Several limitations should be noted. First, the cross-sectional nature of these data prohibits causal inferences. </w:t>
      </w:r>
      <w:bookmarkStart w:id="54" w:name="_Hlk203396749"/>
      <w:bookmarkStart w:id="55" w:name="_Hlk203469629"/>
      <w:ins w:id="56" w:author="Ripley, Grant" w:date="2025-08-18T08:54:00Z" w16du:dateUtc="2025-08-18T12:54:00Z">
        <w:r w:rsidR="002231E6" w:rsidRPr="00963F17">
          <w:t xml:space="preserve">Although this study focused on pain severity as a predictor, </w:t>
        </w:r>
        <w:r w:rsidR="002231E6">
          <w:t xml:space="preserve">it is important to consider </w:t>
        </w:r>
        <w:r w:rsidR="002231E6" w:rsidRPr="006C0FCE">
          <w:t>other plausible directions of influence</w:t>
        </w:r>
        <w:r w:rsidR="002231E6" w:rsidRPr="00963F17">
          <w:t xml:space="preserve">. </w:t>
        </w:r>
        <w:r w:rsidR="002231E6" w:rsidRPr="00DC4CB1">
          <w:t xml:space="preserve">For example, </w:t>
        </w:r>
        <w:r w:rsidR="002231E6">
          <w:t>n</w:t>
        </w:r>
        <w:r w:rsidR="002231E6" w:rsidRPr="00963F17">
          <w:t xml:space="preserve">icotine dependence may increase pain severity indirectly by disrupting sleep, </w:t>
        </w:r>
        <w:r w:rsidR="002231E6">
          <w:t>or</w:t>
        </w:r>
        <w:r w:rsidR="002231E6" w:rsidRPr="00963F17">
          <w:t xml:space="preserve"> nicotine use may directly modulate pain perception </w:t>
        </w:r>
        <w:r w:rsidR="002231E6" w:rsidRPr="00963F17">
          <w:lastRenderedPageBreak/>
          <w:t>through neurochemical mechanisms, including short-term analgesia and subsequent hyperalgesia</w:t>
        </w:r>
        <w:r w:rsidR="002231E6" w:rsidRPr="002118F7" w:rsidDel="002231E6">
          <w:rPr>
            <w:color w:val="000000" w:themeColor="text1"/>
          </w:rPr>
          <w:t xml:space="preserve"> </w:t>
        </w:r>
      </w:ins>
      <w:ins w:id="57" w:author="Ripley, Grant" w:date="2025-08-18T09:53:00Z" w16du:dateUtc="2025-08-18T13:53:00Z">
        <w:r w:rsidR="007F3810">
          <w:rPr>
            <w:color w:val="000000" w:themeColor="text1"/>
          </w:rPr>
          <w:t>(Ditre et al., 2016, 2018).</w:t>
        </w:r>
      </w:ins>
      <w:r w:rsidR="007F3810">
        <w:rPr>
          <w:color w:val="000000" w:themeColor="text1"/>
        </w:rPr>
        <w:fldChar w:fldCharType="begin">
          <w:fldData xml:space="preserve">PEVuZE5vdGU+PENpdGUgSGlkZGVuPSIxIj48QXV0aG9yPkRpdHJlPC9BdXRob3I+PFllYXI+MjAx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</w:fldData>
        </w:fldChar>
      </w:r>
      <w:r w:rsidR="007F3810">
        <w:rPr>
          <w:color w:val="000000" w:themeColor="text1"/>
        </w:rPr>
        <w:instrText xml:space="preserve"> ADDIN EN.JS.CITE </w:instrText>
      </w:r>
      <w:r w:rsidR="007F3810">
        <w:rPr>
          <w:color w:val="000000" w:themeColor="text1"/>
        </w:rPr>
      </w:r>
      <w:r w:rsidR="007F3810">
        <w:rPr>
          <w:color w:val="000000" w:themeColor="text1"/>
        </w:rPr>
        <w:fldChar w:fldCharType="separate"/>
      </w:r>
      <w:r w:rsidR="007F3810">
        <w:rPr>
          <w:color w:val="000000" w:themeColor="text1"/>
        </w:rPr>
        <w:fldChar w:fldCharType="end"/>
      </w:r>
      <w:ins w:id="58" w:author="Ripley, Grant" w:date="2025-08-18T09:53:00Z" w16du:dateUtc="2025-08-18T13:53:00Z">
        <w:r w:rsidR="007F3810">
          <w:t xml:space="preserve"> </w:t>
        </w:r>
      </w:ins>
      <w:ins w:id="59" w:author="Ripley, Grant" w:date="2025-08-18T08:55:00Z" w16du:dateUtc="2025-08-18T12:55:00Z">
        <w:r w:rsidR="002231E6" w:rsidRPr="00DC4CB1">
          <w:t>Conversely</w:t>
        </w:r>
        <w:r w:rsidR="002231E6" w:rsidRPr="00963F17">
          <w:t xml:space="preserve">, sleep impairment may contribute to greater nicotine dependence via heightened pain severity. Future longitudinal and experimental </w:t>
        </w:r>
        <w:r w:rsidR="002231E6">
          <w:t>studies are</w:t>
        </w:r>
        <w:r w:rsidR="002231E6" w:rsidRPr="00963F17">
          <w:t xml:space="preserve"> needed to clarify </w:t>
        </w:r>
        <w:r w:rsidR="002231E6">
          <w:t xml:space="preserve">the </w:t>
        </w:r>
        <w:r w:rsidR="002231E6" w:rsidRPr="00963F17">
          <w:t xml:space="preserve">temporal ordering and bidirectional pathways </w:t>
        </w:r>
        <w:r w:rsidR="002231E6">
          <w:t>between</w:t>
        </w:r>
        <w:r w:rsidR="002231E6" w:rsidRPr="00963F17">
          <w:t xml:space="preserve"> pain, sleep impairment, and nicotine dependence</w:t>
        </w:r>
        <w:r w:rsidR="002231E6">
          <w:t>. Such work should also evaluate potential moderators</w:t>
        </w:r>
        <w:r w:rsidR="002231E6" w:rsidRPr="00963F17">
          <w:t>, including pain chronicity, sleep patterns, and mental health status</w:t>
        </w:r>
        <w:r w:rsidR="002231E6" w:rsidRPr="00DC4CB1">
          <w:t>, to identify subgroups most susceptible to these reciprocal effects</w:t>
        </w:r>
        <w:r w:rsidR="002231E6">
          <w:t xml:space="preserve">. </w:t>
        </w:r>
      </w:ins>
      <w:bookmarkStart w:id="60" w:name="_Hlk203470941"/>
      <w:bookmarkStart w:id="61" w:name="_Hlk203553004"/>
      <w:bookmarkEnd w:id="54"/>
      <w:ins w:id="62" w:author="Ripley, Grant" w:date="2025-08-18T08:46:00Z" w16du:dateUtc="2025-08-18T12:46:00Z">
        <w:r w:rsidR="004A68DD" w:rsidRPr="004D6313">
          <w:t xml:space="preserve">Second, although single-item measures are often used in large-scale </w:t>
        </w:r>
        <w:r w:rsidR="004A68DD">
          <w:t xml:space="preserve">survey studies </w:t>
        </w:r>
        <w:r w:rsidR="004A68DD" w:rsidRPr="004D6313">
          <w:t>to reduce participant burden, they inherently limit construct validity</w:t>
        </w:r>
      </w:ins>
      <w:ins w:id="63" w:author="Ripley, Grant" w:date="2025-08-18T09:58:00Z" w16du:dateUtc="2025-08-18T13:58:00Z">
        <w:r w:rsidR="007F3810">
          <w:t xml:space="preserve"> </w:t>
        </w:r>
      </w:ins>
      <w:r w:rsidR="007F3810">
        <w:fldChar w:fldCharType="begin">
          <w:fldData xml:space="preserve">PEVuZE5vdGU+PENpdGU+PEF1dGhvcj5DbGFyazwvQXV0aG9yPjxZZWFyPjIwMTY8L1llYXI+PFJl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</w:fldData>
        </w:fldChar>
      </w:r>
      <w:r w:rsidR="007F3810">
        <w:instrText xml:space="preserve"> ADDIN EN.JS.CITE </w:instrText>
      </w:r>
      <w:r w:rsidR="007F3810">
        <w:fldChar w:fldCharType="separate"/>
      </w:r>
      <w:r w:rsidR="007F3810">
        <w:rPr>
          <w:noProof/>
        </w:rPr>
        <w:t>(Clark &amp; Watson, 2016)</w:t>
      </w:r>
      <w:r w:rsidR="007F3810">
        <w:fldChar w:fldCharType="end"/>
      </w:r>
      <w:ins w:id="64" w:author="Ripley, Grant" w:date="2025-08-18T09:58:00Z" w16du:dateUtc="2025-08-18T13:58:00Z">
        <w:r w:rsidR="007F3810">
          <w:t>.</w:t>
        </w:r>
      </w:ins>
      <w:ins w:id="65" w:author="Ripley, Grant" w:date="2025-08-18T08:46:00Z" w16du:dateUtc="2025-08-18T12:46:00Z">
        <w:r w:rsidR="004A68DD" w:rsidRPr="002118F7" w:rsidDel="004A68DD">
          <w:t xml:space="preserve"> </w:t>
        </w:r>
        <w:r w:rsidR="004A68DD" w:rsidRPr="004D6313">
          <w:t xml:space="preserve">The PATH study relied on single-item measures of sleep impairment and pain severity, which </w:t>
        </w:r>
        <w:r w:rsidR="004A68DD">
          <w:t>limited our</w:t>
        </w:r>
        <w:r w:rsidR="004A68DD" w:rsidRPr="004D6313">
          <w:t xml:space="preserve"> ability to capture the chronicity or frequency of impairment, factors known to influence </w:t>
        </w:r>
        <w:r w:rsidR="004A68DD">
          <w:t xml:space="preserve">both </w:t>
        </w:r>
        <w:r w:rsidR="004A68DD" w:rsidRPr="004D6313">
          <w:t>pain experiences</w:t>
        </w:r>
      </w:ins>
      <w:ins w:id="66" w:author="Grant Henry Ripley" w:date="2025-07-16T10:11:00Z" w16du:dateUtc="2025-07-16T14:11:00Z">
        <w:r w:rsidR="00294FB2" w:rsidRPr="002118F7">
          <w:t xml:space="preserve"> </w:t>
        </w:r>
      </w:ins>
      <w:r w:rsidR="00FE4843" w:rsidRPr="002118F7">
        <w:fldChar w:fldCharType="begin">
          <w:fldData xml:space="preserve">PEVuZE5vdGU+PENpdGU+PEF1dGhvcj5IYWFjazwvQXV0aG9yPjxZZWFyPjIwMTk8L1llYXI+PFJl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</w:fldData>
        </w:fldChar>
      </w:r>
      <w:r w:rsidR="00FE4843" w:rsidRPr="002118F7">
        <w:instrText xml:space="preserve"> ADDIN EN.JS.CITE </w:instrText>
      </w:r>
      <w:r w:rsidR="00FE4843" w:rsidRPr="002118F7">
        <w:fldChar w:fldCharType="separate"/>
      </w:r>
      <w:r w:rsidR="00FE4843" w:rsidRPr="002118F7">
        <w:rPr>
          <w:noProof/>
        </w:rPr>
        <w:t>(Haack et al., 2019)</w:t>
      </w:r>
      <w:r w:rsidR="00FE4843" w:rsidRPr="002118F7">
        <w:fldChar w:fldCharType="end"/>
      </w:r>
      <w:r w:rsidR="00D65B11" w:rsidRPr="002118F7">
        <w:t xml:space="preserve"> </w:t>
      </w:r>
      <w:ins w:id="67" w:author="Ripley, Grant" w:date="2025-08-18T08:46:00Z" w16du:dateUtc="2025-08-18T12:46:00Z">
        <w:r w:rsidR="004A68DD" w:rsidRPr="004D6313">
          <w:t xml:space="preserve">and smoking-related outcomes </w:t>
        </w:r>
      </w:ins>
      <w:r w:rsidR="00FE4843" w:rsidRPr="002118F7">
        <w:fldChar w:fldCharType="begin">
          <w:fldData xml:space="preserve">PEVuZE5vdGU+PENpdGU+PEF1dGhvcj5KYWVobmU8L0F1dGhvcj48WWVhcj4yMDA5PC9ZZWFyPjxS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</w:fldData>
        </w:fldChar>
      </w:r>
      <w:r w:rsidR="00FE4843" w:rsidRPr="002118F7">
        <w:instrText xml:space="preserve"> ADDIN EN.JS.CITE </w:instrText>
      </w:r>
      <w:r w:rsidR="00FE4843" w:rsidRPr="002118F7">
        <w:fldChar w:fldCharType="separate"/>
      </w:r>
      <w:r w:rsidR="00FE4843" w:rsidRPr="002118F7">
        <w:rPr>
          <w:noProof/>
        </w:rPr>
        <w:t>(Jaehne et al., 2009; Jaehne et al., 2015; Soreca et al., 2020)</w:t>
      </w:r>
      <w:r w:rsidR="00FE4843" w:rsidRPr="002118F7">
        <w:fldChar w:fldCharType="end"/>
      </w:r>
      <w:bookmarkEnd w:id="60"/>
      <w:r w:rsidR="00D65B11" w:rsidRPr="002118F7">
        <w:t xml:space="preserve">. </w:t>
      </w:r>
      <w:bookmarkEnd w:id="61"/>
      <w:r w:rsidR="00D65B11" w:rsidRPr="002118F7">
        <w:t xml:space="preserve">In addition, using past-month sleep problems as a proxy for severe impairment may have captured acute, transient disturbances </w:t>
      </w:r>
      <w:r w:rsidR="00FE4843" w:rsidRPr="002118F7">
        <w:fldChar w:fldCharType="begin">
          <w:fldData xml:space="preserve">PEVuZE5vdGU+PENpdGU+PEF1dGhvcj5WYW4gUmVldGg8L0F1dGhvcj48WWVhcj4yMDAwPC9ZZWFy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</w:fldData>
        </w:fldChar>
      </w:r>
      <w:r w:rsidR="00FE4843" w:rsidRPr="002118F7">
        <w:instrText xml:space="preserve"> ADDIN EN.JS.CITE </w:instrText>
      </w:r>
      <w:r w:rsidR="00FE4843" w:rsidRPr="002118F7">
        <w:fldChar w:fldCharType="separate"/>
      </w:r>
      <w:r w:rsidR="00FE4843" w:rsidRPr="002118F7">
        <w:rPr>
          <w:noProof/>
        </w:rPr>
        <w:t>(e.g., due to life events or acute stress; Van Reeth et al., 2000)</w:t>
      </w:r>
      <w:r w:rsidR="00FE4843" w:rsidRPr="002118F7">
        <w:fldChar w:fldCharType="end"/>
      </w:r>
      <w:r w:rsidR="00D65B11" w:rsidRPr="002118F7">
        <w:t xml:space="preserve"> rather than </w:t>
      </w:r>
      <w:ins w:id="68" w:author="Grant Henry Ripley" w:date="2025-07-11T12:59:00Z" w16du:dateUtc="2025-07-11T16:59:00Z">
        <w:r w:rsidR="002E27B5" w:rsidRPr="002118F7">
          <w:t>the severity of chronic sleep dysfunction</w:t>
        </w:r>
      </w:ins>
      <w:r w:rsidR="00D65B11" w:rsidRPr="002118F7">
        <w:t xml:space="preserve">. </w:t>
      </w:r>
      <w:ins w:id="69" w:author="Ripley, Grant" w:date="2025-08-18T09:31:00Z" w16du:dateUtc="2025-08-18T13:31:00Z">
        <w:r w:rsidR="00136F58" w:rsidRPr="001867CF">
          <w:t>Future work would also benefit from employing comprehensive measures of sleep (e.g., sleep quality, insomnia severity, sleep architecture) and pain (e.g., duration, frequency, degree of functional impairment) to clarify how specific dimensions influence dependence</w:t>
        </w:r>
      </w:ins>
      <w:ins w:id="70" w:author="Grant Henry Ripley" w:date="2025-07-15T10:58:00Z" w16du:dateUtc="2025-07-15T14:58:00Z">
        <w:r w:rsidR="00C46BE9" w:rsidRPr="00136F58">
          <w:t>.</w:t>
        </w:r>
        <w:r w:rsidR="00C46BE9" w:rsidRPr="00C46BE9">
          <w:t xml:space="preserve"> </w:t>
        </w:r>
      </w:ins>
      <w:ins w:id="71" w:author="Ripley, Grant" w:date="2025-08-18T09:34:00Z" w16du:dateUtc="2025-08-18T13:34:00Z">
        <w:r w:rsidR="00136F58" w:rsidRPr="00374F73">
          <w:t xml:space="preserve">Third, dependence items in PATH </w:t>
        </w:r>
        <w:r w:rsidR="00136F58">
          <w:t xml:space="preserve">may capture global dependence rather than product-specific dependence, </w:t>
        </w:r>
        <w:r w:rsidR="00136F58" w:rsidRPr="00963F17">
          <w:t>warranting further evaluation of measurement invariance</w:t>
        </w:r>
        <w:r w:rsidR="00136F58" w:rsidRPr="00374F73">
          <w:t xml:space="preserve">. Fourth, </w:t>
        </w:r>
        <w:r w:rsidR="00136F58">
          <w:t>given</w:t>
        </w:r>
        <w:r w:rsidR="00136F58" w:rsidRPr="00374F73">
          <w:t xml:space="preserve"> overlap between exclusive and polytobacco use, polytobacco use was included as a covariate to </w:t>
        </w:r>
        <w:r w:rsidR="00136F58">
          <w:t>mitigate</w:t>
        </w:r>
        <w:r w:rsidR="00136F58" w:rsidRPr="00374F73">
          <w:t xml:space="preserve"> confounding</w:t>
        </w:r>
        <w:r w:rsidR="00136F58">
          <w:t xml:space="preserve">, though </w:t>
        </w:r>
        <w:r w:rsidR="00136F58" w:rsidRPr="00374F73">
          <w:t xml:space="preserve">this </w:t>
        </w:r>
        <w:r w:rsidR="00136F58" w:rsidRPr="00136F58">
          <w:t xml:space="preserve">approach limits attribution solely to exclusive users. Future research should aim to isolate product-specific effects, test </w:t>
        </w:r>
        <w:r w:rsidR="00136F58" w:rsidRPr="001867CF">
          <w:t xml:space="preserve">whether treating sleep or pain symptoms reduces nicotine </w:t>
        </w:r>
        <w:proofErr w:type="gramStart"/>
        <w:r w:rsidR="00136F58" w:rsidRPr="001867CF">
          <w:t>dependence, and</w:t>
        </w:r>
        <w:proofErr w:type="gramEnd"/>
        <w:r w:rsidR="00136F58" w:rsidRPr="001867CF">
          <w:t xml:space="preserve"> examine whether effects differ by pain type or sleep disorder</w:t>
        </w:r>
      </w:ins>
      <w:ins w:id="72" w:author="Grant Henry Ripley" w:date="2025-07-15T10:58:00Z">
        <w:r w:rsidR="00C46BE9" w:rsidRPr="00136F58">
          <w:t>.</w:t>
        </w:r>
      </w:ins>
    </w:p>
    <w:bookmarkEnd w:id="55"/>
    <w:p w14:paraId="03640DC1" w14:textId="7D0A3E72" w:rsidR="00BC1DB6" w:rsidRDefault="00C84A27" w:rsidP="00E82DA8">
      <w:pPr>
        <w:tabs>
          <w:tab w:val="left" w:pos="720"/>
          <w:tab w:val="left" w:pos="1050"/>
        </w:tabs>
        <w:spacing w:line="480" w:lineRule="auto"/>
        <w:ind w:left="-90" w:firstLine="720"/>
        <w:rPr>
          <w:ins w:id="73" w:author="Ripley, Grant" w:date="2025-08-18T10:58:00Z" w16du:dateUtc="2025-08-18T14:58:00Z"/>
        </w:rPr>
      </w:pPr>
      <w:r>
        <w:lastRenderedPageBreak/>
        <w:t>In summary</w:t>
      </w:r>
      <w:r w:rsidR="00E36062" w:rsidRPr="00907410">
        <w:t xml:space="preserve">, these findings provide </w:t>
      </w:r>
      <w:r w:rsidR="008004F3" w:rsidRPr="00907410">
        <w:t xml:space="preserve">novel insights </w:t>
      </w:r>
      <w:r w:rsidR="002F2FE1" w:rsidRPr="00907410">
        <w:t>into</w:t>
      </w:r>
      <w:r w:rsidR="008004F3" w:rsidRPr="00907410">
        <w:t xml:space="preserve"> the </w:t>
      </w:r>
      <w:r>
        <w:t xml:space="preserve">potential </w:t>
      </w:r>
      <w:r w:rsidR="008004F3" w:rsidRPr="00907410">
        <w:t xml:space="preserve">influence of sleep </w:t>
      </w:r>
      <w:r w:rsidR="00B42F61">
        <w:t>impairment</w:t>
      </w:r>
      <w:r w:rsidR="00B42F61" w:rsidRPr="00907410">
        <w:t xml:space="preserve"> </w:t>
      </w:r>
      <w:r w:rsidR="0001390D" w:rsidRPr="00907410">
        <w:t xml:space="preserve">in the relation between pain severity </w:t>
      </w:r>
      <w:r w:rsidR="005E2577" w:rsidRPr="00907410">
        <w:t>and nicotine dependence</w:t>
      </w:r>
      <w:r w:rsidR="00DB30FD">
        <w:t xml:space="preserve"> </w:t>
      </w:r>
      <w:r>
        <w:t xml:space="preserve">among </w:t>
      </w:r>
      <w:r w:rsidR="00DB30FD">
        <w:t>a nationally representative sample of U.S. adults</w:t>
      </w:r>
      <w:r w:rsidR="005E2577" w:rsidRPr="00907410">
        <w:t xml:space="preserve">. </w:t>
      </w:r>
      <w:r w:rsidR="001D440F" w:rsidRPr="001D440F">
        <w:t>This work extends the reciprocal model of pain and substance use</w:t>
      </w:r>
      <w:r w:rsidR="001D341A" w:rsidRPr="000F1564">
        <w:t xml:space="preserve"> </w:t>
      </w:r>
      <w:r w:rsidR="001A187D" w:rsidRPr="000F1564">
        <w:fldChar w:fldCharType="begin">
          <w:fldData xml:space="preserve">PEVuZE5vdGU+PENpdGU+PEF1dGhvcj5GZXJndXNvbjwvQXV0aG9yPjxZZWFyPjIwMjA8L1llYXI+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</w:fldData>
        </w:fldChar>
      </w:r>
      <w:r w:rsidR="001A187D" w:rsidRPr="000F1564">
        <w:instrText xml:space="preserve"> ADDIN EN.JS.CITE </w:instrText>
      </w:r>
      <w:r w:rsidR="001A187D" w:rsidRPr="000F1564">
        <w:fldChar w:fldCharType="separate"/>
      </w:r>
      <w:r w:rsidR="0038562E">
        <w:rPr>
          <w:noProof/>
        </w:rPr>
        <w:t>(Ditre et al., 2019; Ferguson et al., 2020)</w:t>
      </w:r>
      <w:r w:rsidR="001A187D" w:rsidRPr="000F1564">
        <w:fldChar w:fldCharType="end"/>
      </w:r>
      <w:r w:rsidR="001D440F">
        <w:t xml:space="preserve"> </w:t>
      </w:r>
      <w:r w:rsidR="003F5FB7">
        <w:t xml:space="preserve">and the reciprocal model of pain and sleep </w:t>
      </w:r>
      <w:r w:rsidR="00960180">
        <w:t xml:space="preserve"> </w:t>
      </w:r>
      <w:r w:rsidR="00960180">
        <w:fldChar w:fldCharType="begin">
          <w:fldData xml:space="preserve">PEVuZE5vdGU+PENpdGU+PEF1dGhvcj5IYWFjazwvQXV0aG9yPjxZZWFyPjIwMTk8L1llYXI+PFJl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</w:fldData>
        </w:fldChar>
      </w:r>
      <w:r w:rsidR="00960180">
        <w:instrText xml:space="preserve"> ADDIN EN.JS.CITE </w:instrText>
      </w:r>
      <w:r w:rsidR="00960180">
        <w:fldChar w:fldCharType="separate"/>
      </w:r>
      <w:r w:rsidR="00960180">
        <w:rPr>
          <w:noProof/>
        </w:rPr>
        <w:t>(Finan et al., 2013; Haack et al., 2019)</w:t>
      </w:r>
      <w:r w:rsidR="00960180">
        <w:fldChar w:fldCharType="end"/>
      </w:r>
      <w:r w:rsidR="00960180">
        <w:t xml:space="preserve"> </w:t>
      </w:r>
      <w:r w:rsidR="00316DFA">
        <w:t xml:space="preserve">by demonstrating that </w:t>
      </w:r>
      <w:r w:rsidR="001D440F" w:rsidRPr="001D440F">
        <w:t xml:space="preserve">sleep impairment severity </w:t>
      </w:r>
      <w:r w:rsidR="00316DFA">
        <w:t>may be</w:t>
      </w:r>
      <w:r w:rsidR="00316DFA" w:rsidRPr="001D440F">
        <w:t xml:space="preserve"> </w:t>
      </w:r>
      <w:r w:rsidR="001D440F" w:rsidRPr="001D440F">
        <w:t>a possible mechanistic factor</w:t>
      </w:r>
      <w:r w:rsidR="00316DFA">
        <w:t xml:space="preserve"> in the relationship between pain and nicotine/tobacco dependence.</w:t>
      </w:r>
      <w:r w:rsidR="001D341A" w:rsidRPr="000F1564">
        <w:t xml:space="preserve"> </w:t>
      </w:r>
      <w:r w:rsidR="001D440F" w:rsidRPr="001D440F">
        <w:t xml:space="preserve">These results may inform future development of integrated treatments that address sleep disturbance in the context of </w:t>
      </w:r>
      <w:r w:rsidR="00316DFA">
        <w:t>ENDS and cigarette use</w:t>
      </w:r>
      <w:r w:rsidR="001D440F" w:rsidRPr="001D440F">
        <w:t>, particularly for individuals with co-occurring pain.</w:t>
      </w:r>
      <w:r w:rsidR="003A0F70">
        <w:t xml:space="preserve"> </w:t>
      </w:r>
    </w:p>
    <w:p w14:paraId="43EA9202" w14:textId="77777777" w:rsidR="001867CF" w:rsidRDefault="001867CF" w:rsidP="00E82DA8">
      <w:pPr>
        <w:tabs>
          <w:tab w:val="left" w:pos="720"/>
          <w:tab w:val="left" w:pos="1050"/>
        </w:tabs>
        <w:spacing w:line="480" w:lineRule="auto"/>
        <w:ind w:left="-90" w:firstLine="720"/>
        <w:rPr>
          <w:ins w:id="74" w:author="Ripley, Grant" w:date="2025-08-18T10:59:00Z" w16du:dateUtc="2025-08-18T14:59:00Z"/>
        </w:rPr>
      </w:pPr>
    </w:p>
    <w:p w14:paraId="3AD504CC" w14:textId="77777777" w:rsidR="001867CF" w:rsidRDefault="001867CF" w:rsidP="00E82DA8">
      <w:pPr>
        <w:tabs>
          <w:tab w:val="left" w:pos="720"/>
          <w:tab w:val="left" w:pos="1050"/>
        </w:tabs>
        <w:spacing w:line="480" w:lineRule="auto"/>
        <w:ind w:left="-90" w:firstLine="720"/>
        <w:rPr>
          <w:ins w:id="75" w:author="Ripley, Grant" w:date="2025-08-18T10:59:00Z" w16du:dateUtc="2025-08-18T14:59:00Z"/>
        </w:rPr>
      </w:pPr>
    </w:p>
    <w:p w14:paraId="248861F6" w14:textId="77777777" w:rsidR="001867CF" w:rsidRDefault="001867CF" w:rsidP="00E82DA8">
      <w:pPr>
        <w:tabs>
          <w:tab w:val="left" w:pos="720"/>
          <w:tab w:val="left" w:pos="1050"/>
        </w:tabs>
        <w:spacing w:line="480" w:lineRule="auto"/>
        <w:ind w:left="-90" w:firstLine="720"/>
        <w:rPr>
          <w:ins w:id="76" w:author="Ripley, Grant" w:date="2025-08-18T10:59:00Z" w16du:dateUtc="2025-08-18T14:59:00Z"/>
        </w:rPr>
      </w:pPr>
    </w:p>
    <w:p w14:paraId="15B2A3F8" w14:textId="77777777" w:rsidR="001867CF" w:rsidRDefault="001867CF" w:rsidP="00E82DA8">
      <w:pPr>
        <w:tabs>
          <w:tab w:val="left" w:pos="720"/>
          <w:tab w:val="left" w:pos="1050"/>
        </w:tabs>
        <w:spacing w:line="480" w:lineRule="auto"/>
        <w:ind w:left="-90" w:firstLine="720"/>
        <w:rPr>
          <w:ins w:id="77" w:author="Ripley, Grant" w:date="2025-08-18T10:59:00Z" w16du:dateUtc="2025-08-18T14:59:00Z"/>
        </w:rPr>
      </w:pPr>
    </w:p>
    <w:p w14:paraId="7287EADF" w14:textId="77777777" w:rsidR="001867CF" w:rsidRDefault="001867CF" w:rsidP="00E82DA8">
      <w:pPr>
        <w:tabs>
          <w:tab w:val="left" w:pos="720"/>
          <w:tab w:val="left" w:pos="1050"/>
        </w:tabs>
        <w:spacing w:line="480" w:lineRule="auto"/>
        <w:ind w:left="-90" w:firstLine="720"/>
        <w:rPr>
          <w:ins w:id="78" w:author="Ripley, Grant" w:date="2025-08-18T10:59:00Z" w16du:dateUtc="2025-08-18T14:59:00Z"/>
        </w:rPr>
      </w:pPr>
    </w:p>
    <w:p w14:paraId="370AE2A6" w14:textId="77777777" w:rsidR="001867CF" w:rsidRDefault="001867CF" w:rsidP="00E82DA8">
      <w:pPr>
        <w:tabs>
          <w:tab w:val="left" w:pos="720"/>
          <w:tab w:val="left" w:pos="1050"/>
        </w:tabs>
        <w:spacing w:line="480" w:lineRule="auto"/>
        <w:ind w:left="-90" w:firstLine="720"/>
        <w:rPr>
          <w:ins w:id="79" w:author="Ripley, Grant" w:date="2025-08-18T10:59:00Z" w16du:dateUtc="2025-08-18T14:59:00Z"/>
        </w:rPr>
      </w:pPr>
    </w:p>
    <w:p w14:paraId="3D93E07C" w14:textId="77777777" w:rsidR="001867CF" w:rsidRDefault="001867CF" w:rsidP="00E82DA8">
      <w:pPr>
        <w:tabs>
          <w:tab w:val="left" w:pos="720"/>
          <w:tab w:val="left" w:pos="1050"/>
        </w:tabs>
        <w:spacing w:line="480" w:lineRule="auto"/>
        <w:ind w:left="-90" w:firstLine="720"/>
        <w:rPr>
          <w:ins w:id="80" w:author="Ripley, Grant" w:date="2025-08-18T10:59:00Z" w16du:dateUtc="2025-08-18T14:59:00Z"/>
        </w:rPr>
      </w:pPr>
    </w:p>
    <w:p w14:paraId="7B091156" w14:textId="77777777" w:rsidR="001867CF" w:rsidRDefault="001867CF" w:rsidP="00E82DA8">
      <w:pPr>
        <w:tabs>
          <w:tab w:val="left" w:pos="720"/>
          <w:tab w:val="left" w:pos="1050"/>
        </w:tabs>
        <w:spacing w:line="480" w:lineRule="auto"/>
        <w:ind w:left="-90" w:firstLine="720"/>
        <w:rPr>
          <w:ins w:id="81" w:author="Ripley, Grant" w:date="2025-08-18T10:59:00Z" w16du:dateUtc="2025-08-18T14:59:00Z"/>
        </w:rPr>
      </w:pPr>
    </w:p>
    <w:p w14:paraId="45C31882" w14:textId="77777777" w:rsidR="001867CF" w:rsidRDefault="001867CF" w:rsidP="00E82DA8">
      <w:pPr>
        <w:tabs>
          <w:tab w:val="left" w:pos="720"/>
          <w:tab w:val="left" w:pos="1050"/>
        </w:tabs>
        <w:spacing w:line="480" w:lineRule="auto"/>
        <w:ind w:left="-90" w:firstLine="720"/>
        <w:rPr>
          <w:ins w:id="82" w:author="Ripley, Grant" w:date="2025-08-18T10:59:00Z" w16du:dateUtc="2025-08-18T14:59:00Z"/>
        </w:rPr>
      </w:pPr>
    </w:p>
    <w:p w14:paraId="7A4C2B98" w14:textId="77777777" w:rsidR="001867CF" w:rsidRDefault="001867CF" w:rsidP="00E82DA8">
      <w:pPr>
        <w:tabs>
          <w:tab w:val="left" w:pos="720"/>
          <w:tab w:val="left" w:pos="1050"/>
        </w:tabs>
        <w:spacing w:line="480" w:lineRule="auto"/>
        <w:ind w:left="-90" w:firstLine="720"/>
        <w:rPr>
          <w:ins w:id="83" w:author="Ripley, Grant" w:date="2025-08-18T10:59:00Z" w16du:dateUtc="2025-08-18T14:59:00Z"/>
        </w:rPr>
      </w:pPr>
    </w:p>
    <w:p w14:paraId="62E29E68" w14:textId="77777777" w:rsidR="001867CF" w:rsidRDefault="001867CF" w:rsidP="00E82DA8">
      <w:pPr>
        <w:tabs>
          <w:tab w:val="left" w:pos="720"/>
          <w:tab w:val="left" w:pos="1050"/>
        </w:tabs>
        <w:spacing w:line="480" w:lineRule="auto"/>
        <w:ind w:left="-90" w:firstLine="720"/>
        <w:rPr>
          <w:ins w:id="84" w:author="Ripley, Grant" w:date="2025-08-18T10:59:00Z" w16du:dateUtc="2025-08-18T14:59:00Z"/>
        </w:rPr>
      </w:pPr>
    </w:p>
    <w:p w14:paraId="18A6C7A1" w14:textId="77777777" w:rsidR="001867CF" w:rsidRDefault="001867CF" w:rsidP="00E82DA8">
      <w:pPr>
        <w:tabs>
          <w:tab w:val="left" w:pos="720"/>
          <w:tab w:val="left" w:pos="1050"/>
        </w:tabs>
        <w:spacing w:line="480" w:lineRule="auto"/>
        <w:ind w:left="-90" w:firstLine="720"/>
        <w:rPr>
          <w:ins w:id="85" w:author="Ripley, Grant" w:date="2025-08-18T10:59:00Z" w16du:dateUtc="2025-08-18T14:59:00Z"/>
        </w:rPr>
      </w:pPr>
    </w:p>
    <w:p w14:paraId="49167D80" w14:textId="77777777" w:rsidR="001867CF" w:rsidRDefault="001867CF" w:rsidP="00E82DA8">
      <w:pPr>
        <w:tabs>
          <w:tab w:val="left" w:pos="720"/>
          <w:tab w:val="left" w:pos="1050"/>
        </w:tabs>
        <w:spacing w:line="480" w:lineRule="auto"/>
        <w:ind w:left="-90" w:firstLine="720"/>
      </w:pPr>
    </w:p>
    <w:p w14:paraId="7A3084DB" w14:textId="77777777" w:rsidR="00CA1517" w:rsidRDefault="00CA1517" w:rsidP="00E82DA8">
      <w:pPr>
        <w:tabs>
          <w:tab w:val="left" w:pos="720"/>
          <w:tab w:val="left" w:pos="1050"/>
        </w:tabs>
        <w:spacing w:line="480" w:lineRule="auto"/>
        <w:ind w:left="-90" w:firstLine="720"/>
      </w:pPr>
    </w:p>
    <w:p w14:paraId="1539D93A" w14:textId="77777777" w:rsidR="007446BB" w:rsidRDefault="007446BB" w:rsidP="00BD3A8F">
      <w:pPr>
        <w:tabs>
          <w:tab w:val="left" w:pos="720"/>
          <w:tab w:val="left" w:pos="1050"/>
        </w:tabs>
        <w:spacing w:line="480" w:lineRule="auto"/>
        <w:jc w:val="center"/>
        <w:rPr>
          <w:b/>
          <w:bCs/>
        </w:rPr>
      </w:pPr>
      <w:r w:rsidRPr="00CA1517">
        <w:rPr>
          <w:b/>
          <w:bCs/>
        </w:rPr>
        <w:lastRenderedPageBreak/>
        <w:t>Acknowledgments</w:t>
      </w:r>
    </w:p>
    <w:p w14:paraId="674F4C0D" w14:textId="77777777" w:rsidR="007446BB" w:rsidRDefault="007446BB" w:rsidP="007446BB">
      <w:pPr>
        <w:tabs>
          <w:tab w:val="left" w:pos="720"/>
          <w:tab w:val="left" w:pos="1050"/>
        </w:tabs>
        <w:spacing w:line="480" w:lineRule="auto"/>
        <w:ind w:left="-90" w:firstLine="720"/>
      </w:pPr>
      <w:r>
        <w:t>The analyses in this paper were presented as a poster at the 2025 Society for Nicotine and Tobacco Research Annual Metting in New Orleans, Louisiana on March 12-15, 2025.</w:t>
      </w:r>
    </w:p>
    <w:p w14:paraId="68258196" w14:textId="77777777" w:rsidR="007446BB" w:rsidRDefault="007446BB" w:rsidP="007446BB">
      <w:pPr>
        <w:tabs>
          <w:tab w:val="left" w:pos="720"/>
          <w:tab w:val="left" w:pos="1050"/>
        </w:tabs>
        <w:spacing w:line="480" w:lineRule="auto"/>
        <w:ind w:left="-90" w:firstLine="720"/>
        <w:jc w:val="center"/>
        <w:rPr>
          <w:b/>
          <w:bCs/>
        </w:rPr>
      </w:pPr>
      <w:r>
        <w:rPr>
          <w:b/>
          <w:bCs/>
        </w:rPr>
        <w:t>Disclosure of Interest</w:t>
      </w:r>
    </w:p>
    <w:p w14:paraId="01E942CB" w14:textId="77777777" w:rsidR="007446BB" w:rsidRDefault="007446BB" w:rsidP="007446BB">
      <w:pPr>
        <w:tabs>
          <w:tab w:val="left" w:pos="720"/>
          <w:tab w:val="left" w:pos="1050"/>
        </w:tabs>
        <w:spacing w:line="480" w:lineRule="auto"/>
        <w:ind w:left="-90" w:firstLine="720"/>
      </w:pPr>
      <w:r>
        <w:t>The authors report there are no competing interests to declare.</w:t>
      </w:r>
    </w:p>
    <w:p w14:paraId="6CB41D6A" w14:textId="77777777" w:rsidR="007446BB" w:rsidRDefault="007446BB" w:rsidP="007446BB">
      <w:pPr>
        <w:tabs>
          <w:tab w:val="left" w:pos="720"/>
          <w:tab w:val="left" w:pos="1050"/>
        </w:tabs>
        <w:spacing w:line="480" w:lineRule="auto"/>
        <w:ind w:left="-90" w:firstLine="720"/>
        <w:jc w:val="center"/>
        <w:rPr>
          <w:b/>
          <w:bCs/>
        </w:rPr>
      </w:pPr>
      <w:r>
        <w:rPr>
          <w:b/>
          <w:bCs/>
        </w:rPr>
        <w:t>Funding</w:t>
      </w:r>
    </w:p>
    <w:p w14:paraId="54D96A23" w14:textId="77777777" w:rsidR="007446BB" w:rsidRDefault="007446BB" w:rsidP="007446BB">
      <w:pPr>
        <w:tabs>
          <w:tab w:val="left" w:pos="720"/>
          <w:tab w:val="left" w:pos="1050"/>
        </w:tabs>
        <w:spacing w:line="480" w:lineRule="auto"/>
        <w:ind w:left="-90" w:firstLine="720"/>
      </w:pPr>
      <w:r>
        <w:t>JMP</w:t>
      </w:r>
      <w:r w:rsidRPr="00E95270">
        <w:t xml:space="preserve"> was supported by a training grant (T32CA193193) awarded to</w:t>
      </w:r>
      <w:r>
        <w:t xml:space="preserve"> </w:t>
      </w:r>
      <w:r w:rsidRPr="00E95270">
        <w:t>Northwestern University by the National Institutes of Health and National Cancer Institute</w:t>
      </w:r>
      <w:r>
        <w:t>. The content is solely the responsibility of the authors and does not necessarily represent the official views of the National Institutes of Health and National Cancer Institute.</w:t>
      </w:r>
    </w:p>
    <w:p w14:paraId="33C9B095" w14:textId="77777777" w:rsidR="007446BB" w:rsidRDefault="007446BB" w:rsidP="007446BB">
      <w:pPr>
        <w:tabs>
          <w:tab w:val="left" w:pos="720"/>
          <w:tab w:val="left" w:pos="1050"/>
        </w:tabs>
        <w:spacing w:line="480" w:lineRule="auto"/>
        <w:ind w:left="-90" w:firstLine="720"/>
        <w:jc w:val="center"/>
        <w:rPr>
          <w:b/>
          <w:bCs/>
        </w:rPr>
      </w:pPr>
      <w:r>
        <w:rPr>
          <w:b/>
          <w:bCs/>
        </w:rPr>
        <w:t>Data Availability</w:t>
      </w:r>
    </w:p>
    <w:p w14:paraId="5B88253C" w14:textId="77777777" w:rsidR="007446BB" w:rsidRPr="00E95270" w:rsidRDefault="007446BB" w:rsidP="007446BB">
      <w:pPr>
        <w:tabs>
          <w:tab w:val="left" w:pos="720"/>
          <w:tab w:val="left" w:pos="1050"/>
        </w:tabs>
        <w:spacing w:line="480" w:lineRule="auto"/>
        <w:ind w:left="-90" w:firstLine="720"/>
      </w:pPr>
      <w:r>
        <w:t xml:space="preserve">The dataset associated with this manuscript is publicly available at: </w:t>
      </w:r>
      <w:hyperlink r:id="rId9" w:history="1">
        <w:r w:rsidRPr="00290A24">
          <w:rPr>
            <w:rStyle w:val="Hyperlink"/>
          </w:rPr>
          <w:t>https://www.icpsr.umich.edu/web/NAHDAP/series/606</w:t>
        </w:r>
      </w:hyperlink>
      <w:r>
        <w:t xml:space="preserve">. </w:t>
      </w:r>
    </w:p>
    <w:p w14:paraId="072C86E6" w14:textId="77777777" w:rsidR="00CA1517" w:rsidRDefault="00CA1517" w:rsidP="00E82DA8">
      <w:pPr>
        <w:tabs>
          <w:tab w:val="left" w:pos="720"/>
          <w:tab w:val="left" w:pos="1050"/>
        </w:tabs>
        <w:spacing w:line="480" w:lineRule="auto"/>
        <w:ind w:left="-90" w:firstLine="720"/>
      </w:pPr>
    </w:p>
    <w:p w14:paraId="765BFABD" w14:textId="77777777" w:rsidR="00CA1517" w:rsidRDefault="00CA1517" w:rsidP="00E82DA8">
      <w:pPr>
        <w:tabs>
          <w:tab w:val="left" w:pos="720"/>
          <w:tab w:val="left" w:pos="1050"/>
        </w:tabs>
        <w:spacing w:line="480" w:lineRule="auto"/>
        <w:ind w:left="-90" w:firstLine="720"/>
      </w:pPr>
    </w:p>
    <w:p w14:paraId="76E3E6EE" w14:textId="77777777" w:rsidR="00CA1517" w:rsidRDefault="00CA1517" w:rsidP="00E82DA8">
      <w:pPr>
        <w:tabs>
          <w:tab w:val="left" w:pos="720"/>
          <w:tab w:val="left" w:pos="1050"/>
        </w:tabs>
        <w:spacing w:line="480" w:lineRule="auto"/>
        <w:ind w:left="-90" w:firstLine="720"/>
      </w:pPr>
    </w:p>
    <w:p w14:paraId="65B16767" w14:textId="77777777" w:rsidR="00CA1517" w:rsidRDefault="00CA1517" w:rsidP="00E82DA8">
      <w:pPr>
        <w:tabs>
          <w:tab w:val="left" w:pos="720"/>
          <w:tab w:val="left" w:pos="1050"/>
        </w:tabs>
        <w:spacing w:line="480" w:lineRule="auto"/>
        <w:ind w:left="-90" w:firstLine="720"/>
      </w:pPr>
    </w:p>
    <w:p w14:paraId="52263289" w14:textId="77777777" w:rsidR="00CA1517" w:rsidRDefault="00CA1517" w:rsidP="00E82DA8">
      <w:pPr>
        <w:tabs>
          <w:tab w:val="left" w:pos="720"/>
          <w:tab w:val="left" w:pos="1050"/>
        </w:tabs>
        <w:spacing w:line="480" w:lineRule="auto"/>
        <w:ind w:left="-90" w:firstLine="720"/>
      </w:pPr>
    </w:p>
    <w:p w14:paraId="6C078C0A" w14:textId="77777777" w:rsidR="00CA1517" w:rsidRDefault="00CA1517" w:rsidP="00E82DA8">
      <w:pPr>
        <w:tabs>
          <w:tab w:val="left" w:pos="720"/>
          <w:tab w:val="left" w:pos="1050"/>
        </w:tabs>
        <w:spacing w:line="480" w:lineRule="auto"/>
        <w:ind w:left="-90" w:firstLine="720"/>
      </w:pPr>
    </w:p>
    <w:p w14:paraId="4732CD93" w14:textId="77777777" w:rsidR="00CA1517" w:rsidRDefault="00CA1517" w:rsidP="00E82DA8">
      <w:pPr>
        <w:tabs>
          <w:tab w:val="left" w:pos="720"/>
          <w:tab w:val="left" w:pos="1050"/>
        </w:tabs>
        <w:spacing w:line="480" w:lineRule="auto"/>
        <w:ind w:left="-90" w:firstLine="720"/>
      </w:pPr>
    </w:p>
    <w:p w14:paraId="7CF6EA20" w14:textId="77777777" w:rsidR="00CA1517" w:rsidRDefault="00CA1517" w:rsidP="00E82DA8">
      <w:pPr>
        <w:tabs>
          <w:tab w:val="left" w:pos="720"/>
          <w:tab w:val="left" w:pos="1050"/>
        </w:tabs>
        <w:spacing w:line="480" w:lineRule="auto"/>
        <w:ind w:left="-90" w:firstLine="720"/>
      </w:pPr>
    </w:p>
    <w:p w14:paraId="147EDA05" w14:textId="77777777" w:rsidR="00CA1517" w:rsidRDefault="00CA1517" w:rsidP="00E82DA8">
      <w:pPr>
        <w:tabs>
          <w:tab w:val="left" w:pos="720"/>
          <w:tab w:val="left" w:pos="1050"/>
        </w:tabs>
        <w:spacing w:line="480" w:lineRule="auto"/>
        <w:ind w:left="-90" w:firstLine="720"/>
      </w:pPr>
    </w:p>
    <w:p w14:paraId="32FC2ECE" w14:textId="77777777" w:rsidR="00CA1517" w:rsidRDefault="00CA1517" w:rsidP="007446BB">
      <w:pPr>
        <w:tabs>
          <w:tab w:val="left" w:pos="720"/>
          <w:tab w:val="left" w:pos="1050"/>
        </w:tabs>
        <w:spacing w:line="480" w:lineRule="auto"/>
      </w:pPr>
    </w:p>
    <w:p w14:paraId="67522763" w14:textId="77777777" w:rsidR="00EC7836" w:rsidRDefault="00EC7836" w:rsidP="00DA1A14"/>
    <w:sdt>
      <w:sdtPr>
        <w:rPr>
          <w:b/>
        </w:rPr>
        <w:tag w:val="EndNote.ReferenceList"/>
        <w:id w:val="2094664026"/>
        <w:placeholder>
          <w:docPart w:val="DefaultPlaceholder_-1854013440"/>
        </w:placeholder>
      </w:sdtPr>
      <w:sdtEndPr>
        <w:rPr>
          <w:b w:val="0"/>
        </w:rPr>
      </w:sdtEndPr>
      <w:sdtContent>
        <w:p w14:paraId="27B11475" w14:textId="6F3E270F" w:rsidR="001867CF" w:rsidRPr="001867CF" w:rsidRDefault="001867CF" w:rsidP="001867CF">
          <w:pPr>
            <w:pStyle w:val="EndNoteBibliographyTitle"/>
            <w:rPr>
              <w:b/>
              <w:noProof/>
            </w:rPr>
          </w:pPr>
          <w:r w:rsidRPr="001867CF">
            <w:rPr>
              <w:b/>
              <w:noProof/>
            </w:rPr>
            <w:t>References</w:t>
          </w:r>
        </w:p>
        <w:p w14:paraId="4928F364" w14:textId="77777777" w:rsidR="001867CF" w:rsidRPr="001867CF" w:rsidRDefault="001867CF" w:rsidP="001867CF">
          <w:pPr>
            <w:pStyle w:val="EndNoteBibliographyTitle"/>
            <w:rPr>
              <w:b/>
              <w:noProof/>
            </w:rPr>
          </w:pPr>
        </w:p>
        <w:p w14:paraId="101A2571" w14:textId="1A7AD833" w:rsidR="001867CF" w:rsidRPr="001867CF" w:rsidRDefault="001867CF" w:rsidP="001867CF">
          <w:pPr>
            <w:pStyle w:val="EndNoteBibliography"/>
            <w:ind w:left="720" w:hanging="720"/>
            <w:rPr>
              <w:noProof/>
            </w:rPr>
          </w:pPr>
          <w:r w:rsidRPr="001867CF">
            <w:rPr>
              <w:noProof/>
            </w:rPr>
            <w:t xml:space="preserve">Anderson, C., &amp; Platten, C. R. (2011). Sleep deprivation lowers inhibition and enhances impulsivity to negative stimuli. </w:t>
          </w:r>
          <w:r w:rsidRPr="001867CF">
            <w:rPr>
              <w:i/>
              <w:noProof/>
            </w:rPr>
            <w:t>Behavioural Brain Research</w:t>
          </w:r>
          <w:r w:rsidRPr="001867CF">
            <w:rPr>
              <w:noProof/>
            </w:rPr>
            <w:t>,</w:t>
          </w:r>
          <w:r w:rsidRPr="001867CF">
            <w:rPr>
              <w:i/>
              <w:noProof/>
            </w:rPr>
            <w:t xml:space="preserve"> 217</w:t>
          </w:r>
          <w:r w:rsidRPr="001867CF">
            <w:rPr>
              <w:noProof/>
            </w:rPr>
            <w:t xml:space="preserve">(2), 463-466. </w:t>
          </w:r>
          <w:hyperlink r:id="rId10" w:history="1">
            <w:r w:rsidRPr="001867CF">
              <w:rPr>
                <w:rStyle w:val="Hyperlink"/>
                <w:noProof/>
              </w:rPr>
              <w:t>https://doi.org/10.1016/j.bbr.2010.09.020</w:t>
            </w:r>
          </w:hyperlink>
          <w:r w:rsidRPr="001867CF">
            <w:rPr>
              <w:noProof/>
            </w:rPr>
            <w:t xml:space="preserve"> </w:t>
          </w:r>
        </w:p>
        <w:p w14:paraId="2EC3025D" w14:textId="5AA94AE9" w:rsidR="001867CF" w:rsidRPr="001867CF" w:rsidRDefault="001867CF" w:rsidP="001867CF">
          <w:pPr>
            <w:pStyle w:val="EndNoteBibliography"/>
            <w:ind w:left="720" w:hanging="720"/>
            <w:rPr>
              <w:noProof/>
            </w:rPr>
          </w:pPr>
          <w:r w:rsidRPr="001867CF">
            <w:rPr>
              <w:noProof/>
            </w:rPr>
            <w:t xml:space="preserve">Bigatti, S. M., Hernandez, A. M., Cronan, T. A., &amp; Rand, K. L. (2008). Sleep disturbances in fibromyalgia syndrome: Relationship to pain and depression. </w:t>
          </w:r>
          <w:r w:rsidRPr="001867CF">
            <w:rPr>
              <w:i/>
              <w:noProof/>
            </w:rPr>
            <w:t>Arthritis Care &amp; Research</w:t>
          </w:r>
          <w:r w:rsidRPr="001867CF">
            <w:rPr>
              <w:noProof/>
            </w:rPr>
            <w:t>,</w:t>
          </w:r>
          <w:r w:rsidRPr="001867CF">
            <w:rPr>
              <w:i/>
              <w:noProof/>
            </w:rPr>
            <w:t xml:space="preserve"> 59</w:t>
          </w:r>
          <w:r w:rsidRPr="001867CF">
            <w:rPr>
              <w:noProof/>
            </w:rPr>
            <w:t xml:space="preserve">(7). </w:t>
          </w:r>
          <w:hyperlink r:id="rId11" w:history="1">
            <w:r w:rsidRPr="001867CF">
              <w:rPr>
                <w:rStyle w:val="Hyperlink"/>
                <w:noProof/>
              </w:rPr>
              <w:t>https://doi.org/10.1002/art.23828</w:t>
            </w:r>
          </w:hyperlink>
          <w:r w:rsidRPr="001867CF">
            <w:rPr>
              <w:noProof/>
            </w:rPr>
            <w:t xml:space="preserve"> </w:t>
          </w:r>
        </w:p>
        <w:p w14:paraId="37D7A3DC" w14:textId="4C5D2884" w:rsidR="001867CF" w:rsidRPr="001867CF" w:rsidRDefault="001867CF" w:rsidP="001867CF">
          <w:pPr>
            <w:pStyle w:val="EndNoteBibliography"/>
            <w:ind w:left="720" w:hanging="720"/>
            <w:rPr>
              <w:noProof/>
            </w:rPr>
          </w:pPr>
          <w:r w:rsidRPr="001867CF">
            <w:rPr>
              <w:noProof/>
            </w:rPr>
            <w:t xml:space="preserve">Boutoua, A. K., Tsiatab, E. A., Patakac, A., Kontoud, P. K., Pitsioub, G. G., &amp; Argyropouloue, P. (2008). Smoking cessation in clinical practice: predictors of six- month continuous abstinence in a sample of Greek smokers. </w:t>
          </w:r>
          <w:r w:rsidRPr="001867CF">
            <w:rPr>
              <w:i/>
              <w:noProof/>
            </w:rPr>
            <w:t>Primary Care Respiratory Journal</w:t>
          </w:r>
          <w:r w:rsidRPr="001867CF">
            <w:rPr>
              <w:noProof/>
            </w:rPr>
            <w:t xml:space="preserve">. </w:t>
          </w:r>
          <w:hyperlink r:id="rId12" w:history="1">
            <w:r w:rsidRPr="001867CF">
              <w:rPr>
                <w:rStyle w:val="Hyperlink"/>
                <w:noProof/>
              </w:rPr>
              <w:t>https://doi.org/doi:10.3132/pcrj.2008.00009</w:t>
            </w:r>
          </w:hyperlink>
          <w:r w:rsidRPr="001867CF">
            <w:rPr>
              <w:noProof/>
            </w:rPr>
            <w:t xml:space="preserve"> </w:t>
          </w:r>
        </w:p>
        <w:p w14:paraId="7EA1A161" w14:textId="431B94A6" w:rsidR="001867CF" w:rsidRPr="001867CF" w:rsidRDefault="001867CF" w:rsidP="001867CF">
          <w:pPr>
            <w:pStyle w:val="EndNoteBibliography"/>
            <w:ind w:left="720" w:hanging="720"/>
            <w:rPr>
              <w:noProof/>
            </w:rPr>
          </w:pPr>
          <w:r w:rsidRPr="001867CF">
            <w:rPr>
              <w:noProof/>
            </w:rPr>
            <w:t xml:space="preserve">Campanini, M. Z., González, A. D., Andrade, S. M., Girotto, E., Cabrera, M. A. S., Guidoni, C. M., Araujo, P. C. A., &amp; Mesas, A. E. (2022). Bidirectional associations between chronic low back pain and sleep quality: A cohort study with schoolteachers. </w:t>
          </w:r>
          <w:r w:rsidRPr="001867CF">
            <w:rPr>
              <w:i/>
              <w:noProof/>
            </w:rPr>
            <w:t>Physiology and Behavior</w:t>
          </w:r>
          <w:r w:rsidRPr="001867CF">
            <w:rPr>
              <w:noProof/>
            </w:rPr>
            <w:t>,</w:t>
          </w:r>
          <w:r w:rsidRPr="001867CF">
            <w:rPr>
              <w:i/>
              <w:noProof/>
            </w:rPr>
            <w:t xml:space="preserve"> 254</w:t>
          </w:r>
          <w:r w:rsidRPr="001867CF">
            <w:rPr>
              <w:noProof/>
            </w:rPr>
            <w:t xml:space="preserve">. </w:t>
          </w:r>
          <w:hyperlink r:id="rId13" w:history="1">
            <w:r w:rsidRPr="001867CF">
              <w:rPr>
                <w:rStyle w:val="Hyperlink"/>
                <w:noProof/>
              </w:rPr>
              <w:t>https://doi.org/10.1016/j.physbeh.2022.113880</w:t>
            </w:r>
          </w:hyperlink>
          <w:r w:rsidRPr="001867CF">
            <w:rPr>
              <w:noProof/>
            </w:rPr>
            <w:t xml:space="preserve"> </w:t>
          </w:r>
        </w:p>
        <w:p w14:paraId="6730D1B7" w14:textId="77777777" w:rsidR="001867CF" w:rsidRPr="001867CF" w:rsidRDefault="001867CF" w:rsidP="001867CF">
          <w:pPr>
            <w:pStyle w:val="EndNoteBibliography"/>
            <w:ind w:left="720" w:hanging="720"/>
            <w:rPr>
              <w:noProof/>
            </w:rPr>
          </w:pPr>
          <w:r w:rsidRPr="001867CF">
            <w:rPr>
              <w:noProof/>
            </w:rPr>
            <w:t xml:space="preserve">Clark, L. A., &amp; Watson, D. (2016). Constructing validity: Basic issues in objective scale development. </w:t>
          </w:r>
        </w:p>
        <w:p w14:paraId="36433287" w14:textId="21671F2C" w:rsidR="001867CF" w:rsidRPr="001867CF" w:rsidRDefault="001867CF" w:rsidP="001867CF">
          <w:pPr>
            <w:pStyle w:val="EndNoteBibliography"/>
            <w:ind w:left="720" w:hanging="720"/>
            <w:rPr>
              <w:noProof/>
            </w:rPr>
          </w:pPr>
          <w:r w:rsidRPr="001867CF">
            <w:rPr>
              <w:noProof/>
            </w:rPr>
            <w:t xml:space="preserve">Cornelius, M. E., Loretan, C. G., Jamal, A., Lynn, B. C. D., Mayer, M., Alcantara, I. C., &amp; Neff, L. (2023). Tobacco Product Use Among Adults – United States, 2021. </w:t>
          </w:r>
          <w:r w:rsidRPr="001867CF">
            <w:rPr>
              <w:i/>
              <w:noProof/>
            </w:rPr>
            <w:t>Morbidity and Mortality Weekly Report</w:t>
          </w:r>
          <w:r w:rsidRPr="001867CF">
            <w:rPr>
              <w:noProof/>
            </w:rPr>
            <w:t>,</w:t>
          </w:r>
          <w:r w:rsidRPr="001867CF">
            <w:rPr>
              <w:i/>
              <w:noProof/>
            </w:rPr>
            <w:t xml:space="preserve"> 72</w:t>
          </w:r>
          <w:r w:rsidRPr="001867CF">
            <w:rPr>
              <w:noProof/>
            </w:rPr>
            <w:t xml:space="preserve">(18). </w:t>
          </w:r>
          <w:hyperlink r:id="rId14" w:history="1">
            <w:r w:rsidRPr="001867CF">
              <w:rPr>
                <w:rStyle w:val="Hyperlink"/>
                <w:noProof/>
              </w:rPr>
              <w:t>https://doi.org/10.15585/mmwr.mm7218a1</w:t>
            </w:r>
          </w:hyperlink>
          <w:r w:rsidRPr="001867CF">
            <w:rPr>
              <w:noProof/>
            </w:rPr>
            <w:t xml:space="preserve"> </w:t>
          </w:r>
        </w:p>
        <w:p w14:paraId="3126F298" w14:textId="47F19A3E" w:rsidR="001867CF" w:rsidRPr="001867CF" w:rsidRDefault="001867CF" w:rsidP="001867CF">
          <w:pPr>
            <w:pStyle w:val="EndNoteBibliography"/>
            <w:ind w:left="720" w:hanging="720"/>
            <w:rPr>
              <w:noProof/>
            </w:rPr>
          </w:pPr>
          <w:r w:rsidRPr="001867CF">
            <w:rPr>
              <w:noProof/>
            </w:rPr>
            <w:t xml:space="preserve">Corrigall, W. A. (1991). Understanding brain mechanisms in nicotine reinforcement. </w:t>
          </w:r>
          <w:r w:rsidRPr="001867CF">
            <w:rPr>
              <w:i/>
              <w:noProof/>
            </w:rPr>
            <w:t>British Journal of Addiction</w:t>
          </w:r>
          <w:r w:rsidRPr="001867CF">
            <w:rPr>
              <w:noProof/>
            </w:rPr>
            <w:t>,</w:t>
          </w:r>
          <w:r w:rsidRPr="001867CF">
            <w:rPr>
              <w:i/>
              <w:noProof/>
            </w:rPr>
            <w:t xml:space="preserve"> 86</w:t>
          </w:r>
          <w:r w:rsidRPr="001867CF">
            <w:rPr>
              <w:noProof/>
            </w:rPr>
            <w:t xml:space="preserve">(5). </w:t>
          </w:r>
          <w:hyperlink r:id="rId15" w:history="1">
            <w:r w:rsidRPr="001867CF">
              <w:rPr>
                <w:rStyle w:val="Hyperlink"/>
                <w:noProof/>
              </w:rPr>
              <w:t>https://doi.org/10.1111/j.1360-0443.1991.tb01798.x</w:t>
            </w:r>
          </w:hyperlink>
          <w:r w:rsidRPr="001867CF">
            <w:rPr>
              <w:noProof/>
            </w:rPr>
            <w:t xml:space="preserve"> </w:t>
          </w:r>
        </w:p>
        <w:p w14:paraId="70701F00" w14:textId="22A3C3BF" w:rsidR="001867CF" w:rsidRPr="001867CF" w:rsidRDefault="001867CF" w:rsidP="001867CF">
          <w:pPr>
            <w:pStyle w:val="EndNoteBibliography"/>
            <w:ind w:left="720" w:hanging="720"/>
            <w:rPr>
              <w:noProof/>
            </w:rPr>
          </w:pPr>
          <w:r w:rsidRPr="001867CF">
            <w:rPr>
              <w:noProof/>
            </w:rPr>
            <w:lastRenderedPageBreak/>
            <w:t xml:space="preserve">Costa, G. P. A., Nunes, J. C., Suh, R., Sofuoglu, M., &amp; De-Aquino, J. P. (2025). The bidirectional relationship between pain and tobacco use: Insights from the longitudinal Population Assessment of Tobacco and Health (PATH) study. </w:t>
          </w:r>
          <w:r w:rsidRPr="001867CF">
            <w:rPr>
              <w:i/>
              <w:noProof/>
            </w:rPr>
            <w:t>Drug and Alcohol Dependence</w:t>
          </w:r>
          <w:r w:rsidRPr="001867CF">
            <w:rPr>
              <w:noProof/>
            </w:rPr>
            <w:t>,</w:t>
          </w:r>
          <w:r w:rsidRPr="001867CF">
            <w:rPr>
              <w:i/>
              <w:noProof/>
            </w:rPr>
            <w:t xml:space="preserve"> 268</w:t>
          </w:r>
          <w:r w:rsidRPr="001867CF">
            <w:rPr>
              <w:noProof/>
            </w:rPr>
            <w:t xml:space="preserve">. </w:t>
          </w:r>
          <w:hyperlink r:id="rId16" w:history="1">
            <w:r w:rsidRPr="001867CF">
              <w:rPr>
                <w:rStyle w:val="Hyperlink"/>
                <w:noProof/>
              </w:rPr>
              <w:t>https://doi.org/10.1016/j.drugalcdep.2025.112552</w:t>
            </w:r>
          </w:hyperlink>
          <w:r w:rsidRPr="001867CF">
            <w:rPr>
              <w:noProof/>
            </w:rPr>
            <w:t xml:space="preserve"> </w:t>
          </w:r>
        </w:p>
        <w:p w14:paraId="71FC994F" w14:textId="741C5820" w:rsidR="001867CF" w:rsidRPr="001867CF" w:rsidRDefault="001867CF" w:rsidP="001867CF">
          <w:pPr>
            <w:pStyle w:val="EndNoteBibliography"/>
            <w:ind w:left="720" w:hanging="720"/>
            <w:rPr>
              <w:noProof/>
            </w:rPr>
          </w:pPr>
          <w:r w:rsidRPr="001867CF">
            <w:rPr>
              <w:noProof/>
            </w:rPr>
            <w:t xml:space="preserve">de Leeuw, R., Eisenlohr-Moul, T., &amp; Bertrand, P. (2013). The association of smoking status with sleep disturbance, psychological functioning, and pain severity in patients with temporomandibular disorders. </w:t>
          </w:r>
          <w:r w:rsidRPr="001867CF">
            <w:rPr>
              <w:i/>
              <w:noProof/>
            </w:rPr>
            <w:t>Journal of Orofacial Pain</w:t>
          </w:r>
          <w:r w:rsidRPr="001867CF">
            <w:rPr>
              <w:noProof/>
            </w:rPr>
            <w:t>,</w:t>
          </w:r>
          <w:r w:rsidRPr="001867CF">
            <w:rPr>
              <w:i/>
              <w:noProof/>
            </w:rPr>
            <w:t xml:space="preserve"> 27</w:t>
          </w:r>
          <w:r w:rsidRPr="001867CF">
            <w:rPr>
              <w:noProof/>
            </w:rPr>
            <w:t xml:space="preserve">(1). </w:t>
          </w:r>
          <w:hyperlink r:id="rId17" w:history="1">
            <w:r w:rsidRPr="001867CF">
              <w:rPr>
                <w:rStyle w:val="Hyperlink"/>
                <w:noProof/>
              </w:rPr>
              <w:t>https://doi.org/10.11607/jop.1040</w:t>
            </w:r>
          </w:hyperlink>
          <w:r w:rsidRPr="001867CF">
            <w:rPr>
              <w:noProof/>
            </w:rPr>
            <w:t xml:space="preserve"> </w:t>
          </w:r>
        </w:p>
        <w:p w14:paraId="7B7242D2" w14:textId="00A16122" w:rsidR="001867CF" w:rsidRPr="001867CF" w:rsidRDefault="001867CF" w:rsidP="001867CF">
          <w:pPr>
            <w:pStyle w:val="EndNoteBibliography"/>
            <w:ind w:left="720" w:hanging="720"/>
            <w:rPr>
              <w:noProof/>
            </w:rPr>
          </w:pPr>
          <w:r w:rsidRPr="001867CF">
            <w:rPr>
              <w:noProof/>
            </w:rPr>
            <w:t xml:space="preserve">DeAtley, T., Sokolovsky, A. W., Snell, M. L., &amp; Tidey, J. (2022). Mediational pathways of tobacco use among adult daily smokers with psychiatric symptoms in the Population Assessment of Tobacco and Health (PATH) survey. </w:t>
          </w:r>
          <w:r w:rsidRPr="001867CF">
            <w:rPr>
              <w:i/>
              <w:noProof/>
            </w:rPr>
            <w:t>Addictive Behaviors</w:t>
          </w:r>
          <w:r w:rsidRPr="001867CF">
            <w:rPr>
              <w:noProof/>
            </w:rPr>
            <w:t>,</w:t>
          </w:r>
          <w:r w:rsidRPr="001867CF">
            <w:rPr>
              <w:i/>
              <w:noProof/>
            </w:rPr>
            <w:t xml:space="preserve"> 129</w:t>
          </w:r>
          <w:r w:rsidRPr="001867CF">
            <w:rPr>
              <w:noProof/>
            </w:rPr>
            <w:t xml:space="preserve">. </w:t>
          </w:r>
          <w:hyperlink r:id="rId18" w:history="1">
            <w:r w:rsidRPr="001867CF">
              <w:rPr>
                <w:rStyle w:val="Hyperlink"/>
                <w:noProof/>
              </w:rPr>
              <w:t>https://doi.org/10.1016/j.addbeh.2022.107249</w:t>
            </w:r>
          </w:hyperlink>
          <w:r w:rsidRPr="001867CF">
            <w:rPr>
              <w:noProof/>
            </w:rPr>
            <w:t xml:space="preserve"> </w:t>
          </w:r>
        </w:p>
        <w:p w14:paraId="6BD2CCC8" w14:textId="5F3B278B" w:rsidR="001867CF" w:rsidRPr="001867CF" w:rsidRDefault="001867CF" w:rsidP="001867CF">
          <w:pPr>
            <w:pStyle w:val="EndNoteBibliography"/>
            <w:ind w:left="720" w:hanging="720"/>
            <w:rPr>
              <w:noProof/>
            </w:rPr>
          </w:pPr>
          <w:r w:rsidRPr="001867CF">
            <w:rPr>
              <w:noProof/>
            </w:rPr>
            <w:t xml:space="preserve">Dennis, M. L., Chan, Y.-F., &amp; Funk, R. R. (2006). Development and Validation of the GAIN Short Screener (GSS) for Internalizing, Externalizing and Substance Use Disorders and Crime/Violence Problems Among Adolescents and Adults. </w:t>
          </w:r>
          <w:r w:rsidRPr="001867CF">
            <w:rPr>
              <w:i/>
              <w:noProof/>
            </w:rPr>
            <w:t>The American Journal on Addictions</w:t>
          </w:r>
          <w:r w:rsidRPr="001867CF">
            <w:rPr>
              <w:noProof/>
            </w:rPr>
            <w:t>,</w:t>
          </w:r>
          <w:r w:rsidRPr="001867CF">
            <w:rPr>
              <w:i/>
              <w:noProof/>
            </w:rPr>
            <w:t xml:space="preserve"> 15</w:t>
          </w:r>
          <w:r w:rsidRPr="001867CF">
            <w:rPr>
              <w:noProof/>
            </w:rPr>
            <w:t xml:space="preserve">(s1). </w:t>
          </w:r>
          <w:hyperlink r:id="rId19" w:history="1">
            <w:r w:rsidRPr="001867CF">
              <w:rPr>
                <w:rStyle w:val="Hyperlink"/>
                <w:noProof/>
              </w:rPr>
              <w:t>https://doi.org/10.1080/10550490601006055</w:t>
            </w:r>
          </w:hyperlink>
          <w:r w:rsidRPr="001867CF">
            <w:rPr>
              <w:noProof/>
            </w:rPr>
            <w:t xml:space="preserve"> </w:t>
          </w:r>
        </w:p>
        <w:p w14:paraId="69702B47" w14:textId="44100883" w:rsidR="001867CF" w:rsidRPr="001867CF" w:rsidRDefault="001867CF" w:rsidP="001867CF">
          <w:pPr>
            <w:pStyle w:val="EndNoteBibliography"/>
            <w:ind w:left="720" w:hanging="720"/>
            <w:rPr>
              <w:noProof/>
            </w:rPr>
          </w:pPr>
          <w:r w:rsidRPr="001867CF">
            <w:rPr>
              <w:noProof/>
            </w:rPr>
            <w:t xml:space="preserve">DiGaetano, R., Dohrmann, S., Taylor, E. V., Everard, C. D., Castleman, V., Yan, T., Kimmel, H. L., Zandberg, I., Piesse, A., Opsomer, J. D., Borek, N., Silveira, M. L., Hubbard, F., Taylor, K., Creamer, M. R., Salim, A. H., Sharma, E., Cheng, Y.-C., Vignare, V.,…Hyland, A. (2024). 2020 design and methods of the Population Assessment of Tobacco and Health (PATH) study during the COVID-19 pandemic. </w:t>
          </w:r>
          <w:r w:rsidRPr="001867CF">
            <w:rPr>
              <w:i/>
              <w:noProof/>
            </w:rPr>
            <w:t>Tobacco Control</w:t>
          </w:r>
          <w:r w:rsidRPr="001867CF">
            <w:rPr>
              <w:noProof/>
            </w:rPr>
            <w:t xml:space="preserve">. </w:t>
          </w:r>
          <w:hyperlink r:id="rId20" w:history="1">
            <w:r w:rsidRPr="001867CF">
              <w:rPr>
                <w:rStyle w:val="Hyperlink"/>
                <w:noProof/>
              </w:rPr>
              <w:t>https://doi.org/10.1136/tc-2023-058466</w:t>
            </w:r>
          </w:hyperlink>
          <w:r w:rsidRPr="001867CF">
            <w:rPr>
              <w:noProof/>
            </w:rPr>
            <w:t xml:space="preserve"> </w:t>
          </w:r>
        </w:p>
        <w:p w14:paraId="544AAE30" w14:textId="4829AD50" w:rsidR="001867CF" w:rsidRPr="001867CF" w:rsidRDefault="001867CF" w:rsidP="001867CF">
          <w:pPr>
            <w:pStyle w:val="EndNoteBibliography"/>
            <w:ind w:left="720" w:hanging="720"/>
            <w:rPr>
              <w:noProof/>
            </w:rPr>
          </w:pPr>
          <w:r w:rsidRPr="001867CF">
            <w:rPr>
              <w:noProof/>
            </w:rPr>
            <w:lastRenderedPageBreak/>
            <w:t xml:space="preserve">Ditre, J. W., Brandon, T. H., Zale, E. L., &amp; Meagher, M. M. (2011). Pain, Nicotine, and Smoking: Research Findings and Mechanistic Considerations. </w:t>
          </w:r>
          <w:r w:rsidRPr="001867CF">
            <w:rPr>
              <w:i/>
              <w:noProof/>
            </w:rPr>
            <w:t>Psychological Bulletin</w:t>
          </w:r>
          <w:r w:rsidRPr="001867CF">
            <w:rPr>
              <w:noProof/>
            </w:rPr>
            <w:t>,</w:t>
          </w:r>
          <w:r w:rsidRPr="001867CF">
            <w:rPr>
              <w:i/>
              <w:noProof/>
            </w:rPr>
            <w:t xml:space="preserve"> 137</w:t>
          </w:r>
          <w:r w:rsidRPr="001867CF">
            <w:rPr>
              <w:noProof/>
            </w:rPr>
            <w:t xml:space="preserve">(6). </w:t>
          </w:r>
          <w:hyperlink r:id="rId21" w:history="1">
            <w:r w:rsidRPr="001867CF">
              <w:rPr>
                <w:rStyle w:val="Hyperlink"/>
                <w:noProof/>
              </w:rPr>
              <w:t>https://doi.org/10.1037/a0025544</w:t>
            </w:r>
          </w:hyperlink>
          <w:r w:rsidRPr="001867CF">
            <w:rPr>
              <w:noProof/>
            </w:rPr>
            <w:t xml:space="preserve"> </w:t>
          </w:r>
        </w:p>
        <w:p w14:paraId="5649C56B" w14:textId="27FCA26B" w:rsidR="001867CF" w:rsidRPr="001867CF" w:rsidRDefault="001867CF" w:rsidP="001867CF">
          <w:pPr>
            <w:pStyle w:val="EndNoteBibliography"/>
            <w:ind w:left="720" w:hanging="720"/>
            <w:rPr>
              <w:noProof/>
            </w:rPr>
          </w:pPr>
          <w:r w:rsidRPr="001867CF">
            <w:rPr>
              <w:noProof/>
            </w:rPr>
            <w:t xml:space="preserve">Ditre, J. W., Heckman, B. W., LaRowe, L. R., &amp; Powers, J. M. (2021). Pain Status as a Predictor of Smoking Cessation Initiation, Lapse, and Relapse. </w:t>
          </w:r>
          <w:r w:rsidRPr="001867CF">
            <w:rPr>
              <w:i/>
              <w:noProof/>
            </w:rPr>
            <w:t>Nicotine &amp; Tobacco Research</w:t>
          </w:r>
          <w:r w:rsidRPr="001867CF">
            <w:rPr>
              <w:noProof/>
            </w:rPr>
            <w:t>,</w:t>
          </w:r>
          <w:r w:rsidRPr="001867CF">
            <w:rPr>
              <w:i/>
              <w:noProof/>
            </w:rPr>
            <w:t xml:space="preserve"> 23</w:t>
          </w:r>
          <w:r w:rsidRPr="001867CF">
            <w:rPr>
              <w:noProof/>
            </w:rPr>
            <w:t xml:space="preserve">(1). </w:t>
          </w:r>
          <w:hyperlink r:id="rId22" w:history="1">
            <w:r w:rsidRPr="001867CF">
              <w:rPr>
                <w:rStyle w:val="Hyperlink"/>
                <w:noProof/>
              </w:rPr>
              <w:t>https://doi.org/10.1093/ntr/ntaa111</w:t>
            </w:r>
          </w:hyperlink>
          <w:r w:rsidRPr="001867CF">
            <w:rPr>
              <w:noProof/>
            </w:rPr>
            <w:t xml:space="preserve"> </w:t>
          </w:r>
        </w:p>
        <w:p w14:paraId="438467B5" w14:textId="0C4A0786" w:rsidR="001867CF" w:rsidRPr="001867CF" w:rsidRDefault="001867CF" w:rsidP="001867CF">
          <w:pPr>
            <w:pStyle w:val="EndNoteBibliography"/>
            <w:ind w:left="720" w:hanging="720"/>
            <w:rPr>
              <w:noProof/>
            </w:rPr>
          </w:pPr>
          <w:r w:rsidRPr="001867CF">
            <w:rPr>
              <w:noProof/>
            </w:rPr>
            <w:t xml:space="preserve">Ditre, J. W., Heckman, B. W., Zale, E. L., Kosiba, J. D., &amp; Maisto, S. A. (2016). Acute analgesic effects of nicotine and tobacco in humans: a meta-analysis. </w:t>
          </w:r>
          <w:r w:rsidRPr="001867CF">
            <w:rPr>
              <w:i/>
              <w:noProof/>
            </w:rPr>
            <w:t>Pain</w:t>
          </w:r>
          <w:r w:rsidRPr="001867CF">
            <w:rPr>
              <w:noProof/>
            </w:rPr>
            <w:t>,</w:t>
          </w:r>
          <w:r w:rsidRPr="001867CF">
            <w:rPr>
              <w:i/>
              <w:noProof/>
            </w:rPr>
            <w:t xml:space="preserve"> 157</w:t>
          </w:r>
          <w:r w:rsidRPr="001867CF">
            <w:rPr>
              <w:noProof/>
            </w:rPr>
            <w:t xml:space="preserve">(7). </w:t>
          </w:r>
          <w:hyperlink r:id="rId23" w:history="1">
            <w:r w:rsidRPr="001867CF">
              <w:rPr>
                <w:rStyle w:val="Hyperlink"/>
                <w:noProof/>
              </w:rPr>
              <w:t>https://doi.org/10.1097/j.pain.0000000000000572</w:t>
            </w:r>
          </w:hyperlink>
          <w:r w:rsidRPr="001867CF">
            <w:rPr>
              <w:noProof/>
            </w:rPr>
            <w:t xml:space="preserve"> </w:t>
          </w:r>
        </w:p>
        <w:p w14:paraId="57E403BE" w14:textId="15C3690A" w:rsidR="001867CF" w:rsidRPr="001867CF" w:rsidRDefault="001867CF" w:rsidP="001867CF">
          <w:pPr>
            <w:pStyle w:val="EndNoteBibliography"/>
            <w:ind w:left="720" w:hanging="720"/>
            <w:rPr>
              <w:noProof/>
            </w:rPr>
          </w:pPr>
          <w:r w:rsidRPr="001867CF">
            <w:rPr>
              <w:noProof/>
            </w:rPr>
            <w:t xml:space="preserve">Ditre, J. W., Zale, E., &amp; LaRowe, L. (2019). A Reciprocal Model of Pain and Substance Use: Transdiagnostic Considerations, Clinical Implications, and Future Directions. </w:t>
          </w:r>
          <w:r w:rsidRPr="001867CF">
            <w:rPr>
              <w:i/>
              <w:noProof/>
            </w:rPr>
            <w:t>Annual Review of Clinical Psychology</w:t>
          </w:r>
          <w:r w:rsidRPr="001867CF">
            <w:rPr>
              <w:noProof/>
            </w:rPr>
            <w:t>,</w:t>
          </w:r>
          <w:r w:rsidRPr="001867CF">
            <w:rPr>
              <w:i/>
              <w:noProof/>
            </w:rPr>
            <w:t xml:space="preserve"> 15</w:t>
          </w:r>
          <w:r w:rsidRPr="001867CF">
            <w:rPr>
              <w:noProof/>
            </w:rPr>
            <w:t xml:space="preserve">(1). </w:t>
          </w:r>
          <w:hyperlink r:id="rId24" w:history="1">
            <w:r w:rsidRPr="001867CF">
              <w:rPr>
                <w:rStyle w:val="Hyperlink"/>
                <w:noProof/>
              </w:rPr>
              <w:t>https://doi.org/10.1146/annurev-clinpsy-050718-095440</w:t>
            </w:r>
          </w:hyperlink>
          <w:r w:rsidRPr="001867CF">
            <w:rPr>
              <w:noProof/>
            </w:rPr>
            <w:t xml:space="preserve"> </w:t>
          </w:r>
        </w:p>
        <w:p w14:paraId="2351114F" w14:textId="701DBCC1" w:rsidR="001867CF" w:rsidRPr="001867CF" w:rsidRDefault="001867CF" w:rsidP="001867CF">
          <w:pPr>
            <w:pStyle w:val="EndNoteBibliography"/>
            <w:ind w:left="720" w:hanging="720"/>
            <w:rPr>
              <w:noProof/>
            </w:rPr>
          </w:pPr>
          <w:r w:rsidRPr="001867CF">
            <w:rPr>
              <w:noProof/>
            </w:rPr>
            <w:t xml:space="preserve">Ditre, J. W., Zale, E. L., Heckman, B. W., &amp; Hendricks, P. S. (2017). A measure of perceived pain and tobacco smoking interrelations: pilot validation of the pain and smoking inventory. </w:t>
          </w:r>
          <w:r w:rsidRPr="001867CF">
            <w:rPr>
              <w:i/>
              <w:noProof/>
            </w:rPr>
            <w:t>Cognitive Behaviour Therapy</w:t>
          </w:r>
          <w:r w:rsidRPr="001867CF">
            <w:rPr>
              <w:noProof/>
            </w:rPr>
            <w:t>,</w:t>
          </w:r>
          <w:r w:rsidRPr="001867CF">
            <w:rPr>
              <w:i/>
              <w:noProof/>
            </w:rPr>
            <w:t xml:space="preserve"> 46</w:t>
          </w:r>
          <w:r w:rsidRPr="001867CF">
            <w:rPr>
              <w:noProof/>
            </w:rPr>
            <w:t xml:space="preserve">(4). </w:t>
          </w:r>
          <w:hyperlink r:id="rId25" w:history="1">
            <w:r w:rsidRPr="001867CF">
              <w:rPr>
                <w:rStyle w:val="Hyperlink"/>
                <w:noProof/>
              </w:rPr>
              <w:t>https://doi.org/10.1080/16506073.2016.1256347</w:t>
            </w:r>
          </w:hyperlink>
          <w:r w:rsidRPr="001867CF">
            <w:rPr>
              <w:noProof/>
            </w:rPr>
            <w:t xml:space="preserve"> </w:t>
          </w:r>
        </w:p>
        <w:p w14:paraId="1BC81716" w14:textId="62B3060F" w:rsidR="001867CF" w:rsidRPr="001867CF" w:rsidRDefault="001867CF" w:rsidP="001867CF">
          <w:pPr>
            <w:pStyle w:val="EndNoteBibliography"/>
            <w:ind w:left="720" w:hanging="720"/>
            <w:rPr>
              <w:noProof/>
            </w:rPr>
          </w:pPr>
          <w:r w:rsidRPr="001867CF">
            <w:rPr>
              <w:noProof/>
            </w:rPr>
            <w:t xml:space="preserve">Ditre, J. W., Zale, E. L., LaRowe, L. R., Kosiba, J. D., &amp; Vita, M. J. D. (2018). Nicotine deprivation increases pain intensity, neurogenic inflammation, and mechanical hyperalgesia among daily tobacco smokers. </w:t>
          </w:r>
          <w:r w:rsidRPr="001867CF">
            <w:rPr>
              <w:i/>
              <w:noProof/>
            </w:rPr>
            <w:t>Journal of Abnormal Psychology</w:t>
          </w:r>
          <w:r w:rsidRPr="001867CF">
            <w:rPr>
              <w:noProof/>
            </w:rPr>
            <w:t>,</w:t>
          </w:r>
          <w:r w:rsidRPr="001867CF">
            <w:rPr>
              <w:i/>
              <w:noProof/>
            </w:rPr>
            <w:t xml:space="preserve"> 127</w:t>
          </w:r>
          <w:r w:rsidRPr="001867CF">
            <w:rPr>
              <w:noProof/>
            </w:rPr>
            <w:t xml:space="preserve">(6). </w:t>
          </w:r>
          <w:hyperlink r:id="rId26" w:history="1">
            <w:r w:rsidRPr="001867CF">
              <w:rPr>
                <w:rStyle w:val="Hyperlink"/>
                <w:noProof/>
              </w:rPr>
              <w:t>https://doi.org/10.1037/abn0000353</w:t>
            </w:r>
          </w:hyperlink>
          <w:r w:rsidRPr="001867CF">
            <w:rPr>
              <w:noProof/>
            </w:rPr>
            <w:t xml:space="preserve"> </w:t>
          </w:r>
        </w:p>
        <w:p w14:paraId="48B039DD" w14:textId="1C4D16DB" w:rsidR="001867CF" w:rsidRPr="001867CF" w:rsidRDefault="001867CF" w:rsidP="001867CF">
          <w:pPr>
            <w:pStyle w:val="EndNoteBibliography"/>
            <w:ind w:left="720" w:hanging="720"/>
            <w:rPr>
              <w:noProof/>
            </w:rPr>
          </w:pPr>
          <w:r w:rsidRPr="001867CF">
            <w:rPr>
              <w:noProof/>
            </w:rPr>
            <w:t xml:space="preserve">Du, S., Dong, J., Jin, S., Zhang, H., &amp; Zhang, Y. (2021). Acceptance and Commitment Therapy for chronic pain on functioning: A systematic review of randomized controlled trials. </w:t>
          </w:r>
          <w:r w:rsidRPr="001867CF">
            <w:rPr>
              <w:i/>
              <w:noProof/>
            </w:rPr>
            <w:lastRenderedPageBreak/>
            <w:t>Neuroscience and Biobehavioral Reviews</w:t>
          </w:r>
          <w:r w:rsidRPr="001867CF">
            <w:rPr>
              <w:noProof/>
            </w:rPr>
            <w:t>,</w:t>
          </w:r>
          <w:r w:rsidRPr="001867CF">
            <w:rPr>
              <w:i/>
              <w:noProof/>
            </w:rPr>
            <w:t xml:space="preserve"> 131</w:t>
          </w:r>
          <w:r w:rsidRPr="001867CF">
            <w:rPr>
              <w:noProof/>
            </w:rPr>
            <w:t xml:space="preserve">. </w:t>
          </w:r>
          <w:hyperlink r:id="rId27" w:history="1">
            <w:r w:rsidRPr="001867CF">
              <w:rPr>
                <w:rStyle w:val="Hyperlink"/>
                <w:noProof/>
              </w:rPr>
              <w:t>https://doi.org/10.1016/j.neubiorev.2021.09.022</w:t>
            </w:r>
          </w:hyperlink>
          <w:r w:rsidRPr="001867CF">
            <w:rPr>
              <w:noProof/>
            </w:rPr>
            <w:t xml:space="preserve"> </w:t>
          </w:r>
        </w:p>
        <w:p w14:paraId="3E59EE13" w14:textId="5BC71ED6" w:rsidR="001867CF" w:rsidRPr="001867CF" w:rsidRDefault="001867CF" w:rsidP="001867CF">
          <w:pPr>
            <w:pStyle w:val="EndNoteBibliography"/>
            <w:ind w:left="720" w:hanging="720"/>
            <w:rPr>
              <w:noProof/>
            </w:rPr>
          </w:pPr>
          <w:r w:rsidRPr="001867CF">
            <w:rPr>
              <w:noProof/>
            </w:rPr>
            <w:t xml:space="preserve">Edwards, R. R., Almeida, D. M., Klick, B., Haythornthwaite, J. A., &amp; Smith, M. T. (2008). Duration of sleep contributes to next-day pain report in the general population. </w:t>
          </w:r>
          <w:r w:rsidRPr="001867CF">
            <w:rPr>
              <w:i/>
              <w:noProof/>
            </w:rPr>
            <w:t>PAIN®</w:t>
          </w:r>
          <w:r w:rsidRPr="001867CF">
            <w:rPr>
              <w:noProof/>
            </w:rPr>
            <w:t>,</w:t>
          </w:r>
          <w:r w:rsidRPr="001867CF">
            <w:rPr>
              <w:i/>
              <w:noProof/>
            </w:rPr>
            <w:t xml:space="preserve"> 137</w:t>
          </w:r>
          <w:r w:rsidRPr="001867CF">
            <w:rPr>
              <w:noProof/>
            </w:rPr>
            <w:t xml:space="preserve">(1). </w:t>
          </w:r>
          <w:hyperlink r:id="rId28" w:history="1">
            <w:r w:rsidRPr="001867CF">
              <w:rPr>
                <w:rStyle w:val="Hyperlink"/>
                <w:noProof/>
              </w:rPr>
              <w:t>https://doi.org/10.1016/j.pain.2008.01.025</w:t>
            </w:r>
          </w:hyperlink>
          <w:r w:rsidRPr="001867CF">
            <w:rPr>
              <w:noProof/>
            </w:rPr>
            <w:t xml:space="preserve"> </w:t>
          </w:r>
        </w:p>
        <w:p w14:paraId="5FADB4E1" w14:textId="244AF639" w:rsidR="001867CF" w:rsidRPr="001867CF" w:rsidRDefault="001867CF" w:rsidP="001867CF">
          <w:pPr>
            <w:pStyle w:val="EndNoteBibliography"/>
            <w:ind w:left="720" w:hanging="720"/>
            <w:rPr>
              <w:noProof/>
            </w:rPr>
          </w:pPr>
          <w:r w:rsidRPr="001867CF">
            <w:rPr>
              <w:noProof/>
            </w:rPr>
            <w:t xml:space="preserve">Etter, J.-F., &amp; Eissenberg, T. (2014). Dependence levels in users of electronic cigarettes, nicotine gums and tobacco cigarettes. </w:t>
          </w:r>
          <w:r w:rsidRPr="001867CF">
            <w:rPr>
              <w:i/>
              <w:noProof/>
            </w:rPr>
            <w:t>Drug and Alcohol Dependence</w:t>
          </w:r>
          <w:r w:rsidRPr="001867CF">
            <w:rPr>
              <w:noProof/>
            </w:rPr>
            <w:t>,</w:t>
          </w:r>
          <w:r w:rsidRPr="001867CF">
            <w:rPr>
              <w:i/>
              <w:noProof/>
            </w:rPr>
            <w:t xml:space="preserve"> 147</w:t>
          </w:r>
          <w:r w:rsidRPr="001867CF">
            <w:rPr>
              <w:noProof/>
            </w:rPr>
            <w:t xml:space="preserve">. </w:t>
          </w:r>
          <w:hyperlink r:id="rId29" w:history="1">
            <w:r w:rsidRPr="001867CF">
              <w:rPr>
                <w:rStyle w:val="Hyperlink"/>
                <w:noProof/>
              </w:rPr>
              <w:t>https://doi.org/10.1016/j.drugalcdep.2014.12.007</w:t>
            </w:r>
          </w:hyperlink>
          <w:r w:rsidRPr="001867CF">
            <w:rPr>
              <w:noProof/>
            </w:rPr>
            <w:t xml:space="preserve"> </w:t>
          </w:r>
        </w:p>
        <w:p w14:paraId="5B40E453" w14:textId="49D83E46" w:rsidR="001867CF" w:rsidRPr="001867CF" w:rsidRDefault="001867CF" w:rsidP="001867CF">
          <w:pPr>
            <w:pStyle w:val="EndNoteBibliography"/>
            <w:ind w:left="720" w:hanging="720"/>
            <w:rPr>
              <w:noProof/>
            </w:rPr>
          </w:pPr>
          <w:r w:rsidRPr="001867CF">
            <w:rPr>
              <w:noProof/>
            </w:rPr>
            <w:t xml:space="preserve">Ferguson, E., Zale, E., Ditre, J., Wesolowicz, D., Stennett, B., Robinson, M., &amp; Boissoneault, J. (2020). CANUE: A Theoretical Model of Pain as an Antecedent for Substance Use. </w:t>
          </w:r>
          <w:r w:rsidRPr="001867CF">
            <w:rPr>
              <w:i/>
              <w:noProof/>
            </w:rPr>
            <w:t>Annals of Behavioral Medicine: A Publication of the Society of Behavioral Medicine</w:t>
          </w:r>
          <w:r w:rsidRPr="001867CF">
            <w:rPr>
              <w:noProof/>
            </w:rPr>
            <w:t>,</w:t>
          </w:r>
          <w:r w:rsidRPr="001867CF">
            <w:rPr>
              <w:i/>
              <w:noProof/>
            </w:rPr>
            <w:t xml:space="preserve"> 55</w:t>
          </w:r>
          <w:r w:rsidRPr="001867CF">
            <w:rPr>
              <w:noProof/>
            </w:rPr>
            <w:t xml:space="preserve">(5). </w:t>
          </w:r>
          <w:hyperlink r:id="rId30" w:history="1">
            <w:r w:rsidRPr="001867CF">
              <w:rPr>
                <w:rStyle w:val="Hyperlink"/>
                <w:noProof/>
              </w:rPr>
              <w:t>https://doi.org/10.1093/abm/kaaa072</w:t>
            </w:r>
          </w:hyperlink>
          <w:r w:rsidRPr="001867CF">
            <w:rPr>
              <w:noProof/>
            </w:rPr>
            <w:t xml:space="preserve"> </w:t>
          </w:r>
        </w:p>
        <w:p w14:paraId="39CF756D" w14:textId="4D716493" w:rsidR="001867CF" w:rsidRPr="001867CF" w:rsidRDefault="001867CF" w:rsidP="001867CF">
          <w:pPr>
            <w:pStyle w:val="EndNoteBibliography"/>
            <w:ind w:left="720" w:hanging="720"/>
            <w:rPr>
              <w:noProof/>
            </w:rPr>
          </w:pPr>
          <w:r w:rsidRPr="001867CF">
            <w:rPr>
              <w:noProof/>
            </w:rPr>
            <w:t xml:space="preserve">Finan, P. H., Goodin, B. R., &amp; Smith, M. T. (2013). The association of sleep and pain: An update and a path forward. </w:t>
          </w:r>
          <w:r w:rsidRPr="001867CF">
            <w:rPr>
              <w:i/>
              <w:noProof/>
            </w:rPr>
            <w:t>The journal of pain : official journal of the American Pain Society</w:t>
          </w:r>
          <w:r w:rsidRPr="001867CF">
            <w:rPr>
              <w:noProof/>
            </w:rPr>
            <w:t>,</w:t>
          </w:r>
          <w:r w:rsidRPr="001867CF">
            <w:rPr>
              <w:i/>
              <w:noProof/>
            </w:rPr>
            <w:t xml:space="preserve"> 14</w:t>
          </w:r>
          <w:r w:rsidRPr="001867CF">
            <w:rPr>
              <w:noProof/>
            </w:rPr>
            <w:t xml:space="preserve">(12). </w:t>
          </w:r>
          <w:hyperlink r:id="rId31" w:history="1">
            <w:r w:rsidRPr="001867CF">
              <w:rPr>
                <w:rStyle w:val="Hyperlink"/>
                <w:noProof/>
              </w:rPr>
              <w:t>https://doi.org/10.1016/j.jpain.2013.08.007</w:t>
            </w:r>
          </w:hyperlink>
          <w:r w:rsidRPr="001867CF">
            <w:rPr>
              <w:noProof/>
            </w:rPr>
            <w:t xml:space="preserve"> </w:t>
          </w:r>
        </w:p>
        <w:p w14:paraId="0EF79E65" w14:textId="4787523A" w:rsidR="001867CF" w:rsidRPr="001867CF" w:rsidRDefault="001867CF" w:rsidP="001867CF">
          <w:pPr>
            <w:pStyle w:val="EndNoteBibliography"/>
            <w:ind w:left="720" w:hanging="720"/>
            <w:rPr>
              <w:noProof/>
            </w:rPr>
          </w:pPr>
          <w:r w:rsidRPr="001867CF">
            <w:rPr>
              <w:noProof/>
            </w:rPr>
            <w:t xml:space="preserve">Fucito, L. M., Redeker, N. S., ABall, S., Toll, B. A., TIkomi, J., &amp; MCarroll, K. (2014). Integrating a Behavioural Sleep Intervention into Smoking Cessation Treatment for Smokers with Insomnia: A Randomised Pilot Study - PubMed. </w:t>
          </w:r>
          <w:r w:rsidRPr="001867CF">
            <w:rPr>
              <w:i/>
              <w:noProof/>
            </w:rPr>
            <w:t>Journal of smoking cessation</w:t>
          </w:r>
          <w:r w:rsidRPr="001867CF">
            <w:rPr>
              <w:noProof/>
            </w:rPr>
            <w:t>,</w:t>
          </w:r>
          <w:r w:rsidRPr="001867CF">
            <w:rPr>
              <w:i/>
              <w:noProof/>
            </w:rPr>
            <w:t xml:space="preserve"> 9</w:t>
          </w:r>
          <w:r w:rsidRPr="001867CF">
            <w:rPr>
              <w:noProof/>
            </w:rPr>
            <w:t xml:space="preserve">(1). </w:t>
          </w:r>
          <w:hyperlink r:id="rId32" w:history="1">
            <w:r w:rsidRPr="001867CF">
              <w:rPr>
                <w:rStyle w:val="Hyperlink"/>
                <w:noProof/>
              </w:rPr>
              <w:t>https://doi.org/10.1017/jsc.2013.19</w:t>
            </w:r>
          </w:hyperlink>
          <w:r w:rsidRPr="001867CF">
            <w:rPr>
              <w:noProof/>
            </w:rPr>
            <w:t xml:space="preserve"> </w:t>
          </w:r>
        </w:p>
        <w:p w14:paraId="35C50F14" w14:textId="54851916" w:rsidR="001867CF" w:rsidRPr="001867CF" w:rsidRDefault="001867CF" w:rsidP="001867CF">
          <w:pPr>
            <w:pStyle w:val="EndNoteBibliography"/>
            <w:ind w:left="720" w:hanging="720"/>
            <w:rPr>
              <w:noProof/>
            </w:rPr>
          </w:pPr>
          <w:r w:rsidRPr="001867CF">
            <w:rPr>
              <w:noProof/>
            </w:rPr>
            <w:t xml:space="preserve">Gan, H., Hou, X., Zhu, Z., Xue, M., Zhang, T., Huang, Z., Cheng, Z. J., Sun, B., Gan, H., Hou, X., Zhu, Z., Xue, M., Zhang, T., Huang, Z., Cheng, Z. J., &amp; Sun, B. (2022). Smoking: a leading factor for the death of chronic respiratory diseases derived from Global Burden of </w:t>
          </w:r>
          <w:r w:rsidRPr="001867CF">
            <w:rPr>
              <w:noProof/>
            </w:rPr>
            <w:lastRenderedPageBreak/>
            <w:t xml:space="preserve">Disease Study 2019. </w:t>
          </w:r>
          <w:r w:rsidRPr="001867CF">
            <w:rPr>
              <w:i/>
              <w:noProof/>
            </w:rPr>
            <w:t>BMC Pulmonary Medicine 2022 22:1</w:t>
          </w:r>
          <w:r w:rsidRPr="001867CF">
            <w:rPr>
              <w:noProof/>
            </w:rPr>
            <w:t>,</w:t>
          </w:r>
          <w:r w:rsidRPr="001867CF">
            <w:rPr>
              <w:i/>
              <w:noProof/>
            </w:rPr>
            <w:t xml:space="preserve"> 22</w:t>
          </w:r>
          <w:r w:rsidRPr="001867CF">
            <w:rPr>
              <w:noProof/>
            </w:rPr>
            <w:t xml:space="preserve">(1). </w:t>
          </w:r>
          <w:hyperlink r:id="rId33" w:history="1">
            <w:r w:rsidRPr="001867CF">
              <w:rPr>
                <w:rStyle w:val="Hyperlink"/>
                <w:noProof/>
              </w:rPr>
              <w:t>https://doi.org/10.1186/s12890-022-01944-w</w:t>
            </w:r>
          </w:hyperlink>
          <w:r w:rsidRPr="001867CF">
            <w:rPr>
              <w:noProof/>
            </w:rPr>
            <w:t xml:space="preserve"> </w:t>
          </w:r>
        </w:p>
        <w:p w14:paraId="309B7BF9" w14:textId="30C6E924" w:rsidR="001867CF" w:rsidRPr="001867CF" w:rsidRDefault="001867CF" w:rsidP="001867CF">
          <w:pPr>
            <w:pStyle w:val="EndNoteBibliography"/>
            <w:ind w:left="720" w:hanging="720"/>
            <w:rPr>
              <w:noProof/>
            </w:rPr>
          </w:pPr>
          <w:r w:rsidRPr="001867CF">
            <w:rPr>
              <w:noProof/>
            </w:rPr>
            <w:t xml:space="preserve">Haack, M., Simpson, N., Sethna, N., Kaur, S., &amp; Mullington, J. (2019). Sleep deficiency and chronic pain: potential underlying mechanisms and clinical implications. </w:t>
          </w:r>
          <w:r w:rsidRPr="001867CF">
            <w:rPr>
              <w:i/>
              <w:noProof/>
            </w:rPr>
            <w:t>Neuropsychopharmacology</w:t>
          </w:r>
          <w:r w:rsidRPr="001867CF">
            <w:rPr>
              <w:noProof/>
            </w:rPr>
            <w:t>,</w:t>
          </w:r>
          <w:r w:rsidRPr="001867CF">
            <w:rPr>
              <w:i/>
              <w:noProof/>
            </w:rPr>
            <w:t xml:space="preserve"> 45</w:t>
          </w:r>
          <w:r w:rsidRPr="001867CF">
            <w:rPr>
              <w:noProof/>
            </w:rPr>
            <w:t xml:space="preserve">(1). </w:t>
          </w:r>
          <w:hyperlink r:id="rId34" w:history="1">
            <w:r w:rsidRPr="001867CF">
              <w:rPr>
                <w:rStyle w:val="Hyperlink"/>
                <w:noProof/>
              </w:rPr>
              <w:t>https://doi.org/10.1038/s41386-019-0439-z</w:t>
            </w:r>
          </w:hyperlink>
          <w:r w:rsidRPr="001867CF">
            <w:rPr>
              <w:noProof/>
            </w:rPr>
            <w:t xml:space="preserve"> </w:t>
          </w:r>
        </w:p>
        <w:p w14:paraId="0EFBF305" w14:textId="7A50CA29" w:rsidR="001867CF" w:rsidRPr="001867CF" w:rsidRDefault="001867CF" w:rsidP="001867CF">
          <w:pPr>
            <w:pStyle w:val="EndNoteBibliography"/>
            <w:ind w:left="720" w:hanging="720"/>
            <w:rPr>
              <w:noProof/>
            </w:rPr>
          </w:pPr>
          <w:r w:rsidRPr="001867CF">
            <w:rPr>
              <w:noProof/>
            </w:rPr>
            <w:t xml:space="preserve">Hägg, S. A., Ljunggren, M., Janson, C., Holm, M., Franklin, K. A., Gislason, T., Johannessen, A., Jõgi, R., Olin, A.-C., Schlünssen, V., &amp; Lindberg, E. (2020). Smokers with insomnia symptoms are less likely to stop smoking. </w:t>
          </w:r>
          <w:r w:rsidRPr="001867CF">
            <w:rPr>
              <w:i/>
              <w:noProof/>
            </w:rPr>
            <w:t>Respiratory Medicine</w:t>
          </w:r>
          <w:r w:rsidRPr="001867CF">
            <w:rPr>
              <w:noProof/>
            </w:rPr>
            <w:t>,</w:t>
          </w:r>
          <w:r w:rsidRPr="001867CF">
            <w:rPr>
              <w:i/>
              <w:noProof/>
            </w:rPr>
            <w:t xml:space="preserve"> 170</w:t>
          </w:r>
          <w:r w:rsidRPr="001867CF">
            <w:rPr>
              <w:noProof/>
            </w:rPr>
            <w:t xml:space="preserve">. </w:t>
          </w:r>
          <w:hyperlink r:id="rId35" w:history="1">
            <w:r w:rsidRPr="001867CF">
              <w:rPr>
                <w:rStyle w:val="Hyperlink"/>
                <w:noProof/>
              </w:rPr>
              <w:t>https://doi.org/10.1016/j.rmed.2020.106069</w:t>
            </w:r>
          </w:hyperlink>
          <w:r w:rsidRPr="001867CF">
            <w:rPr>
              <w:noProof/>
            </w:rPr>
            <w:t xml:space="preserve"> </w:t>
          </w:r>
        </w:p>
        <w:p w14:paraId="0242958B" w14:textId="503F8468" w:rsidR="001867CF" w:rsidRPr="001867CF" w:rsidRDefault="001867CF" w:rsidP="001867CF">
          <w:pPr>
            <w:pStyle w:val="EndNoteBibliography"/>
            <w:ind w:left="720" w:hanging="720"/>
            <w:rPr>
              <w:noProof/>
            </w:rPr>
          </w:pPr>
          <w:r w:rsidRPr="001867CF">
            <w:rPr>
              <w:noProof/>
            </w:rPr>
            <w:t xml:space="preserve">Hamidovic, A., &amp; Wit, H. d. (2008). Sleep Deprivation Increases Cigarette Smoking. </w:t>
          </w:r>
          <w:r w:rsidRPr="001867CF">
            <w:rPr>
              <w:i/>
              <w:noProof/>
            </w:rPr>
            <w:t>Pharmacology, biochemistry, and behavior</w:t>
          </w:r>
          <w:r w:rsidRPr="001867CF">
            <w:rPr>
              <w:noProof/>
            </w:rPr>
            <w:t>,</w:t>
          </w:r>
          <w:r w:rsidRPr="001867CF">
            <w:rPr>
              <w:i/>
              <w:noProof/>
            </w:rPr>
            <w:t xml:space="preserve"> 93</w:t>
          </w:r>
          <w:r w:rsidRPr="001867CF">
            <w:rPr>
              <w:noProof/>
            </w:rPr>
            <w:t xml:space="preserve">(3). </w:t>
          </w:r>
          <w:hyperlink r:id="rId36" w:history="1">
            <w:r w:rsidRPr="001867CF">
              <w:rPr>
                <w:rStyle w:val="Hyperlink"/>
                <w:noProof/>
              </w:rPr>
              <w:t>https://doi.org/10.1016/j.pbb.2008.12.005</w:t>
            </w:r>
          </w:hyperlink>
          <w:r w:rsidRPr="001867CF">
            <w:rPr>
              <w:noProof/>
            </w:rPr>
            <w:t xml:space="preserve"> </w:t>
          </w:r>
        </w:p>
        <w:p w14:paraId="0D90B268" w14:textId="1E40EC4F" w:rsidR="001867CF" w:rsidRPr="001867CF" w:rsidRDefault="001867CF" w:rsidP="001867CF">
          <w:pPr>
            <w:pStyle w:val="EndNoteBibliography"/>
            <w:ind w:left="720" w:hanging="720"/>
            <w:rPr>
              <w:noProof/>
            </w:rPr>
          </w:pPr>
          <w:r w:rsidRPr="001867CF">
            <w:rPr>
              <w:noProof/>
            </w:rPr>
            <w:t xml:space="preserve">Han, B., Einstein, E. B., &amp; Compton, W. M. (2023). Nicotine Dependence Among Adults With Cigarette Use in the US, 2006-2019. </w:t>
          </w:r>
          <w:r w:rsidRPr="001867CF">
            <w:rPr>
              <w:i/>
              <w:noProof/>
            </w:rPr>
            <w:t>JAMA Network Open</w:t>
          </w:r>
          <w:r w:rsidRPr="001867CF">
            <w:rPr>
              <w:noProof/>
            </w:rPr>
            <w:t>,</w:t>
          </w:r>
          <w:r w:rsidRPr="001867CF">
            <w:rPr>
              <w:i/>
              <w:noProof/>
            </w:rPr>
            <w:t xml:space="preserve"> 6</w:t>
          </w:r>
          <w:r w:rsidRPr="001867CF">
            <w:rPr>
              <w:noProof/>
            </w:rPr>
            <w:t xml:space="preserve">(6). </w:t>
          </w:r>
          <w:hyperlink r:id="rId37" w:history="1">
            <w:r w:rsidRPr="001867CF">
              <w:rPr>
                <w:rStyle w:val="Hyperlink"/>
                <w:noProof/>
              </w:rPr>
              <w:t>https://doi.org/10.1001/jamanetworkopen.2023.19602</w:t>
            </w:r>
          </w:hyperlink>
          <w:r w:rsidRPr="001867CF">
            <w:rPr>
              <w:noProof/>
            </w:rPr>
            <w:t xml:space="preserve"> </w:t>
          </w:r>
        </w:p>
        <w:p w14:paraId="1F823A0C" w14:textId="3F3450E3" w:rsidR="001867CF" w:rsidRPr="001867CF" w:rsidRDefault="001867CF" w:rsidP="001867CF">
          <w:pPr>
            <w:pStyle w:val="EndNoteBibliography"/>
            <w:ind w:left="720" w:hanging="720"/>
            <w:rPr>
              <w:noProof/>
            </w:rPr>
          </w:pPr>
          <w:r w:rsidRPr="001867CF">
            <w:rPr>
              <w:noProof/>
            </w:rPr>
            <w:t xml:space="preserve">Harvey, D. M., Yasar, S., Heishman, S. J., Panlilio, L. V., Henningfield, J. E., &amp; Goldberg, S. R. (2004). Nicotine serves as an effective reinforcer of intravenous drug-taking behavior in human cigarette smokers. </w:t>
          </w:r>
          <w:r w:rsidRPr="001867CF">
            <w:rPr>
              <w:i/>
              <w:noProof/>
            </w:rPr>
            <w:t>Psychopharmacology</w:t>
          </w:r>
          <w:r w:rsidRPr="001867CF">
            <w:rPr>
              <w:noProof/>
            </w:rPr>
            <w:t>,</w:t>
          </w:r>
          <w:r w:rsidRPr="001867CF">
            <w:rPr>
              <w:i/>
              <w:noProof/>
            </w:rPr>
            <w:t xml:space="preserve"> 175</w:t>
          </w:r>
          <w:r w:rsidRPr="001867CF">
            <w:rPr>
              <w:noProof/>
            </w:rPr>
            <w:t xml:space="preserve">(2). </w:t>
          </w:r>
          <w:hyperlink r:id="rId38" w:history="1">
            <w:r w:rsidRPr="001867CF">
              <w:rPr>
                <w:rStyle w:val="Hyperlink"/>
                <w:noProof/>
              </w:rPr>
              <w:t>https://doi.org/10.1007/s00213-004-1818-6</w:t>
            </w:r>
          </w:hyperlink>
          <w:r w:rsidRPr="001867CF">
            <w:rPr>
              <w:noProof/>
            </w:rPr>
            <w:t xml:space="preserve"> </w:t>
          </w:r>
        </w:p>
        <w:p w14:paraId="315CE8FE" w14:textId="77777777" w:rsidR="001867CF" w:rsidRPr="001867CF" w:rsidRDefault="001867CF" w:rsidP="001867CF">
          <w:pPr>
            <w:pStyle w:val="EndNoteBibliography"/>
            <w:ind w:left="720" w:hanging="720"/>
            <w:rPr>
              <w:noProof/>
            </w:rPr>
          </w:pPr>
          <w:r w:rsidRPr="001867CF">
            <w:rPr>
              <w:noProof/>
            </w:rPr>
            <w:t xml:space="preserve">Hayes, A. F. (2022). </w:t>
          </w:r>
          <w:r w:rsidRPr="001867CF">
            <w:rPr>
              <w:i/>
              <w:noProof/>
            </w:rPr>
            <w:t>Introduction to Mediation, Moderation, and Conditional Process Analysis: A regression-based approach (Third edition)</w:t>
          </w:r>
          <w:r w:rsidRPr="001867CF">
            <w:rPr>
              <w:noProof/>
            </w:rPr>
            <w:t xml:space="preserve">. </w:t>
          </w:r>
        </w:p>
        <w:p w14:paraId="79F6830E" w14:textId="1D1F2B35" w:rsidR="001867CF" w:rsidRPr="001867CF" w:rsidRDefault="001867CF" w:rsidP="001867CF">
          <w:pPr>
            <w:pStyle w:val="EndNoteBibliography"/>
            <w:ind w:left="720" w:hanging="720"/>
            <w:rPr>
              <w:noProof/>
            </w:rPr>
          </w:pPr>
          <w:r w:rsidRPr="001867CF">
            <w:rPr>
              <w:noProof/>
            </w:rPr>
            <w:t xml:space="preserve">Hollands, G. J., Sutton, S., &amp; Aveyard, P. (2022). The effect of nicotine dependence and withdrawal symptoms on use of nicotine replacement therapy: Secondary analysis of a </w:t>
          </w:r>
          <w:r w:rsidRPr="001867CF">
            <w:rPr>
              <w:noProof/>
            </w:rPr>
            <w:lastRenderedPageBreak/>
            <w:t xml:space="preserve">randomized controlled trial in primary care. </w:t>
          </w:r>
          <w:r w:rsidRPr="001867CF">
            <w:rPr>
              <w:i/>
              <w:noProof/>
            </w:rPr>
            <w:t>Journal of Substance Abuse Treatment</w:t>
          </w:r>
          <w:r w:rsidRPr="001867CF">
            <w:rPr>
              <w:noProof/>
            </w:rPr>
            <w:t>,</w:t>
          </w:r>
          <w:r w:rsidRPr="001867CF">
            <w:rPr>
              <w:i/>
              <w:noProof/>
            </w:rPr>
            <w:t xml:space="preserve"> 132</w:t>
          </w:r>
          <w:r w:rsidRPr="001867CF">
            <w:rPr>
              <w:noProof/>
            </w:rPr>
            <w:t xml:space="preserve">. </w:t>
          </w:r>
          <w:hyperlink r:id="rId39" w:history="1">
            <w:r w:rsidRPr="001867CF">
              <w:rPr>
                <w:rStyle w:val="Hyperlink"/>
                <w:noProof/>
              </w:rPr>
              <w:t>https://doi.org/10.1016/j.jsat.2021.108591</w:t>
            </w:r>
          </w:hyperlink>
          <w:r w:rsidRPr="001867CF">
            <w:rPr>
              <w:noProof/>
            </w:rPr>
            <w:t xml:space="preserve"> </w:t>
          </w:r>
        </w:p>
        <w:p w14:paraId="48D3F1E7" w14:textId="3C091AD1" w:rsidR="001867CF" w:rsidRPr="001867CF" w:rsidRDefault="001867CF" w:rsidP="001867CF">
          <w:pPr>
            <w:pStyle w:val="EndNoteBibliography"/>
            <w:ind w:left="720" w:hanging="720"/>
            <w:rPr>
              <w:noProof/>
            </w:rPr>
          </w:pPr>
          <w:r w:rsidRPr="001867CF">
            <w:rPr>
              <w:noProof/>
            </w:rPr>
            <w:t xml:space="preserve">Holtz, K., Simkus, A., Twombly, E., Fleming, M., &amp; Wanty, N. (2022). Sleep troubles in adolescence relate to future initiation of ENDS Use: A longitudinal cohort design using the PATH study waves 4.5–5 (2017–2019). </w:t>
          </w:r>
          <w:r w:rsidRPr="001867CF">
            <w:rPr>
              <w:i/>
              <w:noProof/>
            </w:rPr>
            <w:t>Preventive Medicine Reports</w:t>
          </w:r>
          <w:r w:rsidRPr="001867CF">
            <w:rPr>
              <w:noProof/>
            </w:rPr>
            <w:t>,</w:t>
          </w:r>
          <w:r w:rsidRPr="001867CF">
            <w:rPr>
              <w:i/>
              <w:noProof/>
            </w:rPr>
            <w:t xml:space="preserve"> 30</w:t>
          </w:r>
          <w:r w:rsidRPr="001867CF">
            <w:rPr>
              <w:noProof/>
            </w:rPr>
            <w:t xml:space="preserve">. </w:t>
          </w:r>
          <w:hyperlink r:id="rId40" w:history="1">
            <w:r w:rsidRPr="001867CF">
              <w:rPr>
                <w:rStyle w:val="Hyperlink"/>
                <w:noProof/>
              </w:rPr>
              <w:t>https://doi.org/10.1016/j.pmedr.2022.102000</w:t>
            </w:r>
          </w:hyperlink>
          <w:r w:rsidRPr="001867CF">
            <w:rPr>
              <w:noProof/>
            </w:rPr>
            <w:t xml:space="preserve"> </w:t>
          </w:r>
        </w:p>
        <w:p w14:paraId="454181A1" w14:textId="08B99BD2" w:rsidR="001867CF" w:rsidRPr="001867CF" w:rsidRDefault="001867CF" w:rsidP="001867CF">
          <w:pPr>
            <w:pStyle w:val="EndNoteBibliography"/>
            <w:ind w:left="720" w:hanging="720"/>
            <w:rPr>
              <w:noProof/>
            </w:rPr>
          </w:pPr>
          <w:r w:rsidRPr="001867CF">
            <w:rPr>
              <w:noProof/>
            </w:rPr>
            <w:t xml:space="preserve">Jaehne, A., Loessl, B., Bárkai, Z., Riemann, D., &amp; Hornyak, M. (2009). Effects of nicotine on sleep during consumption, withdrawal and replacement therapy. </w:t>
          </w:r>
          <w:r w:rsidRPr="001867CF">
            <w:rPr>
              <w:i/>
              <w:noProof/>
            </w:rPr>
            <w:t>Sleep Medicine Reviews</w:t>
          </w:r>
          <w:r w:rsidRPr="001867CF">
            <w:rPr>
              <w:noProof/>
            </w:rPr>
            <w:t>,</w:t>
          </w:r>
          <w:r w:rsidRPr="001867CF">
            <w:rPr>
              <w:i/>
              <w:noProof/>
            </w:rPr>
            <w:t xml:space="preserve"> 13</w:t>
          </w:r>
          <w:r w:rsidRPr="001867CF">
            <w:rPr>
              <w:noProof/>
            </w:rPr>
            <w:t xml:space="preserve">(5). </w:t>
          </w:r>
          <w:hyperlink r:id="rId41" w:history="1">
            <w:r w:rsidRPr="001867CF">
              <w:rPr>
                <w:rStyle w:val="Hyperlink"/>
                <w:noProof/>
              </w:rPr>
              <w:t>https://doi.org/10.1016/j.smrv.2008.12.003</w:t>
            </w:r>
          </w:hyperlink>
          <w:r w:rsidRPr="001867CF">
            <w:rPr>
              <w:noProof/>
            </w:rPr>
            <w:t xml:space="preserve"> </w:t>
          </w:r>
        </w:p>
        <w:p w14:paraId="0A1BAB25" w14:textId="294CAEE9" w:rsidR="001867CF" w:rsidRPr="001867CF" w:rsidRDefault="001867CF" w:rsidP="001867CF">
          <w:pPr>
            <w:pStyle w:val="EndNoteBibliography"/>
            <w:ind w:left="720" w:hanging="720"/>
            <w:rPr>
              <w:noProof/>
            </w:rPr>
          </w:pPr>
          <w:r w:rsidRPr="001867CF">
            <w:rPr>
              <w:noProof/>
            </w:rPr>
            <w:t xml:space="preserve">Jaehne, A., Unbehaun, T., Feige, B., Cohrs, S., Rodenbeck, A., Schütz, A.-L., Uhl, V., Zober, A., &amp; Riemann, D. (2015). Sleep changes in smokers before, during and 3 months after nicotine withdrawal. </w:t>
          </w:r>
          <w:r w:rsidRPr="001867CF">
            <w:rPr>
              <w:i/>
              <w:noProof/>
            </w:rPr>
            <w:t>Addiction Biology</w:t>
          </w:r>
          <w:r w:rsidRPr="001867CF">
            <w:rPr>
              <w:noProof/>
            </w:rPr>
            <w:t>,</w:t>
          </w:r>
          <w:r w:rsidRPr="001867CF">
            <w:rPr>
              <w:i/>
              <w:noProof/>
            </w:rPr>
            <w:t xml:space="preserve"> 20</w:t>
          </w:r>
          <w:r w:rsidRPr="001867CF">
            <w:rPr>
              <w:noProof/>
            </w:rPr>
            <w:t xml:space="preserve">(4). </w:t>
          </w:r>
          <w:hyperlink r:id="rId42" w:history="1">
            <w:r w:rsidRPr="001867CF">
              <w:rPr>
                <w:rStyle w:val="Hyperlink"/>
                <w:noProof/>
              </w:rPr>
              <w:t>https://doi.org/10.1111/adb.12151</w:t>
            </w:r>
          </w:hyperlink>
          <w:r w:rsidRPr="001867CF">
            <w:rPr>
              <w:noProof/>
            </w:rPr>
            <w:t xml:space="preserve"> </w:t>
          </w:r>
        </w:p>
        <w:p w14:paraId="2A3644C9" w14:textId="77777777" w:rsidR="001867CF" w:rsidRPr="001867CF" w:rsidRDefault="001867CF" w:rsidP="001867CF">
          <w:pPr>
            <w:pStyle w:val="EndNoteBibliography"/>
            <w:ind w:left="720" w:hanging="720"/>
            <w:rPr>
              <w:noProof/>
            </w:rPr>
          </w:pPr>
          <w:r w:rsidRPr="001867CF">
            <w:rPr>
              <w:noProof/>
            </w:rPr>
            <w:t xml:space="preserve">Judkins, D. R. (1990). Fay's Method for Variance Estimation. </w:t>
          </w:r>
          <w:r w:rsidRPr="001867CF">
            <w:rPr>
              <w:i/>
              <w:noProof/>
            </w:rPr>
            <w:t>Journal of official statistics</w:t>
          </w:r>
          <w:r w:rsidRPr="001867CF">
            <w:rPr>
              <w:noProof/>
            </w:rPr>
            <w:t>,</w:t>
          </w:r>
          <w:r w:rsidRPr="001867CF">
            <w:rPr>
              <w:i/>
              <w:noProof/>
            </w:rPr>
            <w:t xml:space="preserve"> 6</w:t>
          </w:r>
          <w:r w:rsidRPr="001867CF">
            <w:rPr>
              <w:noProof/>
            </w:rPr>
            <w:t xml:space="preserve">(3), 223. </w:t>
          </w:r>
        </w:p>
        <w:p w14:paraId="0B568DAA" w14:textId="06935318" w:rsidR="001867CF" w:rsidRPr="001867CF" w:rsidRDefault="001867CF" w:rsidP="001867CF">
          <w:pPr>
            <w:pStyle w:val="EndNoteBibliography"/>
            <w:ind w:left="720" w:hanging="720"/>
            <w:rPr>
              <w:noProof/>
            </w:rPr>
          </w:pPr>
          <w:r w:rsidRPr="001867CF">
            <w:rPr>
              <w:noProof/>
            </w:rPr>
            <w:t xml:space="preserve">Kaplan, B., Alrumaih, F., Breland, A., Eissenberg, T., &amp; Cohen, J. E. (2020). A comparison of product dependence among cigarette only, ENDS only, and dual users: Findings from Wave 3 (2015–2016) of the PATH study. </w:t>
          </w:r>
          <w:r w:rsidRPr="001867CF">
            <w:rPr>
              <w:i/>
              <w:noProof/>
            </w:rPr>
            <w:t>Drug and Alcohol Dependence</w:t>
          </w:r>
          <w:r w:rsidRPr="001867CF">
            <w:rPr>
              <w:noProof/>
            </w:rPr>
            <w:t>,</w:t>
          </w:r>
          <w:r w:rsidRPr="001867CF">
            <w:rPr>
              <w:i/>
              <w:noProof/>
            </w:rPr>
            <w:t xml:space="preserve"> 217</w:t>
          </w:r>
          <w:r w:rsidRPr="001867CF">
            <w:rPr>
              <w:noProof/>
            </w:rPr>
            <w:t xml:space="preserve">. </w:t>
          </w:r>
          <w:hyperlink r:id="rId43" w:history="1">
            <w:r w:rsidRPr="001867CF">
              <w:rPr>
                <w:rStyle w:val="Hyperlink"/>
                <w:noProof/>
              </w:rPr>
              <w:t>https://doi.org/10.1016/j.drugalcdep.2020.108347</w:t>
            </w:r>
          </w:hyperlink>
          <w:r w:rsidRPr="001867CF">
            <w:rPr>
              <w:noProof/>
            </w:rPr>
            <w:t xml:space="preserve"> </w:t>
          </w:r>
        </w:p>
        <w:p w14:paraId="49FC54AF" w14:textId="35D4E550" w:rsidR="001867CF" w:rsidRPr="001867CF" w:rsidRDefault="001867CF" w:rsidP="001867CF">
          <w:pPr>
            <w:pStyle w:val="EndNoteBibliography"/>
            <w:ind w:left="720" w:hanging="720"/>
            <w:rPr>
              <w:noProof/>
            </w:rPr>
          </w:pPr>
          <w:r w:rsidRPr="001867CF">
            <w:rPr>
              <w:noProof/>
            </w:rPr>
            <w:t xml:space="preserve">Khan, J. S., Hah, J. M., &amp; Mackey, S. C. (2019). Effects of smoking on patients with chronic pain: a propensity-weighted analysis on the Collaborative Health Outcomes Information Registry. </w:t>
          </w:r>
          <w:r w:rsidRPr="001867CF">
            <w:rPr>
              <w:i/>
              <w:noProof/>
            </w:rPr>
            <w:t>Pain</w:t>
          </w:r>
          <w:r w:rsidRPr="001867CF">
            <w:rPr>
              <w:noProof/>
            </w:rPr>
            <w:t>,</w:t>
          </w:r>
          <w:r w:rsidRPr="001867CF">
            <w:rPr>
              <w:i/>
              <w:noProof/>
            </w:rPr>
            <w:t xml:space="preserve"> 160</w:t>
          </w:r>
          <w:r w:rsidRPr="001867CF">
            <w:rPr>
              <w:noProof/>
            </w:rPr>
            <w:t xml:space="preserve">(10). </w:t>
          </w:r>
          <w:hyperlink r:id="rId44" w:history="1">
            <w:r w:rsidRPr="001867CF">
              <w:rPr>
                <w:rStyle w:val="Hyperlink"/>
                <w:noProof/>
              </w:rPr>
              <w:t>https://doi.org/10.1097/j.pain.0000000000001631</w:t>
            </w:r>
          </w:hyperlink>
          <w:r w:rsidRPr="001867CF">
            <w:rPr>
              <w:noProof/>
            </w:rPr>
            <w:t xml:space="preserve"> </w:t>
          </w:r>
        </w:p>
        <w:p w14:paraId="098A6D94" w14:textId="0388B5BC" w:rsidR="001867CF" w:rsidRPr="001867CF" w:rsidRDefault="001867CF" w:rsidP="001867CF">
          <w:pPr>
            <w:pStyle w:val="EndNoteBibliography"/>
            <w:ind w:left="720" w:hanging="720"/>
            <w:rPr>
              <w:noProof/>
            </w:rPr>
          </w:pPr>
          <w:r w:rsidRPr="001867CF">
            <w:rPr>
              <w:noProof/>
            </w:rPr>
            <w:lastRenderedPageBreak/>
            <w:t xml:space="preserve">Khoramdad, M., Vahedian-azimi, A., Karimi, L., Rahimi-Bashar, F., Amini, H., &amp; Sahebkar, A. (2020). Association between passive smoking and cardiovascular disease: A systematic review and meta‐analysis. </w:t>
          </w:r>
          <w:r w:rsidRPr="001867CF">
            <w:rPr>
              <w:i/>
              <w:noProof/>
            </w:rPr>
            <w:t>IUBMB Life</w:t>
          </w:r>
          <w:r w:rsidRPr="001867CF">
            <w:rPr>
              <w:noProof/>
            </w:rPr>
            <w:t>,</w:t>
          </w:r>
          <w:r w:rsidRPr="001867CF">
            <w:rPr>
              <w:i/>
              <w:noProof/>
            </w:rPr>
            <w:t xml:space="preserve"> 72</w:t>
          </w:r>
          <w:r w:rsidRPr="001867CF">
            <w:rPr>
              <w:noProof/>
            </w:rPr>
            <w:t xml:space="preserve">(4). </w:t>
          </w:r>
          <w:hyperlink r:id="rId45" w:history="1">
            <w:r w:rsidRPr="001867CF">
              <w:rPr>
                <w:rStyle w:val="Hyperlink"/>
                <w:noProof/>
              </w:rPr>
              <w:t>https://doi.org/10.1002/iub.2207</w:t>
            </w:r>
          </w:hyperlink>
          <w:r w:rsidRPr="001867CF">
            <w:rPr>
              <w:noProof/>
            </w:rPr>
            <w:t xml:space="preserve"> </w:t>
          </w:r>
        </w:p>
        <w:p w14:paraId="597416DA" w14:textId="0B74F49C" w:rsidR="001867CF" w:rsidRPr="001867CF" w:rsidRDefault="001867CF" w:rsidP="001867CF">
          <w:pPr>
            <w:pStyle w:val="EndNoteBibliography"/>
            <w:ind w:left="720" w:hanging="720"/>
            <w:rPr>
              <w:noProof/>
            </w:rPr>
          </w:pPr>
          <w:r w:rsidRPr="001867CF">
            <w:rPr>
              <w:noProof/>
            </w:rPr>
            <w:t xml:space="preserve">Kianersi, S., Zhang, Y., Rosenberg, M., &amp; Macy, J. T. (2021). Association between e-cigarette use and sleep deprivation in U.S. Young adults: Results from the 2017 and 2018 Behavioral Risk Factor Surveillance System. </w:t>
          </w:r>
          <w:r w:rsidRPr="001867CF">
            <w:rPr>
              <w:i/>
              <w:noProof/>
            </w:rPr>
            <w:t>Addictive Behaviors</w:t>
          </w:r>
          <w:r w:rsidRPr="001867CF">
            <w:rPr>
              <w:noProof/>
            </w:rPr>
            <w:t>,</w:t>
          </w:r>
          <w:r w:rsidRPr="001867CF">
            <w:rPr>
              <w:i/>
              <w:noProof/>
            </w:rPr>
            <w:t xml:space="preserve"> 112</w:t>
          </w:r>
          <w:r w:rsidRPr="001867CF">
            <w:rPr>
              <w:noProof/>
            </w:rPr>
            <w:t xml:space="preserve">. </w:t>
          </w:r>
          <w:hyperlink r:id="rId46" w:history="1">
            <w:r w:rsidRPr="001867CF">
              <w:rPr>
                <w:rStyle w:val="Hyperlink"/>
                <w:noProof/>
              </w:rPr>
              <w:t>https://doi.org/10.1016/j.addbeh.2020.106646</w:t>
            </w:r>
          </w:hyperlink>
          <w:r w:rsidRPr="001867CF">
            <w:rPr>
              <w:noProof/>
            </w:rPr>
            <w:t xml:space="preserve"> </w:t>
          </w:r>
        </w:p>
        <w:p w14:paraId="2175E562" w14:textId="38C754C0" w:rsidR="001867CF" w:rsidRPr="001867CF" w:rsidRDefault="001867CF" w:rsidP="001867CF">
          <w:pPr>
            <w:pStyle w:val="EndNoteBibliography"/>
            <w:ind w:left="720" w:hanging="720"/>
            <w:rPr>
              <w:noProof/>
            </w:rPr>
          </w:pPr>
          <w:r w:rsidRPr="001867CF">
            <w:rPr>
              <w:noProof/>
            </w:rPr>
            <w:t xml:space="preserve">Kim, J., Song, H., Lee, J., Kim, Y. J., Chung, H. S., Yu, J. M., Jang, G., Park, R., Chung, W., Oh, C.-M., Moon, S., Kim, J., Song, H., Lee, J., Kim, Y. J., Chung, H. S., Yu, J. M., Jang, G., Park, R.,…Moon, S. (2023). Smoking and passive smoking increases mortality through mediation effect of cadmium exposure in the United States. </w:t>
          </w:r>
          <w:r w:rsidRPr="001867CF">
            <w:rPr>
              <w:i/>
              <w:noProof/>
            </w:rPr>
            <w:t>Scientific Reports 2023 13:1</w:t>
          </w:r>
          <w:r w:rsidRPr="001867CF">
            <w:rPr>
              <w:noProof/>
            </w:rPr>
            <w:t>,</w:t>
          </w:r>
          <w:r w:rsidRPr="001867CF">
            <w:rPr>
              <w:i/>
              <w:noProof/>
            </w:rPr>
            <w:t xml:space="preserve"> 13</w:t>
          </w:r>
          <w:r w:rsidRPr="001867CF">
            <w:rPr>
              <w:noProof/>
            </w:rPr>
            <w:t xml:space="preserve">(1). </w:t>
          </w:r>
          <w:hyperlink r:id="rId47" w:history="1">
            <w:r w:rsidRPr="001867CF">
              <w:rPr>
                <w:rStyle w:val="Hyperlink"/>
                <w:noProof/>
              </w:rPr>
              <w:t>https://doi.org/10.1038/s41598-023-30988-z</w:t>
            </w:r>
          </w:hyperlink>
          <w:r w:rsidRPr="001867CF">
            <w:rPr>
              <w:noProof/>
            </w:rPr>
            <w:t xml:space="preserve"> </w:t>
          </w:r>
        </w:p>
        <w:p w14:paraId="1D7E8EBA" w14:textId="4DBE59E2" w:rsidR="001867CF" w:rsidRPr="001867CF" w:rsidRDefault="001867CF" w:rsidP="001867CF">
          <w:pPr>
            <w:pStyle w:val="EndNoteBibliography"/>
            <w:ind w:left="720" w:hanging="720"/>
            <w:rPr>
              <w:noProof/>
            </w:rPr>
          </w:pPr>
          <w:r w:rsidRPr="001867CF">
            <w:rPr>
              <w:noProof/>
            </w:rPr>
            <w:t xml:space="preserve">Koffel, E., Kroenke, K., Bair, M. J., Leverty, D., Polusny, M. A., &amp; Krebs, E. E. (2016). The bidirectional relationship between sleep complaints and pain: Analysis of data from a randomized trial - PubMed. </w:t>
          </w:r>
          <w:r w:rsidRPr="001867CF">
            <w:rPr>
              <w:i/>
              <w:noProof/>
            </w:rPr>
            <w:t>Health psychology : official journal of the Division of Health Psychology, American Psychological Association</w:t>
          </w:r>
          <w:r w:rsidRPr="001867CF">
            <w:rPr>
              <w:noProof/>
            </w:rPr>
            <w:t>,</w:t>
          </w:r>
          <w:r w:rsidRPr="001867CF">
            <w:rPr>
              <w:i/>
              <w:noProof/>
            </w:rPr>
            <w:t xml:space="preserve"> 35</w:t>
          </w:r>
          <w:r w:rsidRPr="001867CF">
            <w:rPr>
              <w:noProof/>
            </w:rPr>
            <w:t xml:space="preserve">(1). </w:t>
          </w:r>
          <w:hyperlink r:id="rId48" w:history="1">
            <w:r w:rsidRPr="001867CF">
              <w:rPr>
                <w:rStyle w:val="Hyperlink"/>
                <w:noProof/>
              </w:rPr>
              <w:t>https://doi.org/10.1037/hea0000245</w:t>
            </w:r>
          </w:hyperlink>
          <w:r w:rsidRPr="001867CF">
            <w:rPr>
              <w:noProof/>
            </w:rPr>
            <w:t xml:space="preserve"> </w:t>
          </w:r>
        </w:p>
        <w:p w14:paraId="0790A0F5" w14:textId="6F8647CD" w:rsidR="001867CF" w:rsidRPr="001867CF" w:rsidRDefault="001867CF" w:rsidP="001867CF">
          <w:pPr>
            <w:pStyle w:val="EndNoteBibliography"/>
            <w:ind w:left="720" w:hanging="720"/>
            <w:rPr>
              <w:noProof/>
            </w:rPr>
          </w:pPr>
          <w:r w:rsidRPr="001867CF">
            <w:rPr>
              <w:noProof/>
            </w:rPr>
            <w:t xml:space="preserve">Koob, G. F., &amp; Le Moal, M. (2008). Addiction and the brain antireward system. </w:t>
          </w:r>
          <w:r w:rsidRPr="001867CF">
            <w:rPr>
              <w:i/>
              <w:noProof/>
            </w:rPr>
            <w:t>Annual Review of Psychology</w:t>
          </w:r>
          <w:r w:rsidRPr="001867CF">
            <w:rPr>
              <w:noProof/>
            </w:rPr>
            <w:t>,</w:t>
          </w:r>
          <w:r w:rsidRPr="001867CF">
            <w:rPr>
              <w:i/>
              <w:noProof/>
            </w:rPr>
            <w:t xml:space="preserve"> 59</w:t>
          </w:r>
          <w:r w:rsidRPr="001867CF">
            <w:rPr>
              <w:noProof/>
            </w:rPr>
            <w:t xml:space="preserve">, 29-53. </w:t>
          </w:r>
          <w:hyperlink r:id="rId49" w:history="1">
            <w:r w:rsidRPr="001867CF">
              <w:rPr>
                <w:rStyle w:val="Hyperlink"/>
                <w:noProof/>
              </w:rPr>
              <w:t>https://doi.org/10.1146/annurev.psych.59.103006.093548</w:t>
            </w:r>
          </w:hyperlink>
          <w:r w:rsidRPr="001867CF">
            <w:rPr>
              <w:noProof/>
            </w:rPr>
            <w:t xml:space="preserve"> </w:t>
          </w:r>
        </w:p>
        <w:p w14:paraId="6A0070E5" w14:textId="2BAE48CC" w:rsidR="001867CF" w:rsidRPr="001867CF" w:rsidRDefault="001867CF" w:rsidP="001867CF">
          <w:pPr>
            <w:pStyle w:val="EndNoteBibliography"/>
            <w:ind w:left="720" w:hanging="720"/>
            <w:rPr>
              <w:noProof/>
            </w:rPr>
          </w:pPr>
          <w:r w:rsidRPr="001867CF">
            <w:rPr>
              <w:noProof/>
            </w:rPr>
            <w:t xml:space="preserve">LaRowe, L. R., &amp; Ditre, J. W. (2020). Pain, nicotine, and tobacco smoking: current state of the science. </w:t>
          </w:r>
          <w:r w:rsidRPr="001867CF">
            <w:rPr>
              <w:i/>
              <w:noProof/>
            </w:rPr>
            <w:t>Pain</w:t>
          </w:r>
          <w:r w:rsidRPr="001867CF">
            <w:rPr>
              <w:noProof/>
            </w:rPr>
            <w:t>,</w:t>
          </w:r>
          <w:r w:rsidRPr="001867CF">
            <w:rPr>
              <w:i/>
              <w:noProof/>
            </w:rPr>
            <w:t xml:space="preserve"> 161</w:t>
          </w:r>
          <w:r w:rsidRPr="001867CF">
            <w:rPr>
              <w:noProof/>
            </w:rPr>
            <w:t xml:space="preserve">(8). </w:t>
          </w:r>
          <w:hyperlink r:id="rId50" w:history="1">
            <w:r w:rsidRPr="001867CF">
              <w:rPr>
                <w:rStyle w:val="Hyperlink"/>
                <w:noProof/>
              </w:rPr>
              <w:t>https://doi.org/10.1097/j.pain.0000000000001874</w:t>
            </w:r>
          </w:hyperlink>
          <w:r w:rsidRPr="001867CF">
            <w:rPr>
              <w:noProof/>
            </w:rPr>
            <w:t xml:space="preserve"> </w:t>
          </w:r>
        </w:p>
        <w:p w14:paraId="3F996CEE" w14:textId="0A528104" w:rsidR="001867CF" w:rsidRPr="001867CF" w:rsidRDefault="001867CF" w:rsidP="001867CF">
          <w:pPr>
            <w:pStyle w:val="EndNoteBibliography"/>
            <w:ind w:left="720" w:hanging="720"/>
            <w:rPr>
              <w:noProof/>
            </w:rPr>
          </w:pPr>
          <w:r w:rsidRPr="001867CF">
            <w:rPr>
              <w:noProof/>
            </w:rPr>
            <w:t xml:space="preserve">Lin, H., Chen, M., Yun, Q., Zhang, L., Chang, C., Lin, H., Chen, M., Yun, Q., Zhang, L., &amp; Chang, C. (2021). Tobacco dependence affects determinants related to quitting intention </w:t>
          </w:r>
          <w:r w:rsidRPr="001867CF">
            <w:rPr>
              <w:noProof/>
            </w:rPr>
            <w:lastRenderedPageBreak/>
            <w:t xml:space="preserve">and behaviour. </w:t>
          </w:r>
          <w:r w:rsidRPr="001867CF">
            <w:rPr>
              <w:i/>
              <w:noProof/>
            </w:rPr>
            <w:t>Scientific Reports 2021 11:1</w:t>
          </w:r>
          <w:r w:rsidRPr="001867CF">
            <w:rPr>
              <w:noProof/>
            </w:rPr>
            <w:t>,</w:t>
          </w:r>
          <w:r w:rsidRPr="001867CF">
            <w:rPr>
              <w:i/>
              <w:noProof/>
            </w:rPr>
            <w:t xml:space="preserve"> 11</w:t>
          </w:r>
          <w:r w:rsidRPr="001867CF">
            <w:rPr>
              <w:noProof/>
            </w:rPr>
            <w:t xml:space="preserve">(1). </w:t>
          </w:r>
          <w:hyperlink r:id="rId51" w:history="1">
            <w:r w:rsidRPr="001867CF">
              <w:rPr>
                <w:rStyle w:val="Hyperlink"/>
                <w:noProof/>
              </w:rPr>
              <w:t>https://doi.org/10.1038/s41598-021-99766-z</w:t>
            </w:r>
          </w:hyperlink>
          <w:r w:rsidRPr="001867CF">
            <w:rPr>
              <w:noProof/>
            </w:rPr>
            <w:t xml:space="preserve"> </w:t>
          </w:r>
        </w:p>
        <w:p w14:paraId="4392AF1D" w14:textId="792B6038" w:rsidR="001867CF" w:rsidRPr="001867CF" w:rsidRDefault="001867CF" w:rsidP="001867CF">
          <w:pPr>
            <w:pStyle w:val="EndNoteBibliography"/>
            <w:ind w:left="720" w:hanging="720"/>
            <w:rPr>
              <w:noProof/>
            </w:rPr>
          </w:pPr>
          <w:r w:rsidRPr="001867CF">
            <w:rPr>
              <w:noProof/>
            </w:rPr>
            <w:t xml:space="preserve">Liu, G., Wasserman, E., Kong, L., &amp; Foulds, J. (2017). A comparison of nicotine dependence among exclusive E-cigarette and cigarette users in the PATH study. </w:t>
          </w:r>
          <w:r w:rsidRPr="001867CF">
            <w:rPr>
              <w:i/>
              <w:noProof/>
            </w:rPr>
            <w:t>Preventive Medicine</w:t>
          </w:r>
          <w:r w:rsidRPr="001867CF">
            <w:rPr>
              <w:noProof/>
            </w:rPr>
            <w:t>,</w:t>
          </w:r>
          <w:r w:rsidRPr="001867CF">
            <w:rPr>
              <w:i/>
              <w:noProof/>
            </w:rPr>
            <w:t xml:space="preserve"> 104</w:t>
          </w:r>
          <w:r w:rsidRPr="001867CF">
            <w:rPr>
              <w:noProof/>
            </w:rPr>
            <w:t xml:space="preserve">. </w:t>
          </w:r>
          <w:hyperlink r:id="rId52" w:history="1">
            <w:r w:rsidRPr="001867CF">
              <w:rPr>
                <w:rStyle w:val="Hyperlink"/>
                <w:noProof/>
              </w:rPr>
              <w:t>https://doi.org/10.1016/j.ypmed.2017.04.001</w:t>
            </w:r>
          </w:hyperlink>
          <w:r w:rsidRPr="001867CF">
            <w:rPr>
              <w:noProof/>
            </w:rPr>
            <w:t xml:space="preserve"> </w:t>
          </w:r>
        </w:p>
        <w:p w14:paraId="36243202" w14:textId="0FFC82A8" w:rsidR="001867CF" w:rsidRPr="001867CF" w:rsidRDefault="001867CF" w:rsidP="001867CF">
          <w:pPr>
            <w:pStyle w:val="EndNoteBibliography"/>
            <w:ind w:left="720" w:hanging="720"/>
            <w:rPr>
              <w:noProof/>
            </w:rPr>
          </w:pPr>
          <w:r w:rsidRPr="001867CF">
            <w:rPr>
              <w:noProof/>
            </w:rPr>
            <w:t xml:space="preserve">Lovallo, W. R. (2006). The hypothalamic-pituitary-adrenocortical axis in addiction. </w:t>
          </w:r>
          <w:r w:rsidRPr="001867CF">
            <w:rPr>
              <w:i/>
              <w:noProof/>
            </w:rPr>
            <w:t>International Journal of Psychophysiology</w:t>
          </w:r>
          <w:r w:rsidRPr="001867CF">
            <w:rPr>
              <w:noProof/>
            </w:rPr>
            <w:t>,</w:t>
          </w:r>
          <w:r w:rsidRPr="001867CF">
            <w:rPr>
              <w:i/>
              <w:noProof/>
            </w:rPr>
            <w:t xml:space="preserve"> 59</w:t>
          </w:r>
          <w:r w:rsidRPr="001867CF">
            <w:rPr>
              <w:noProof/>
            </w:rPr>
            <w:t xml:space="preserve">(3), 193-194. </w:t>
          </w:r>
          <w:hyperlink r:id="rId53" w:history="1">
            <w:r w:rsidRPr="001867CF">
              <w:rPr>
                <w:rStyle w:val="Hyperlink"/>
                <w:noProof/>
              </w:rPr>
              <w:t>https://doi.org/10.1016/j.ijpsycho.2005.10.006</w:t>
            </w:r>
          </w:hyperlink>
          <w:r w:rsidRPr="001867CF">
            <w:rPr>
              <w:noProof/>
            </w:rPr>
            <w:t xml:space="preserve"> </w:t>
          </w:r>
        </w:p>
        <w:p w14:paraId="629C69CE" w14:textId="04670C0F" w:rsidR="001867CF" w:rsidRPr="001867CF" w:rsidRDefault="001867CF" w:rsidP="001867CF">
          <w:pPr>
            <w:pStyle w:val="EndNoteBibliography"/>
            <w:ind w:left="720" w:hanging="720"/>
            <w:rPr>
              <w:noProof/>
            </w:rPr>
          </w:pPr>
          <w:r w:rsidRPr="001867CF">
            <w:rPr>
              <w:noProof/>
            </w:rPr>
            <w:t xml:space="preserve">Mattingly, D. T., Zavala-Arciniega, L., Hirschtick, J. L., Meza, R., Levy, D. T., Fleischer, N. L., Mattingly, D. T., Zavala-Arciniega, L., Hirschtick, J. L., Meza, R., Levy, D. T., &amp; Fleischer, N. L. (2021). Trends in Exclusive, Dual and Polytobacco Use among U.S. Adults, 2014–2019: Results from Two Nationally Representative Surveys. </w:t>
          </w:r>
          <w:r w:rsidRPr="001867CF">
            <w:rPr>
              <w:i/>
              <w:noProof/>
            </w:rPr>
            <w:t>International Journal of Environmental Research and Public Health</w:t>
          </w:r>
          <w:r w:rsidRPr="001867CF">
            <w:rPr>
              <w:noProof/>
            </w:rPr>
            <w:t>,</w:t>
          </w:r>
          <w:r w:rsidRPr="001867CF">
            <w:rPr>
              <w:i/>
              <w:noProof/>
            </w:rPr>
            <w:t xml:space="preserve"> 18</w:t>
          </w:r>
          <w:r w:rsidRPr="001867CF">
            <w:rPr>
              <w:noProof/>
            </w:rPr>
            <w:t xml:space="preserve">(24). </w:t>
          </w:r>
          <w:hyperlink r:id="rId54" w:history="1">
            <w:r w:rsidRPr="001867CF">
              <w:rPr>
                <w:rStyle w:val="Hyperlink"/>
                <w:noProof/>
              </w:rPr>
              <w:t>https://doi.org/10.3390/ijerph182413092</w:t>
            </w:r>
          </w:hyperlink>
          <w:r w:rsidRPr="001867CF">
            <w:rPr>
              <w:noProof/>
            </w:rPr>
            <w:t xml:space="preserve"> </w:t>
          </w:r>
        </w:p>
        <w:p w14:paraId="6FF04838" w14:textId="650D2816" w:rsidR="001867CF" w:rsidRPr="001867CF" w:rsidRDefault="001867CF" w:rsidP="001867CF">
          <w:pPr>
            <w:pStyle w:val="EndNoteBibliography"/>
            <w:ind w:left="720" w:hanging="720"/>
            <w:rPr>
              <w:noProof/>
            </w:rPr>
          </w:pPr>
          <w:r w:rsidRPr="001867CF">
            <w:rPr>
              <w:noProof/>
            </w:rPr>
            <w:t xml:space="preserve">McCallion, E. A., &amp; Zvolensky, M. J. (2015). Acceptance and Commitment Therapy (ACT) for smoking cessation: a synthesis. </w:t>
          </w:r>
          <w:r w:rsidRPr="001867CF">
            <w:rPr>
              <w:i/>
              <w:noProof/>
            </w:rPr>
            <w:t>Current Opinion in Psychology</w:t>
          </w:r>
          <w:r w:rsidRPr="001867CF">
            <w:rPr>
              <w:noProof/>
            </w:rPr>
            <w:t>,</w:t>
          </w:r>
          <w:r w:rsidRPr="001867CF">
            <w:rPr>
              <w:i/>
              <w:noProof/>
            </w:rPr>
            <w:t xml:space="preserve"> 2</w:t>
          </w:r>
          <w:r w:rsidRPr="001867CF">
            <w:rPr>
              <w:noProof/>
            </w:rPr>
            <w:t xml:space="preserve">. </w:t>
          </w:r>
          <w:hyperlink r:id="rId55" w:history="1">
            <w:r w:rsidRPr="001867CF">
              <w:rPr>
                <w:rStyle w:val="Hyperlink"/>
                <w:noProof/>
              </w:rPr>
              <w:t>https://doi.org/10.1016/j.copsyc.2015.02.005</w:t>
            </w:r>
          </w:hyperlink>
          <w:r w:rsidRPr="001867CF">
            <w:rPr>
              <w:noProof/>
            </w:rPr>
            <w:t xml:space="preserve"> </w:t>
          </w:r>
        </w:p>
        <w:p w14:paraId="201F6224" w14:textId="3EA4B4B0" w:rsidR="001867CF" w:rsidRPr="001867CF" w:rsidRDefault="001867CF" w:rsidP="001867CF">
          <w:pPr>
            <w:pStyle w:val="EndNoteBibliography"/>
            <w:ind w:left="720" w:hanging="720"/>
            <w:rPr>
              <w:noProof/>
            </w:rPr>
          </w:pPr>
          <w:r w:rsidRPr="001867CF">
            <w:rPr>
              <w:noProof/>
            </w:rPr>
            <w:t xml:space="preserve">McEwen, B. S. (2006). Protective and damaging effects of stress mediators: central role of the brain. </w:t>
          </w:r>
          <w:r w:rsidRPr="001867CF">
            <w:rPr>
              <w:i/>
              <w:noProof/>
            </w:rPr>
            <w:t>Dialogues in Clinical Neuroscience</w:t>
          </w:r>
          <w:r w:rsidRPr="001867CF">
            <w:rPr>
              <w:noProof/>
            </w:rPr>
            <w:t>,</w:t>
          </w:r>
          <w:r w:rsidRPr="001867CF">
            <w:rPr>
              <w:i/>
              <w:noProof/>
            </w:rPr>
            <w:t xml:space="preserve"> 8</w:t>
          </w:r>
          <w:r w:rsidRPr="001867CF">
            <w:rPr>
              <w:noProof/>
            </w:rPr>
            <w:t xml:space="preserve">(4), 367-381. </w:t>
          </w:r>
          <w:hyperlink r:id="rId56" w:history="1">
            <w:r w:rsidRPr="001867CF">
              <w:rPr>
                <w:rStyle w:val="Hyperlink"/>
                <w:noProof/>
              </w:rPr>
              <w:t>https://doi.org/10.31887/DCNS.2006.8.4/bmcewen</w:t>
            </w:r>
          </w:hyperlink>
          <w:r w:rsidRPr="001867CF">
            <w:rPr>
              <w:noProof/>
            </w:rPr>
            <w:t xml:space="preserve"> </w:t>
          </w:r>
        </w:p>
        <w:p w14:paraId="130F2B8A" w14:textId="3E3DD477" w:rsidR="001867CF" w:rsidRPr="001867CF" w:rsidRDefault="001867CF" w:rsidP="001867CF">
          <w:pPr>
            <w:pStyle w:val="EndNoteBibliography"/>
            <w:ind w:left="720" w:hanging="720"/>
            <w:rPr>
              <w:noProof/>
            </w:rPr>
          </w:pPr>
          <w:r w:rsidRPr="001867CF">
            <w:rPr>
              <w:noProof/>
            </w:rPr>
            <w:t xml:space="preserve">McLaughlin, I., Dani, J. A., &amp; De Biasi, M. (2015). Nicotine withdrawal. </w:t>
          </w:r>
          <w:r w:rsidRPr="001867CF">
            <w:rPr>
              <w:i/>
              <w:noProof/>
            </w:rPr>
            <w:t>Current Topics in Behavioral Neurosciences</w:t>
          </w:r>
          <w:r w:rsidRPr="001867CF">
            <w:rPr>
              <w:noProof/>
            </w:rPr>
            <w:t>,</w:t>
          </w:r>
          <w:r w:rsidRPr="001867CF">
            <w:rPr>
              <w:i/>
              <w:noProof/>
            </w:rPr>
            <w:t xml:space="preserve"> 24</w:t>
          </w:r>
          <w:r w:rsidRPr="001867CF">
            <w:rPr>
              <w:noProof/>
            </w:rPr>
            <w:t xml:space="preserve">, 99-123. </w:t>
          </w:r>
          <w:hyperlink r:id="rId57" w:history="1">
            <w:r w:rsidRPr="001867CF">
              <w:rPr>
                <w:rStyle w:val="Hyperlink"/>
                <w:noProof/>
              </w:rPr>
              <w:t>https://doi.org/10.1007/978-3-319-13482-6_4</w:t>
            </w:r>
          </w:hyperlink>
          <w:r w:rsidRPr="001867CF">
            <w:rPr>
              <w:noProof/>
            </w:rPr>
            <w:t xml:space="preserve"> </w:t>
          </w:r>
        </w:p>
        <w:p w14:paraId="7620B21A" w14:textId="177BBED9" w:rsidR="001867CF" w:rsidRPr="001867CF" w:rsidRDefault="001867CF" w:rsidP="001867CF">
          <w:pPr>
            <w:pStyle w:val="EndNoteBibliography"/>
            <w:ind w:left="720" w:hanging="720"/>
            <w:rPr>
              <w:noProof/>
            </w:rPr>
          </w:pPr>
          <w:r w:rsidRPr="001867CF">
            <w:rPr>
              <w:noProof/>
            </w:rPr>
            <w:lastRenderedPageBreak/>
            <w:t xml:space="preserve">McMillen, R. C., Gottlieb, M. A., Shaefer, R. M., Winickoff, J. P., &amp; Klein, J. D. (2015). Trends in Electronic Cigarette Use Among U.S. Adults: Use is Increasing in Both Smokers and Nonsmokers. </w:t>
          </w:r>
          <w:r w:rsidRPr="001867CF">
            <w:rPr>
              <w:i/>
              <w:noProof/>
            </w:rPr>
            <w:t>Nicotine &amp; tobacco research : official journal of the Society for Research on Nicotine and Tobacco</w:t>
          </w:r>
          <w:r w:rsidRPr="001867CF">
            <w:rPr>
              <w:noProof/>
            </w:rPr>
            <w:t>,</w:t>
          </w:r>
          <w:r w:rsidRPr="001867CF">
            <w:rPr>
              <w:i/>
              <w:noProof/>
            </w:rPr>
            <w:t xml:space="preserve"> 17</w:t>
          </w:r>
          <w:r w:rsidRPr="001867CF">
            <w:rPr>
              <w:noProof/>
            </w:rPr>
            <w:t xml:space="preserve">(10). </w:t>
          </w:r>
          <w:hyperlink r:id="rId58" w:history="1">
            <w:r w:rsidRPr="001867CF">
              <w:rPr>
                <w:rStyle w:val="Hyperlink"/>
                <w:noProof/>
              </w:rPr>
              <w:t>https://doi.org/10.1093/ntr/ntu213</w:t>
            </w:r>
          </w:hyperlink>
          <w:r w:rsidRPr="001867CF">
            <w:rPr>
              <w:noProof/>
            </w:rPr>
            <w:t xml:space="preserve"> </w:t>
          </w:r>
        </w:p>
        <w:p w14:paraId="00CFC8B7" w14:textId="352C33B2" w:rsidR="001867CF" w:rsidRPr="001867CF" w:rsidRDefault="001867CF" w:rsidP="001867CF">
          <w:pPr>
            <w:pStyle w:val="EndNoteBibliography"/>
            <w:ind w:left="720" w:hanging="720"/>
            <w:rPr>
              <w:noProof/>
            </w:rPr>
          </w:pPr>
          <w:r w:rsidRPr="001867CF">
            <w:rPr>
              <w:noProof/>
            </w:rPr>
            <w:t xml:space="preserve">McNamara, J. P. H., Wang, J., Holiday, D. B., Warren, J. Y., Paradoa, M., Balkhi, A. M., Fernandez-Baca, J., &amp; McCrae, C. S. (2014). Sleep disturbances associated with cigarette smoking. </w:t>
          </w:r>
          <w:r w:rsidRPr="001867CF">
            <w:rPr>
              <w:i/>
              <w:noProof/>
            </w:rPr>
            <w:t>Psychology, Health &amp; Medicine</w:t>
          </w:r>
          <w:r w:rsidRPr="001867CF">
            <w:rPr>
              <w:noProof/>
            </w:rPr>
            <w:t>,</w:t>
          </w:r>
          <w:r w:rsidRPr="001867CF">
            <w:rPr>
              <w:i/>
              <w:noProof/>
            </w:rPr>
            <w:t xml:space="preserve"> 19</w:t>
          </w:r>
          <w:r w:rsidRPr="001867CF">
            <w:rPr>
              <w:noProof/>
            </w:rPr>
            <w:t xml:space="preserve">(4). </w:t>
          </w:r>
          <w:hyperlink r:id="rId59" w:history="1">
            <w:r w:rsidRPr="001867CF">
              <w:rPr>
                <w:rStyle w:val="Hyperlink"/>
                <w:noProof/>
              </w:rPr>
              <w:t>https://doi.org/10.1080/13548506.2013.832782</w:t>
            </w:r>
          </w:hyperlink>
          <w:r w:rsidRPr="001867CF">
            <w:rPr>
              <w:noProof/>
            </w:rPr>
            <w:t xml:space="preserve"> </w:t>
          </w:r>
        </w:p>
        <w:p w14:paraId="34770EA4" w14:textId="3B4EF489" w:rsidR="001867CF" w:rsidRPr="001867CF" w:rsidRDefault="001867CF" w:rsidP="001867CF">
          <w:pPr>
            <w:pStyle w:val="EndNoteBibliography"/>
            <w:ind w:left="720" w:hanging="720"/>
            <w:rPr>
              <w:noProof/>
            </w:rPr>
          </w:pPr>
          <w:r w:rsidRPr="001867CF">
            <w:rPr>
              <w:noProof/>
            </w:rPr>
            <w:t xml:space="preserve">McNeil, A., Brose, L., Calder, R., Simonavicius, E., &amp; Robson, D. (2021). Vaping in England: An evidence update including vaping for smoking cessation. </w:t>
          </w:r>
          <w:r w:rsidRPr="001867CF">
            <w:rPr>
              <w:i/>
              <w:noProof/>
            </w:rPr>
            <w:t>a report commissioned by PHE. London: PHE</w:t>
          </w:r>
          <w:r w:rsidRPr="001867CF">
            <w:rPr>
              <w:noProof/>
            </w:rPr>
            <w:t xml:space="preserve">. </w:t>
          </w:r>
          <w:hyperlink r:id="rId60" w:history="1">
            <w:r w:rsidRPr="001867CF">
              <w:rPr>
                <w:rStyle w:val="Hyperlink"/>
                <w:noProof/>
              </w:rPr>
              <w:t>https://www.gov.uk/government/publications/vaping-in-england-evidence-update-february-2021/vaping-in-england-2021-evidence-update-summary#authors-and-citation</w:t>
            </w:r>
          </w:hyperlink>
          <w:r w:rsidRPr="001867CF">
            <w:rPr>
              <w:noProof/>
            </w:rPr>
            <w:t xml:space="preserve"> </w:t>
          </w:r>
        </w:p>
        <w:p w14:paraId="4A82B76D" w14:textId="322DEE72" w:rsidR="001867CF" w:rsidRPr="001867CF" w:rsidRDefault="001867CF" w:rsidP="001867CF">
          <w:pPr>
            <w:pStyle w:val="EndNoteBibliography"/>
            <w:ind w:left="720" w:hanging="720"/>
            <w:rPr>
              <w:noProof/>
            </w:rPr>
          </w:pPr>
          <w:r w:rsidRPr="001867CF">
            <w:rPr>
              <w:noProof/>
            </w:rPr>
            <w:t xml:space="preserve">Mickens, L., Ameringer, K., Brightman, M., &amp; Leventhal, A. M. (2010). Epidemiology, determinants, and consequences of cigarette smoking in African American women: An integrative review. </w:t>
          </w:r>
          <w:r w:rsidRPr="001867CF">
            <w:rPr>
              <w:i/>
              <w:noProof/>
            </w:rPr>
            <w:t>Addictive Behaviors</w:t>
          </w:r>
          <w:r w:rsidRPr="001867CF">
            <w:rPr>
              <w:noProof/>
            </w:rPr>
            <w:t>,</w:t>
          </w:r>
          <w:r w:rsidRPr="001867CF">
            <w:rPr>
              <w:i/>
              <w:noProof/>
            </w:rPr>
            <w:t xml:space="preserve"> 35</w:t>
          </w:r>
          <w:r w:rsidRPr="001867CF">
            <w:rPr>
              <w:noProof/>
            </w:rPr>
            <w:t xml:space="preserve">(5). </w:t>
          </w:r>
          <w:hyperlink r:id="rId61" w:history="1">
            <w:r w:rsidRPr="001867CF">
              <w:rPr>
                <w:rStyle w:val="Hyperlink"/>
                <w:noProof/>
              </w:rPr>
              <w:t>https://doi.org/10.1016/j.addbeh.2009.12.014</w:t>
            </w:r>
          </w:hyperlink>
          <w:r w:rsidRPr="001867CF">
            <w:rPr>
              <w:noProof/>
            </w:rPr>
            <w:t xml:space="preserve"> </w:t>
          </w:r>
        </w:p>
        <w:p w14:paraId="56B8C1FA" w14:textId="4C1034D0" w:rsidR="001867CF" w:rsidRPr="001867CF" w:rsidRDefault="001867CF" w:rsidP="001867CF">
          <w:pPr>
            <w:pStyle w:val="EndNoteBibliography"/>
            <w:ind w:left="720" w:hanging="720"/>
            <w:rPr>
              <w:noProof/>
            </w:rPr>
          </w:pPr>
          <w:r w:rsidRPr="001867CF">
            <w:rPr>
              <w:noProof/>
            </w:rPr>
            <w:t xml:space="preserve">Mize, T. D. (2022). </w:t>
          </w:r>
          <w:r w:rsidRPr="001867CF">
            <w:rPr>
              <w:i/>
              <w:noProof/>
            </w:rPr>
            <w:t>sgmediation2: Sobel-Goodman tests of mediation in Stata</w:t>
          </w:r>
          <w:r w:rsidRPr="001867CF">
            <w:rPr>
              <w:noProof/>
            </w:rPr>
            <w:t>.</w:t>
          </w:r>
          <w:r w:rsidRPr="001867CF">
            <w:rPr>
              <w:i/>
              <w:noProof/>
            </w:rPr>
            <w:t xml:space="preserve"> </w:t>
          </w:r>
          <w:r w:rsidRPr="001867CF">
            <w:rPr>
              <w:noProof/>
            </w:rPr>
            <w:t xml:space="preserve">In </w:t>
          </w:r>
          <w:hyperlink r:id="rId62" w:history="1">
            <w:r w:rsidRPr="001867CF">
              <w:rPr>
                <w:rStyle w:val="Hyperlink"/>
                <w:noProof/>
              </w:rPr>
              <w:t>https://www.trentonmize.com/software/sgmediation2</w:t>
            </w:r>
          </w:hyperlink>
        </w:p>
        <w:p w14:paraId="4AD12369" w14:textId="4B4547B0" w:rsidR="001867CF" w:rsidRPr="001867CF" w:rsidRDefault="001867CF" w:rsidP="001867CF">
          <w:pPr>
            <w:pStyle w:val="EndNoteBibliography"/>
            <w:ind w:left="720" w:hanging="720"/>
            <w:rPr>
              <w:noProof/>
            </w:rPr>
          </w:pPr>
          <w:r w:rsidRPr="001867CF">
            <w:rPr>
              <w:noProof/>
            </w:rPr>
            <w:t xml:space="preserve">Pan, B., Jin, X., Jun, L., Qiu, S., Zheng, Q., &amp; Pan, M. (2019). The relationship between smoking and stroke: A meta-analysis. </w:t>
          </w:r>
          <w:r w:rsidRPr="001867CF">
            <w:rPr>
              <w:i/>
              <w:noProof/>
            </w:rPr>
            <w:t>Medicine</w:t>
          </w:r>
          <w:r w:rsidRPr="001867CF">
            <w:rPr>
              <w:noProof/>
            </w:rPr>
            <w:t>,</w:t>
          </w:r>
          <w:r w:rsidRPr="001867CF">
            <w:rPr>
              <w:i/>
              <w:noProof/>
            </w:rPr>
            <w:t xml:space="preserve"> 98</w:t>
          </w:r>
          <w:r w:rsidRPr="001867CF">
            <w:rPr>
              <w:noProof/>
            </w:rPr>
            <w:t xml:space="preserve">(12). </w:t>
          </w:r>
          <w:hyperlink r:id="rId63" w:history="1">
            <w:r w:rsidRPr="001867CF">
              <w:rPr>
                <w:rStyle w:val="Hyperlink"/>
                <w:noProof/>
              </w:rPr>
              <w:t>https://doi.org/10.1097/MD.0000000000014872</w:t>
            </w:r>
          </w:hyperlink>
          <w:r w:rsidRPr="001867CF">
            <w:rPr>
              <w:noProof/>
            </w:rPr>
            <w:t xml:space="preserve"> </w:t>
          </w:r>
        </w:p>
        <w:p w14:paraId="4159EECC" w14:textId="66432535" w:rsidR="001867CF" w:rsidRPr="001867CF" w:rsidRDefault="001867CF" w:rsidP="001867CF">
          <w:pPr>
            <w:pStyle w:val="EndNoteBibliography"/>
            <w:ind w:left="720" w:hanging="720"/>
            <w:rPr>
              <w:noProof/>
            </w:rPr>
          </w:pPr>
          <w:r w:rsidRPr="001867CF">
            <w:rPr>
              <w:noProof/>
            </w:rPr>
            <w:lastRenderedPageBreak/>
            <w:t xml:space="preserve">Patterson, F., Grandner, M. A., Malone, S. K., Pohlig, R. T., Ashare, R. L., &amp; Edwards, D. G. (2020). Efficacy of a sleep health intervention to optimize standard smoking cessation treatment response: results from a pilot randomized controlled trial. </w:t>
          </w:r>
          <w:r w:rsidRPr="001867CF">
            <w:rPr>
              <w:i/>
              <w:noProof/>
            </w:rPr>
            <w:t>Journal of Smoking Cessation</w:t>
          </w:r>
          <w:r w:rsidRPr="001867CF">
            <w:rPr>
              <w:noProof/>
            </w:rPr>
            <w:t>,</w:t>
          </w:r>
          <w:r w:rsidRPr="001867CF">
            <w:rPr>
              <w:i/>
              <w:noProof/>
            </w:rPr>
            <w:t xml:space="preserve"> 15</w:t>
          </w:r>
          <w:r w:rsidRPr="001867CF">
            <w:rPr>
              <w:noProof/>
            </w:rPr>
            <w:t xml:space="preserve">(2), 113-117. </w:t>
          </w:r>
          <w:hyperlink r:id="rId64" w:history="1">
            <w:r w:rsidRPr="001867CF">
              <w:rPr>
                <w:rStyle w:val="Hyperlink"/>
                <w:noProof/>
              </w:rPr>
              <w:t>https://doi.org/10.1017/jsc.2020.8</w:t>
            </w:r>
          </w:hyperlink>
          <w:r w:rsidRPr="001867CF">
            <w:rPr>
              <w:noProof/>
            </w:rPr>
            <w:t xml:space="preserve"> </w:t>
          </w:r>
        </w:p>
        <w:p w14:paraId="68C41CD2" w14:textId="5160016B" w:rsidR="001867CF" w:rsidRPr="001867CF" w:rsidRDefault="001867CF" w:rsidP="001867CF">
          <w:pPr>
            <w:pStyle w:val="EndNoteBibliography"/>
            <w:ind w:left="720" w:hanging="720"/>
            <w:rPr>
              <w:noProof/>
            </w:rPr>
          </w:pPr>
          <w:r w:rsidRPr="001867CF">
            <w:rPr>
              <w:noProof/>
            </w:rPr>
            <w:t xml:space="preserve">Phillips, B. A., &amp; Danner, F. J. (1995). Cigarette Smoking and Sleep Disturbance. </w:t>
          </w:r>
          <w:r w:rsidRPr="001867CF">
            <w:rPr>
              <w:i/>
              <w:noProof/>
            </w:rPr>
            <w:t>Archives of Internal Medicine</w:t>
          </w:r>
          <w:r w:rsidRPr="001867CF">
            <w:rPr>
              <w:noProof/>
            </w:rPr>
            <w:t>,</w:t>
          </w:r>
          <w:r w:rsidRPr="001867CF">
            <w:rPr>
              <w:i/>
              <w:noProof/>
            </w:rPr>
            <w:t xml:space="preserve"> 155</w:t>
          </w:r>
          <w:r w:rsidRPr="001867CF">
            <w:rPr>
              <w:noProof/>
            </w:rPr>
            <w:t xml:space="preserve">(7). </w:t>
          </w:r>
          <w:hyperlink r:id="rId65" w:history="1">
            <w:r w:rsidRPr="001867CF">
              <w:rPr>
                <w:rStyle w:val="Hyperlink"/>
                <w:noProof/>
              </w:rPr>
              <w:t>https://doi.org/10.1001/archinte.1995.00430070088011</w:t>
            </w:r>
          </w:hyperlink>
          <w:r w:rsidRPr="001867CF">
            <w:rPr>
              <w:noProof/>
            </w:rPr>
            <w:t xml:space="preserve"> </w:t>
          </w:r>
        </w:p>
        <w:p w14:paraId="6D8A6289" w14:textId="0C880EDC" w:rsidR="001867CF" w:rsidRPr="001867CF" w:rsidRDefault="001867CF" w:rsidP="001867CF">
          <w:pPr>
            <w:pStyle w:val="EndNoteBibliography"/>
            <w:ind w:left="720" w:hanging="720"/>
            <w:rPr>
              <w:noProof/>
            </w:rPr>
          </w:pPr>
          <w:r w:rsidRPr="001867CF">
            <w:rPr>
              <w:noProof/>
            </w:rPr>
            <w:t xml:space="preserve">Poudel, L., Baral, A., Abdshah, A., Grealis, K., Aka, A., Paudel, S., &amp; Vidot, D. C. (2025). Sleep disturbances among young adult dual users of cigarettes and e-cigarettes: Analysis of the 2020 National Health Interview Survey. </w:t>
          </w:r>
          <w:r w:rsidRPr="001867CF">
            <w:rPr>
              <w:i/>
              <w:noProof/>
            </w:rPr>
            <w:t>PloS One</w:t>
          </w:r>
          <w:r w:rsidRPr="001867CF">
            <w:rPr>
              <w:noProof/>
            </w:rPr>
            <w:t>,</w:t>
          </w:r>
          <w:r w:rsidRPr="001867CF">
            <w:rPr>
              <w:i/>
              <w:noProof/>
            </w:rPr>
            <w:t xml:space="preserve"> 20</w:t>
          </w:r>
          <w:r w:rsidRPr="001867CF">
            <w:rPr>
              <w:noProof/>
            </w:rPr>
            <w:t xml:space="preserve">(3), e0320748. </w:t>
          </w:r>
          <w:hyperlink r:id="rId66" w:history="1">
            <w:r w:rsidRPr="001867CF">
              <w:rPr>
                <w:rStyle w:val="Hyperlink"/>
                <w:noProof/>
              </w:rPr>
              <w:t>https://doi.org/10.1371/journal.pone.0320748</w:t>
            </w:r>
          </w:hyperlink>
          <w:r w:rsidRPr="001867CF">
            <w:rPr>
              <w:noProof/>
            </w:rPr>
            <w:t xml:space="preserve"> </w:t>
          </w:r>
        </w:p>
        <w:p w14:paraId="2104B55E" w14:textId="58904269" w:rsidR="001867CF" w:rsidRPr="001867CF" w:rsidRDefault="001867CF" w:rsidP="001867CF">
          <w:pPr>
            <w:pStyle w:val="EndNoteBibliography"/>
            <w:ind w:left="720" w:hanging="720"/>
            <w:rPr>
              <w:noProof/>
            </w:rPr>
          </w:pPr>
          <w:r w:rsidRPr="001867CF">
            <w:rPr>
              <w:noProof/>
            </w:rPr>
            <w:t xml:space="preserve">Powers, J. M., Heckman, B. W., LaRowe, L. R., &amp; Ditre, J. W. (2020). Smokers with pain are more likely to report use of e-cigarettes and other nicotine products. </w:t>
          </w:r>
          <w:r w:rsidRPr="001867CF">
            <w:rPr>
              <w:i/>
              <w:noProof/>
            </w:rPr>
            <w:t>Experimental and Clinical Psychopharmacology</w:t>
          </w:r>
          <w:r w:rsidRPr="001867CF">
            <w:rPr>
              <w:noProof/>
            </w:rPr>
            <w:t>,</w:t>
          </w:r>
          <w:r w:rsidRPr="001867CF">
            <w:rPr>
              <w:i/>
              <w:noProof/>
            </w:rPr>
            <w:t xml:space="preserve"> 28</w:t>
          </w:r>
          <w:r w:rsidRPr="001867CF">
            <w:rPr>
              <w:noProof/>
            </w:rPr>
            <w:t xml:space="preserve">(5), 601-608. </w:t>
          </w:r>
          <w:hyperlink r:id="rId67" w:history="1">
            <w:r w:rsidRPr="001867CF">
              <w:rPr>
                <w:rStyle w:val="Hyperlink"/>
                <w:noProof/>
              </w:rPr>
              <w:t>https://doi.org/10.1037/pha0000335</w:t>
            </w:r>
          </w:hyperlink>
          <w:r w:rsidRPr="001867CF">
            <w:rPr>
              <w:noProof/>
            </w:rPr>
            <w:t xml:space="preserve"> </w:t>
          </w:r>
        </w:p>
        <w:p w14:paraId="11F8AD35" w14:textId="23BDA3A3" w:rsidR="001867CF" w:rsidRPr="001867CF" w:rsidRDefault="001867CF" w:rsidP="001867CF">
          <w:pPr>
            <w:pStyle w:val="EndNoteBibliography"/>
            <w:ind w:left="720" w:hanging="720"/>
            <w:rPr>
              <w:noProof/>
            </w:rPr>
          </w:pPr>
          <w:r w:rsidRPr="001867CF">
            <w:rPr>
              <w:noProof/>
            </w:rPr>
            <w:t xml:space="preserve">Powers, J. M., Maisto, S. A., Zvolensky, M. J., Heckman, B. W., &amp; Ditre, J. W. (2023). Longitudinal Associations Between Pain and Use of Cigarettes and E-cigarettes in the Population Assessment of Tobacco and Health (PATH) Study. </w:t>
          </w:r>
          <w:r w:rsidRPr="001867CF">
            <w:rPr>
              <w:i/>
              <w:noProof/>
            </w:rPr>
            <w:t>Nicotine &amp; Tobacco Research</w:t>
          </w:r>
          <w:r w:rsidRPr="001867CF">
            <w:rPr>
              <w:noProof/>
            </w:rPr>
            <w:t>,</w:t>
          </w:r>
          <w:r w:rsidRPr="001867CF">
            <w:rPr>
              <w:i/>
              <w:noProof/>
            </w:rPr>
            <w:t xml:space="preserve"> 25</w:t>
          </w:r>
          <w:r w:rsidRPr="001867CF">
            <w:rPr>
              <w:noProof/>
            </w:rPr>
            <w:t xml:space="preserve">(3). </w:t>
          </w:r>
          <w:hyperlink r:id="rId68" w:history="1">
            <w:r w:rsidRPr="001867CF">
              <w:rPr>
                <w:rStyle w:val="Hyperlink"/>
                <w:noProof/>
              </w:rPr>
              <w:t>https://doi.org/10.1093/ntr/ntac197</w:t>
            </w:r>
          </w:hyperlink>
          <w:r w:rsidRPr="001867CF">
            <w:rPr>
              <w:noProof/>
            </w:rPr>
            <w:t xml:space="preserve"> </w:t>
          </w:r>
        </w:p>
        <w:p w14:paraId="5C845EFF" w14:textId="21FDC67F" w:rsidR="001867CF" w:rsidRPr="001867CF" w:rsidRDefault="001867CF" w:rsidP="001867CF">
          <w:pPr>
            <w:pStyle w:val="EndNoteBibliography"/>
            <w:ind w:left="720" w:hanging="720"/>
            <w:rPr>
              <w:noProof/>
            </w:rPr>
          </w:pPr>
          <w:r w:rsidRPr="001867CF">
            <w:rPr>
              <w:noProof/>
            </w:rPr>
            <w:t xml:space="preserve">Powers, J. M., Zale, E. L., Deyo, A. G., Rubenstein, D., Terry, E. L., Heckman, B. W., Ditre, J. W., Powers, J. M., Zale, E. L., Deyo, A. G., Rubenstein, D., Terry, E. L., Heckman, B. W., &amp; Ditre, J. W. (2022). Pain and Menthol Use Are Related to Greater Nicotine Dependence Among Black Adults Who Smoke Cigarettes at Wave 5 (2018–2019) of the Population Assessment of Tobacco and Health (PATH) Study. </w:t>
          </w:r>
          <w:r w:rsidRPr="001867CF">
            <w:rPr>
              <w:i/>
              <w:noProof/>
            </w:rPr>
            <w:t>Journal of Racial and Ethnic Health Disparities 2022 10:5</w:t>
          </w:r>
          <w:r w:rsidRPr="001867CF">
            <w:rPr>
              <w:noProof/>
            </w:rPr>
            <w:t>,</w:t>
          </w:r>
          <w:r w:rsidRPr="001867CF">
            <w:rPr>
              <w:i/>
              <w:noProof/>
            </w:rPr>
            <w:t xml:space="preserve"> 10</w:t>
          </w:r>
          <w:r w:rsidRPr="001867CF">
            <w:rPr>
              <w:noProof/>
            </w:rPr>
            <w:t xml:space="preserve">(5). </w:t>
          </w:r>
          <w:hyperlink r:id="rId69" w:history="1">
            <w:r w:rsidRPr="001867CF">
              <w:rPr>
                <w:rStyle w:val="Hyperlink"/>
                <w:noProof/>
              </w:rPr>
              <w:t>https://doi.org/10.1007/s40615-022-01419-y</w:t>
            </w:r>
          </w:hyperlink>
          <w:r w:rsidRPr="001867CF">
            <w:rPr>
              <w:noProof/>
            </w:rPr>
            <w:t xml:space="preserve"> </w:t>
          </w:r>
        </w:p>
        <w:p w14:paraId="3681E936" w14:textId="3EE51D95" w:rsidR="001867CF" w:rsidRPr="001867CF" w:rsidRDefault="001867CF" w:rsidP="001867CF">
          <w:pPr>
            <w:pStyle w:val="EndNoteBibliography"/>
            <w:ind w:left="720" w:hanging="720"/>
            <w:rPr>
              <w:noProof/>
            </w:rPr>
          </w:pPr>
          <w:r w:rsidRPr="001867CF">
            <w:rPr>
              <w:noProof/>
            </w:rPr>
            <w:lastRenderedPageBreak/>
            <w:t xml:space="preserve">Preacher, K., &amp; Kelley, K. (2011). Effect size measures for mediation models: quantitative strategies for communicating indirect effects. </w:t>
          </w:r>
          <w:r w:rsidRPr="001867CF">
            <w:rPr>
              <w:i/>
              <w:noProof/>
            </w:rPr>
            <w:t>Psychological Methods</w:t>
          </w:r>
          <w:r w:rsidRPr="001867CF">
            <w:rPr>
              <w:noProof/>
            </w:rPr>
            <w:t>,</w:t>
          </w:r>
          <w:r w:rsidRPr="001867CF">
            <w:rPr>
              <w:i/>
              <w:noProof/>
            </w:rPr>
            <w:t xml:space="preserve"> 16</w:t>
          </w:r>
          <w:r w:rsidRPr="001867CF">
            <w:rPr>
              <w:noProof/>
            </w:rPr>
            <w:t xml:space="preserve">(2). </w:t>
          </w:r>
          <w:hyperlink r:id="rId70" w:history="1">
            <w:r w:rsidRPr="001867CF">
              <w:rPr>
                <w:rStyle w:val="Hyperlink"/>
                <w:noProof/>
              </w:rPr>
              <w:t>https://doi.org/10.1037/a0022658</w:t>
            </w:r>
          </w:hyperlink>
          <w:r w:rsidRPr="001867CF">
            <w:rPr>
              <w:noProof/>
            </w:rPr>
            <w:t xml:space="preserve"> </w:t>
          </w:r>
        </w:p>
        <w:p w14:paraId="61526958" w14:textId="20C5253C" w:rsidR="001867CF" w:rsidRPr="001867CF" w:rsidRDefault="001867CF" w:rsidP="001867CF">
          <w:pPr>
            <w:pStyle w:val="EndNoteBibliography"/>
            <w:ind w:left="720" w:hanging="720"/>
            <w:rPr>
              <w:noProof/>
            </w:rPr>
          </w:pPr>
          <w:r w:rsidRPr="001867CF">
            <w:rPr>
              <w:noProof/>
            </w:rPr>
            <w:t xml:space="preserve">Preacher, K. J., &amp; Hayes, A. F. (2004). SPSS and SAS procedures for estimating indirect effects in simple mediation models - PubMed. </w:t>
          </w:r>
          <w:r w:rsidRPr="001867CF">
            <w:rPr>
              <w:i/>
              <w:noProof/>
            </w:rPr>
            <w:t>Behavior research methods, instruments, &amp; computers : a journal of the Psychonomic Society, Inc</w:t>
          </w:r>
          <w:r w:rsidRPr="001867CF">
            <w:rPr>
              <w:noProof/>
            </w:rPr>
            <w:t>,</w:t>
          </w:r>
          <w:r w:rsidRPr="001867CF">
            <w:rPr>
              <w:i/>
              <w:noProof/>
            </w:rPr>
            <w:t xml:space="preserve"> 36</w:t>
          </w:r>
          <w:r w:rsidRPr="001867CF">
            <w:rPr>
              <w:noProof/>
            </w:rPr>
            <w:t xml:space="preserve">(4). </w:t>
          </w:r>
          <w:hyperlink r:id="rId71" w:history="1">
            <w:r w:rsidRPr="001867CF">
              <w:rPr>
                <w:rStyle w:val="Hyperlink"/>
                <w:noProof/>
              </w:rPr>
              <w:t>https://doi.org/10.3758/bf03206553</w:t>
            </w:r>
          </w:hyperlink>
          <w:r w:rsidRPr="001867CF">
            <w:rPr>
              <w:noProof/>
            </w:rPr>
            <w:t xml:space="preserve"> </w:t>
          </w:r>
        </w:p>
        <w:p w14:paraId="3B688B69" w14:textId="2B9CEE64" w:rsidR="001867CF" w:rsidRPr="001867CF" w:rsidRDefault="001867CF" w:rsidP="001867CF">
          <w:pPr>
            <w:pStyle w:val="EndNoteBibliography"/>
            <w:ind w:left="720" w:hanging="720"/>
            <w:rPr>
              <w:noProof/>
            </w:rPr>
          </w:pPr>
          <w:r w:rsidRPr="001867CF">
            <w:rPr>
              <w:noProof/>
            </w:rPr>
            <w:t xml:space="preserve">Riehm, K. E., Rojo-Wissar, D. M., Feder, K. A., Mojtabai, R., Spira, A. P., Thrul, J., &amp; Crum, R. M. (2019). E-cigarette use and sleep-related complaints among youth. </w:t>
          </w:r>
          <w:r w:rsidRPr="001867CF">
            <w:rPr>
              <w:i/>
              <w:noProof/>
            </w:rPr>
            <w:t>Journal of Adolescence</w:t>
          </w:r>
          <w:r w:rsidRPr="001867CF">
            <w:rPr>
              <w:noProof/>
            </w:rPr>
            <w:t>,</w:t>
          </w:r>
          <w:r w:rsidRPr="001867CF">
            <w:rPr>
              <w:i/>
              <w:noProof/>
            </w:rPr>
            <w:t xml:space="preserve"> 76</w:t>
          </w:r>
          <w:r w:rsidRPr="001867CF">
            <w:rPr>
              <w:noProof/>
            </w:rPr>
            <w:t xml:space="preserve">(1). </w:t>
          </w:r>
          <w:hyperlink r:id="rId72" w:history="1">
            <w:r w:rsidRPr="001867CF">
              <w:rPr>
                <w:rStyle w:val="Hyperlink"/>
                <w:noProof/>
              </w:rPr>
              <w:t>https://doi.org/10.1016/j.adolescence.2019.08.009</w:t>
            </w:r>
          </w:hyperlink>
          <w:r w:rsidRPr="001867CF">
            <w:rPr>
              <w:noProof/>
            </w:rPr>
            <w:t xml:space="preserve"> </w:t>
          </w:r>
        </w:p>
        <w:p w14:paraId="0BB1E692" w14:textId="37A3B31A" w:rsidR="001867CF" w:rsidRPr="001867CF" w:rsidRDefault="001867CF" w:rsidP="001867CF">
          <w:pPr>
            <w:pStyle w:val="EndNoteBibliography"/>
            <w:ind w:left="720" w:hanging="720"/>
            <w:rPr>
              <w:noProof/>
            </w:rPr>
          </w:pPr>
          <w:r w:rsidRPr="001867CF">
            <w:rPr>
              <w:noProof/>
            </w:rPr>
            <w:t xml:space="preserve">Salari, N., Khazaie, H., Hosseinian-Far, A., Khaledi-Paveh, B., Ghasemi, H., Mohammadi, M., &amp; Shohaimi, S. (2020). The effect of acceptance and commitment therapy on insomnia and sleep quality: A systematic review. </w:t>
          </w:r>
          <w:r w:rsidRPr="001867CF">
            <w:rPr>
              <w:i/>
              <w:noProof/>
            </w:rPr>
            <w:t>BMC Neurology</w:t>
          </w:r>
          <w:r w:rsidRPr="001867CF">
            <w:rPr>
              <w:noProof/>
            </w:rPr>
            <w:t>,</w:t>
          </w:r>
          <w:r w:rsidRPr="001867CF">
            <w:rPr>
              <w:i/>
              <w:noProof/>
            </w:rPr>
            <w:t xml:space="preserve"> 20</w:t>
          </w:r>
          <w:r w:rsidRPr="001867CF">
            <w:rPr>
              <w:noProof/>
            </w:rPr>
            <w:t xml:space="preserve">(1). </w:t>
          </w:r>
          <w:hyperlink r:id="rId73" w:history="1">
            <w:r w:rsidRPr="001867CF">
              <w:rPr>
                <w:rStyle w:val="Hyperlink"/>
                <w:noProof/>
              </w:rPr>
              <w:t>https://doi.org/10.1186/s12883-020-01883-1</w:t>
            </w:r>
          </w:hyperlink>
          <w:r w:rsidRPr="001867CF">
            <w:rPr>
              <w:noProof/>
            </w:rPr>
            <w:t xml:space="preserve"> </w:t>
          </w:r>
        </w:p>
        <w:p w14:paraId="305078B3" w14:textId="45732717" w:rsidR="001867CF" w:rsidRPr="001867CF" w:rsidRDefault="001867CF" w:rsidP="001867CF">
          <w:pPr>
            <w:pStyle w:val="EndNoteBibliography"/>
            <w:ind w:left="720" w:hanging="720"/>
            <w:rPr>
              <w:noProof/>
            </w:rPr>
          </w:pPr>
          <w:r w:rsidRPr="001867CF">
            <w:rPr>
              <w:noProof/>
            </w:rPr>
            <w:t xml:space="preserve">Sasco, A. J., Secretan, M. B., &amp; Straif, K. (2004). Tobacco smoking and cancer: a brief review of recent epidemiological evidence. </w:t>
          </w:r>
          <w:r w:rsidRPr="001867CF">
            <w:rPr>
              <w:i/>
              <w:noProof/>
            </w:rPr>
            <w:t>Lung Cancer</w:t>
          </w:r>
          <w:r w:rsidRPr="001867CF">
            <w:rPr>
              <w:noProof/>
            </w:rPr>
            <w:t>,</w:t>
          </w:r>
          <w:r w:rsidRPr="001867CF">
            <w:rPr>
              <w:i/>
              <w:noProof/>
            </w:rPr>
            <w:t xml:space="preserve"> 45</w:t>
          </w:r>
          <w:r w:rsidRPr="001867CF">
            <w:rPr>
              <w:noProof/>
            </w:rPr>
            <w:t xml:space="preserve">. </w:t>
          </w:r>
          <w:hyperlink r:id="rId74" w:history="1">
            <w:r w:rsidRPr="001867CF">
              <w:rPr>
                <w:rStyle w:val="Hyperlink"/>
                <w:noProof/>
              </w:rPr>
              <w:t>https://doi.org/10.1016/j.lungcan.2004.07.998</w:t>
            </w:r>
          </w:hyperlink>
          <w:r w:rsidRPr="001867CF">
            <w:rPr>
              <w:noProof/>
            </w:rPr>
            <w:t xml:space="preserve"> </w:t>
          </w:r>
        </w:p>
        <w:p w14:paraId="079B1416" w14:textId="1D08DCA6" w:rsidR="001867CF" w:rsidRPr="001867CF" w:rsidRDefault="001867CF" w:rsidP="001867CF">
          <w:pPr>
            <w:pStyle w:val="EndNoteBibliography"/>
            <w:ind w:left="720" w:hanging="720"/>
            <w:rPr>
              <w:noProof/>
            </w:rPr>
          </w:pPr>
          <w:r w:rsidRPr="001867CF">
            <w:rPr>
              <w:noProof/>
            </w:rPr>
            <w:t xml:space="preserve">Selvanathan, J., Pham, C., Nagappa, M., Peng, P. W. H., Englesakis, M., Espie, C. A., Morin, C. M., &amp; Chung, F. (2021). Cognitive behavioral therapy for insomnia in patients with chronic pain – A systematic review and meta-analysis of randomized controlled trials. </w:t>
          </w:r>
          <w:r w:rsidRPr="001867CF">
            <w:rPr>
              <w:i/>
              <w:noProof/>
            </w:rPr>
            <w:t>Sleep Medicine Reviews</w:t>
          </w:r>
          <w:r w:rsidRPr="001867CF">
            <w:rPr>
              <w:noProof/>
            </w:rPr>
            <w:t>,</w:t>
          </w:r>
          <w:r w:rsidRPr="001867CF">
            <w:rPr>
              <w:i/>
              <w:noProof/>
            </w:rPr>
            <w:t xml:space="preserve"> 60</w:t>
          </w:r>
          <w:r w:rsidRPr="001867CF">
            <w:rPr>
              <w:noProof/>
            </w:rPr>
            <w:t xml:space="preserve">, 101460. </w:t>
          </w:r>
          <w:hyperlink r:id="rId75" w:history="1">
            <w:r w:rsidRPr="001867CF">
              <w:rPr>
                <w:rStyle w:val="Hyperlink"/>
                <w:noProof/>
              </w:rPr>
              <w:t>https://doi.org/https://doi.org/10.1016/j.smrv.2021.101460</w:t>
            </w:r>
          </w:hyperlink>
          <w:r w:rsidRPr="001867CF">
            <w:rPr>
              <w:noProof/>
            </w:rPr>
            <w:t xml:space="preserve"> </w:t>
          </w:r>
        </w:p>
        <w:p w14:paraId="1AFDFD7A" w14:textId="77237EF5" w:rsidR="001867CF" w:rsidRPr="001867CF" w:rsidRDefault="001867CF" w:rsidP="001867CF">
          <w:pPr>
            <w:pStyle w:val="EndNoteBibliography"/>
            <w:ind w:left="720" w:hanging="720"/>
            <w:rPr>
              <w:noProof/>
            </w:rPr>
          </w:pPr>
          <w:r w:rsidRPr="001867CF">
            <w:rPr>
              <w:noProof/>
            </w:rPr>
            <w:lastRenderedPageBreak/>
            <w:t xml:space="preserve">Shiri, R., Karppinen, J., Leino-Arjas, P., Solovieva, S., &amp; Viikari-Juntura, E. (2010). The Association between Smoking and Low Back Pain: A Meta-analysis. </w:t>
          </w:r>
          <w:r w:rsidRPr="001867CF">
            <w:rPr>
              <w:i/>
              <w:noProof/>
            </w:rPr>
            <w:t>The American Journal of Medicine</w:t>
          </w:r>
          <w:r w:rsidRPr="001867CF">
            <w:rPr>
              <w:noProof/>
            </w:rPr>
            <w:t>,</w:t>
          </w:r>
          <w:r w:rsidRPr="001867CF">
            <w:rPr>
              <w:i/>
              <w:noProof/>
            </w:rPr>
            <w:t xml:space="preserve"> 123</w:t>
          </w:r>
          <w:r w:rsidRPr="001867CF">
            <w:rPr>
              <w:noProof/>
            </w:rPr>
            <w:t xml:space="preserve">(1). </w:t>
          </w:r>
          <w:hyperlink r:id="rId76" w:history="1">
            <w:r w:rsidRPr="001867CF">
              <w:rPr>
                <w:rStyle w:val="Hyperlink"/>
                <w:noProof/>
              </w:rPr>
              <w:t>https://doi.org/10.1016/j.amjmed.2009.05.028</w:t>
            </w:r>
          </w:hyperlink>
          <w:r w:rsidRPr="001867CF">
            <w:rPr>
              <w:noProof/>
            </w:rPr>
            <w:t xml:space="preserve"> </w:t>
          </w:r>
        </w:p>
        <w:p w14:paraId="657444E0" w14:textId="79E7DF0F" w:rsidR="001867CF" w:rsidRPr="001867CF" w:rsidRDefault="001867CF" w:rsidP="001867CF">
          <w:pPr>
            <w:pStyle w:val="EndNoteBibliography"/>
            <w:ind w:left="720" w:hanging="720"/>
            <w:rPr>
              <w:noProof/>
            </w:rPr>
          </w:pPr>
          <w:r w:rsidRPr="001867CF">
            <w:rPr>
              <w:noProof/>
            </w:rPr>
            <w:t xml:space="preserve">Short, N. A., Mathes, B. M., Gibby, B., Oglesby, M. E., Zvolensky, M. J., &amp; Schmidt, N. B. (2016). Insomnia symptoms as a risk factor for cessation failure following smoking treatment. </w:t>
          </w:r>
          <w:r w:rsidRPr="001867CF">
            <w:rPr>
              <w:i/>
              <w:noProof/>
            </w:rPr>
            <w:t>Addiction research &amp; theory</w:t>
          </w:r>
          <w:r w:rsidRPr="001867CF">
            <w:rPr>
              <w:noProof/>
            </w:rPr>
            <w:t>,</w:t>
          </w:r>
          <w:r w:rsidRPr="001867CF">
            <w:rPr>
              <w:i/>
              <w:noProof/>
            </w:rPr>
            <w:t xml:space="preserve"> 25</w:t>
          </w:r>
          <w:r w:rsidRPr="001867CF">
            <w:rPr>
              <w:noProof/>
            </w:rPr>
            <w:t xml:space="preserve">(1). </w:t>
          </w:r>
          <w:hyperlink r:id="rId77" w:history="1">
            <w:r w:rsidRPr="001867CF">
              <w:rPr>
                <w:rStyle w:val="Hyperlink"/>
                <w:noProof/>
              </w:rPr>
              <w:t>https://doi.org/10.1080/16066359.2016.1190342</w:t>
            </w:r>
          </w:hyperlink>
          <w:r w:rsidRPr="001867CF">
            <w:rPr>
              <w:noProof/>
            </w:rPr>
            <w:t xml:space="preserve"> </w:t>
          </w:r>
        </w:p>
        <w:p w14:paraId="1CCC6A90" w14:textId="69DFE6D1" w:rsidR="001867CF" w:rsidRPr="001867CF" w:rsidRDefault="001867CF" w:rsidP="001867CF">
          <w:pPr>
            <w:pStyle w:val="EndNoteBibliography"/>
            <w:ind w:left="720" w:hanging="720"/>
            <w:rPr>
              <w:noProof/>
            </w:rPr>
          </w:pPr>
          <w:r w:rsidRPr="001867CF">
            <w:rPr>
              <w:noProof/>
            </w:rPr>
            <w:t xml:space="preserve">Singh, N., Wanjari, A., &amp; Sinha, A. H. (2023). Effects of Nicotine on the Central Nervous System and Sleep Quality in Relation to Other Stimulants: A Narrative Review. </w:t>
          </w:r>
          <w:r w:rsidRPr="001867CF">
            <w:rPr>
              <w:i/>
              <w:noProof/>
            </w:rPr>
            <w:t>Cureus</w:t>
          </w:r>
          <w:r w:rsidRPr="001867CF">
            <w:rPr>
              <w:noProof/>
            </w:rPr>
            <w:t>,</w:t>
          </w:r>
          <w:r w:rsidRPr="001867CF">
            <w:rPr>
              <w:i/>
              <w:noProof/>
            </w:rPr>
            <w:t xml:space="preserve"> 15</w:t>
          </w:r>
          <w:r w:rsidRPr="001867CF">
            <w:rPr>
              <w:noProof/>
            </w:rPr>
            <w:t xml:space="preserve">(11), e49162. </w:t>
          </w:r>
          <w:hyperlink r:id="rId78" w:history="1">
            <w:r w:rsidRPr="001867CF">
              <w:rPr>
                <w:rStyle w:val="Hyperlink"/>
                <w:noProof/>
              </w:rPr>
              <w:t>https://doi.org/10.7759/cureus.49162</w:t>
            </w:r>
          </w:hyperlink>
          <w:r w:rsidRPr="001867CF">
            <w:rPr>
              <w:noProof/>
            </w:rPr>
            <w:t xml:space="preserve"> </w:t>
          </w:r>
        </w:p>
        <w:p w14:paraId="53E343EB" w14:textId="49A47F3A" w:rsidR="001867CF" w:rsidRPr="001867CF" w:rsidRDefault="001867CF" w:rsidP="001867CF">
          <w:pPr>
            <w:pStyle w:val="EndNoteBibliography"/>
            <w:ind w:left="720" w:hanging="720"/>
            <w:rPr>
              <w:noProof/>
            </w:rPr>
          </w:pPr>
          <w:r w:rsidRPr="001867CF">
            <w:rPr>
              <w:noProof/>
            </w:rPr>
            <w:t xml:space="preserve">Smith, S. S., Piper, M. E., Bolt, D. M., Fiore, M. C., Wetter, D. W., Cinciripini, P. M., &amp; Baker, T. B. (2010). Development of the Brief Wisconsin Inventory of Smoking Dependence Motives. </w:t>
          </w:r>
          <w:r w:rsidRPr="001867CF">
            <w:rPr>
              <w:i/>
              <w:noProof/>
            </w:rPr>
            <w:t>Nicotine &amp; Tobacco Research</w:t>
          </w:r>
          <w:r w:rsidRPr="001867CF">
            <w:rPr>
              <w:noProof/>
            </w:rPr>
            <w:t>,</w:t>
          </w:r>
          <w:r w:rsidRPr="001867CF">
            <w:rPr>
              <w:i/>
              <w:noProof/>
            </w:rPr>
            <w:t xml:space="preserve"> 12</w:t>
          </w:r>
          <w:r w:rsidRPr="001867CF">
            <w:rPr>
              <w:noProof/>
            </w:rPr>
            <w:t xml:space="preserve">(5). </w:t>
          </w:r>
          <w:hyperlink r:id="rId79" w:history="1">
            <w:r w:rsidRPr="001867CF">
              <w:rPr>
                <w:rStyle w:val="Hyperlink"/>
                <w:noProof/>
              </w:rPr>
              <w:t>https://doi.org/10.1093/ntr/ntq032</w:t>
            </w:r>
          </w:hyperlink>
          <w:r w:rsidRPr="001867CF">
            <w:rPr>
              <w:noProof/>
            </w:rPr>
            <w:t xml:space="preserve"> </w:t>
          </w:r>
        </w:p>
        <w:p w14:paraId="1E751358" w14:textId="6DA9B3F4" w:rsidR="001867CF" w:rsidRPr="001867CF" w:rsidRDefault="001867CF" w:rsidP="001867CF">
          <w:pPr>
            <w:pStyle w:val="EndNoteBibliography"/>
            <w:ind w:left="720" w:hanging="720"/>
            <w:rPr>
              <w:noProof/>
            </w:rPr>
          </w:pPr>
          <w:r w:rsidRPr="001867CF">
            <w:rPr>
              <w:noProof/>
            </w:rPr>
            <w:t xml:space="preserve">Soreca, I., Conklin, C. A., Vella, E. J., Salkeld, R. P., Joyce, C. J., Mumma, J. M., Jakicic, J. M., &amp; Kupfer, D. J. (2020). Can exercise alleviate sleep disturbances during acute nicotine withdrawal in cigarette smokers? </w:t>
          </w:r>
          <w:r w:rsidRPr="001867CF">
            <w:rPr>
              <w:i/>
              <w:noProof/>
            </w:rPr>
            <w:t>Experimental and Clinical Psychopharmacology</w:t>
          </w:r>
          <w:r w:rsidRPr="001867CF">
            <w:rPr>
              <w:noProof/>
            </w:rPr>
            <w:t>,</w:t>
          </w:r>
          <w:r w:rsidRPr="001867CF">
            <w:rPr>
              <w:i/>
              <w:noProof/>
            </w:rPr>
            <w:t xml:space="preserve"> 30</w:t>
          </w:r>
          <w:r w:rsidRPr="001867CF">
            <w:rPr>
              <w:noProof/>
            </w:rPr>
            <w:t xml:space="preserve">(1). </w:t>
          </w:r>
          <w:hyperlink r:id="rId80" w:history="1">
            <w:r w:rsidRPr="001867CF">
              <w:rPr>
                <w:rStyle w:val="Hyperlink"/>
                <w:noProof/>
              </w:rPr>
              <w:t>https://doi.org/10.1037/pha0000390</w:t>
            </w:r>
          </w:hyperlink>
          <w:r w:rsidRPr="001867CF">
            <w:rPr>
              <w:noProof/>
            </w:rPr>
            <w:t xml:space="preserve"> </w:t>
          </w:r>
        </w:p>
        <w:p w14:paraId="52E2154C" w14:textId="77777777" w:rsidR="001867CF" w:rsidRPr="001867CF" w:rsidRDefault="001867CF" w:rsidP="001867CF">
          <w:pPr>
            <w:pStyle w:val="EndNoteBibliography"/>
            <w:ind w:left="720" w:hanging="720"/>
            <w:rPr>
              <w:noProof/>
            </w:rPr>
          </w:pPr>
          <w:r w:rsidRPr="001867CF">
            <w:rPr>
              <w:noProof/>
            </w:rPr>
            <w:t xml:space="preserve">StataCorp. (College Station, TX). </w:t>
          </w:r>
          <w:r w:rsidRPr="001867CF">
            <w:rPr>
              <w:i/>
              <w:noProof/>
            </w:rPr>
            <w:t>Stata Statistical Software: Release 18</w:t>
          </w:r>
          <w:r w:rsidRPr="001867CF">
            <w:rPr>
              <w:noProof/>
            </w:rPr>
            <w:t>.</w:t>
          </w:r>
          <w:r w:rsidRPr="001867CF">
            <w:rPr>
              <w:i/>
              <w:noProof/>
            </w:rPr>
            <w:t xml:space="preserve"> </w:t>
          </w:r>
          <w:r w:rsidRPr="001867CF">
            <w:rPr>
              <w:noProof/>
            </w:rPr>
            <w:t xml:space="preserve">In </w:t>
          </w:r>
        </w:p>
        <w:p w14:paraId="3DD4153B" w14:textId="187CAE21" w:rsidR="001867CF" w:rsidRPr="001867CF" w:rsidRDefault="001867CF" w:rsidP="001867CF">
          <w:pPr>
            <w:pStyle w:val="EndNoteBibliography"/>
            <w:ind w:left="720" w:hanging="720"/>
            <w:rPr>
              <w:noProof/>
            </w:rPr>
          </w:pPr>
          <w:r w:rsidRPr="001867CF">
            <w:rPr>
              <w:noProof/>
            </w:rPr>
            <w:t xml:space="preserve">Strong, D. R., Pearson, J., Ehlke, S., Kirchner, T., Abrams, D., Taylor, K., Compton, W. M., Conway, K. P., Lambert, E., Green, V. R., Hull, L. C., Evans, S. E., Cummings, K. M., Goniewicz, M., Hyland, A., &amp; Niaura, R. (2017). Indicators of dependence for different types of tobacco product users: Descriptive findings from Wave 1 (2013-2014) of the </w:t>
          </w:r>
          <w:r w:rsidRPr="001867CF">
            <w:rPr>
              <w:noProof/>
            </w:rPr>
            <w:lastRenderedPageBreak/>
            <w:t xml:space="preserve">Population Assessment of Tobacco and Health (PATH) study. </w:t>
          </w:r>
          <w:r w:rsidRPr="001867CF">
            <w:rPr>
              <w:i/>
              <w:noProof/>
            </w:rPr>
            <w:t>Drug and Alcohol Dependence</w:t>
          </w:r>
          <w:r w:rsidRPr="001867CF">
            <w:rPr>
              <w:noProof/>
            </w:rPr>
            <w:t>,</w:t>
          </w:r>
          <w:r w:rsidRPr="001867CF">
            <w:rPr>
              <w:i/>
              <w:noProof/>
            </w:rPr>
            <w:t xml:space="preserve"> 178</w:t>
          </w:r>
          <w:r w:rsidRPr="001867CF">
            <w:rPr>
              <w:noProof/>
            </w:rPr>
            <w:t xml:space="preserve">. </w:t>
          </w:r>
          <w:hyperlink r:id="rId81" w:history="1">
            <w:r w:rsidRPr="001867CF">
              <w:rPr>
                <w:rStyle w:val="Hyperlink"/>
                <w:noProof/>
              </w:rPr>
              <w:t>https://doi.org/10.1016/j.drugalcdep.2017.05.010</w:t>
            </w:r>
          </w:hyperlink>
          <w:r w:rsidRPr="001867CF">
            <w:rPr>
              <w:noProof/>
            </w:rPr>
            <w:t xml:space="preserve"> </w:t>
          </w:r>
        </w:p>
        <w:p w14:paraId="34D49D30" w14:textId="0FA9B9F8" w:rsidR="001867CF" w:rsidRPr="001867CF" w:rsidRDefault="001867CF" w:rsidP="001867CF">
          <w:pPr>
            <w:pStyle w:val="EndNoteBibliography"/>
            <w:ind w:left="720" w:hanging="720"/>
            <w:rPr>
              <w:noProof/>
            </w:rPr>
          </w:pPr>
          <w:r w:rsidRPr="001867CF">
            <w:rPr>
              <w:noProof/>
            </w:rPr>
            <w:t xml:space="preserve">Sung, H.-Y., Wang, Y., Yao, T., Lightwood, J., &amp; Max, W. (2015). Polytobacco Use of Cigarettes, Cigars, Chewing Tobacco, and Snuff Among US Adults. </w:t>
          </w:r>
          <w:r w:rsidRPr="001867CF">
            <w:rPr>
              <w:i/>
              <w:noProof/>
            </w:rPr>
            <w:t>Nicotine &amp; Tobacco Research</w:t>
          </w:r>
          <w:r w:rsidRPr="001867CF">
            <w:rPr>
              <w:noProof/>
            </w:rPr>
            <w:t>,</w:t>
          </w:r>
          <w:r w:rsidRPr="001867CF">
            <w:rPr>
              <w:i/>
              <w:noProof/>
            </w:rPr>
            <w:t xml:space="preserve"> 18</w:t>
          </w:r>
          <w:r w:rsidRPr="001867CF">
            <w:rPr>
              <w:noProof/>
            </w:rPr>
            <w:t xml:space="preserve">(5), 817-826. </w:t>
          </w:r>
          <w:hyperlink r:id="rId82" w:history="1">
            <w:r w:rsidRPr="001867CF">
              <w:rPr>
                <w:rStyle w:val="Hyperlink"/>
                <w:noProof/>
              </w:rPr>
              <w:t>https://doi.org/10.1093/ntr/ntv147</w:t>
            </w:r>
          </w:hyperlink>
          <w:r w:rsidRPr="001867CF">
            <w:rPr>
              <w:noProof/>
            </w:rPr>
            <w:t xml:space="preserve"> </w:t>
          </w:r>
        </w:p>
        <w:p w14:paraId="5746455E" w14:textId="5939DBEF" w:rsidR="001867CF" w:rsidRPr="001867CF" w:rsidRDefault="001867CF" w:rsidP="001867CF">
          <w:pPr>
            <w:pStyle w:val="EndNoteBibliography"/>
            <w:ind w:left="720" w:hanging="720"/>
            <w:rPr>
              <w:noProof/>
            </w:rPr>
          </w:pPr>
          <w:r w:rsidRPr="001867CF">
            <w:rPr>
              <w:noProof/>
            </w:rPr>
            <w:t xml:space="preserve">Tibbe, T. D., &amp; Montoya, A. K. (2022). Correcting the Bias Correction for the Bootstrap Confidence Interval in Mediation Analysis. </w:t>
          </w:r>
          <w:r w:rsidRPr="001867CF">
            <w:rPr>
              <w:i/>
              <w:noProof/>
            </w:rPr>
            <w:t>Frontiers in Psychology</w:t>
          </w:r>
          <w:r w:rsidRPr="001867CF">
            <w:rPr>
              <w:noProof/>
            </w:rPr>
            <w:t>,</w:t>
          </w:r>
          <w:r w:rsidRPr="001867CF">
            <w:rPr>
              <w:i/>
              <w:noProof/>
            </w:rPr>
            <w:t xml:space="preserve"> 13</w:t>
          </w:r>
          <w:r w:rsidRPr="001867CF">
            <w:rPr>
              <w:noProof/>
            </w:rPr>
            <w:t xml:space="preserve">. </w:t>
          </w:r>
          <w:hyperlink r:id="rId83" w:history="1">
            <w:r w:rsidRPr="001867CF">
              <w:rPr>
                <w:rStyle w:val="Hyperlink"/>
                <w:noProof/>
              </w:rPr>
              <w:t>https://doi.org/10.3389/fpsyg.2022.810258</w:t>
            </w:r>
          </w:hyperlink>
          <w:r w:rsidRPr="001867CF">
            <w:rPr>
              <w:noProof/>
            </w:rPr>
            <w:t xml:space="preserve"> </w:t>
          </w:r>
        </w:p>
        <w:p w14:paraId="4D1B7C72" w14:textId="7252B387" w:rsidR="001867CF" w:rsidRPr="001867CF" w:rsidRDefault="001867CF" w:rsidP="001867CF">
          <w:pPr>
            <w:pStyle w:val="EndNoteBibliography"/>
            <w:ind w:left="720" w:hanging="720"/>
            <w:rPr>
              <w:noProof/>
            </w:rPr>
          </w:pPr>
          <w:r w:rsidRPr="001867CF">
            <w:rPr>
              <w:noProof/>
            </w:rPr>
            <w:t xml:space="preserve">United States Department of Health and Human Services, National Institutes of Health, National Institute on Drug Abuse, United States Department of Health and Human Services, Food and Drug Administration, &amp; Center for Tobacco Products. (2025). </w:t>
          </w:r>
          <w:r w:rsidRPr="001867CF">
            <w:rPr>
              <w:i/>
              <w:noProof/>
            </w:rPr>
            <w:t>Population Assessment of Tobacco and Health (PATH) Study [United States] Public-Use Files</w:t>
          </w:r>
          <w:r w:rsidRPr="001867CF">
            <w:rPr>
              <w:noProof/>
            </w:rPr>
            <w:t xml:space="preserve"> (Inter-university Consortium for Political and Social Research [distributor]. </w:t>
          </w:r>
          <w:hyperlink r:id="rId84" w:history="1">
            <w:r w:rsidRPr="001867CF">
              <w:rPr>
                <w:rStyle w:val="Hyperlink"/>
                <w:noProof/>
              </w:rPr>
              <w:t>https://doi.org/10.3886/ICPSR36498.v23</w:t>
            </w:r>
          </w:hyperlink>
        </w:p>
        <w:p w14:paraId="4983986C" w14:textId="77042CCF" w:rsidR="001867CF" w:rsidRPr="001867CF" w:rsidRDefault="001867CF" w:rsidP="001867CF">
          <w:pPr>
            <w:pStyle w:val="EndNoteBibliography"/>
            <w:ind w:left="720" w:hanging="720"/>
            <w:rPr>
              <w:noProof/>
            </w:rPr>
          </w:pPr>
          <w:r w:rsidRPr="001867CF">
            <w:rPr>
              <w:noProof/>
            </w:rPr>
            <w:t xml:space="preserve">Van Reeth, O., Weibel, L., Spiegel, K., Leproult, R., Dugovic, C., &amp; Maccari, S. (2000). PHYSIOLOGY OF SLEEP (REVIEW)–Interactions between stress and sleep: from basic research to clinical situations. </w:t>
          </w:r>
          <w:r w:rsidRPr="001867CF">
            <w:rPr>
              <w:i/>
              <w:noProof/>
            </w:rPr>
            <w:t>Sleep Medicine Reviews</w:t>
          </w:r>
          <w:r w:rsidRPr="001867CF">
            <w:rPr>
              <w:noProof/>
            </w:rPr>
            <w:t>,</w:t>
          </w:r>
          <w:r w:rsidRPr="001867CF">
            <w:rPr>
              <w:i/>
              <w:noProof/>
            </w:rPr>
            <w:t xml:space="preserve"> 4</w:t>
          </w:r>
          <w:r w:rsidRPr="001867CF">
            <w:rPr>
              <w:noProof/>
            </w:rPr>
            <w:t xml:space="preserve">(2). </w:t>
          </w:r>
          <w:hyperlink r:id="rId85" w:history="1">
            <w:r w:rsidRPr="001867CF">
              <w:rPr>
                <w:rStyle w:val="Hyperlink"/>
                <w:noProof/>
              </w:rPr>
              <w:t>https://doi.org/10.1053/smrv.1999.0097</w:t>
            </w:r>
          </w:hyperlink>
          <w:r w:rsidRPr="001867CF">
            <w:rPr>
              <w:noProof/>
            </w:rPr>
            <w:t xml:space="preserve"> </w:t>
          </w:r>
        </w:p>
        <w:p w14:paraId="0C98DAC6" w14:textId="3286ED8C" w:rsidR="001867CF" w:rsidRPr="001867CF" w:rsidRDefault="001867CF" w:rsidP="001867CF">
          <w:pPr>
            <w:pStyle w:val="EndNoteBibliography"/>
            <w:ind w:left="720" w:hanging="720"/>
            <w:rPr>
              <w:noProof/>
            </w:rPr>
          </w:pPr>
          <w:r w:rsidRPr="001867CF">
            <w:rPr>
              <w:noProof/>
            </w:rPr>
            <w:t xml:space="preserve">Von Korff, M., Ormel, J., Keefe, F. J., &amp; Dworkin, S. F. (1992). Grading the severity of chronic pain. </w:t>
          </w:r>
          <w:r w:rsidRPr="001867CF">
            <w:rPr>
              <w:i/>
              <w:noProof/>
            </w:rPr>
            <w:t>Pain</w:t>
          </w:r>
          <w:r w:rsidRPr="001867CF">
            <w:rPr>
              <w:noProof/>
            </w:rPr>
            <w:t>,</w:t>
          </w:r>
          <w:r w:rsidRPr="001867CF">
            <w:rPr>
              <w:i/>
              <w:noProof/>
            </w:rPr>
            <w:t xml:space="preserve"> 50</w:t>
          </w:r>
          <w:r w:rsidRPr="001867CF">
            <w:rPr>
              <w:noProof/>
            </w:rPr>
            <w:t xml:space="preserve">(2). </w:t>
          </w:r>
          <w:hyperlink r:id="rId86" w:history="1">
            <w:r w:rsidRPr="001867CF">
              <w:rPr>
                <w:rStyle w:val="Hyperlink"/>
                <w:noProof/>
              </w:rPr>
              <w:t>https://doi.org/10.1016/0304-3959(92)90154-4</w:t>
            </w:r>
          </w:hyperlink>
          <w:r w:rsidRPr="001867CF">
            <w:rPr>
              <w:noProof/>
            </w:rPr>
            <w:t xml:space="preserve"> </w:t>
          </w:r>
        </w:p>
        <w:p w14:paraId="78365DBD" w14:textId="566EF76D" w:rsidR="001867CF" w:rsidRPr="001867CF" w:rsidRDefault="001867CF" w:rsidP="001867CF">
          <w:pPr>
            <w:pStyle w:val="EndNoteBibliography"/>
            <w:ind w:left="720" w:hanging="720"/>
            <w:rPr>
              <w:noProof/>
            </w:rPr>
          </w:pPr>
          <w:r w:rsidRPr="001867CF">
            <w:rPr>
              <w:noProof/>
            </w:rPr>
            <w:t xml:space="preserve">Walker, J., Muench, A., Perlis, M. L., &amp; Vargas, I. (2022). Cognitive Behavioral Therapy for Insomnia (CBT-I): A Primer. </w:t>
          </w:r>
          <w:r w:rsidRPr="001867CF">
            <w:rPr>
              <w:i/>
              <w:noProof/>
            </w:rPr>
            <w:t>Klin Spec Psihol</w:t>
          </w:r>
          <w:r w:rsidRPr="001867CF">
            <w:rPr>
              <w:noProof/>
            </w:rPr>
            <w:t>,</w:t>
          </w:r>
          <w:r w:rsidRPr="001867CF">
            <w:rPr>
              <w:i/>
              <w:noProof/>
            </w:rPr>
            <w:t xml:space="preserve"> 11</w:t>
          </w:r>
          <w:r w:rsidRPr="001867CF">
            <w:rPr>
              <w:noProof/>
            </w:rPr>
            <w:t xml:space="preserve">(2), 123-137. </w:t>
          </w:r>
          <w:hyperlink r:id="rId87" w:history="1">
            <w:r w:rsidRPr="001867CF">
              <w:rPr>
                <w:rStyle w:val="Hyperlink"/>
                <w:noProof/>
              </w:rPr>
              <w:t>https://doi.org/10.17759/cpse.2022110208</w:t>
            </w:r>
          </w:hyperlink>
          <w:r w:rsidRPr="001867CF">
            <w:rPr>
              <w:noProof/>
            </w:rPr>
            <w:t xml:space="preserve"> </w:t>
          </w:r>
        </w:p>
        <w:p w14:paraId="40B42039" w14:textId="47503176" w:rsidR="001867CF" w:rsidRPr="001867CF" w:rsidRDefault="001867CF" w:rsidP="001867CF">
          <w:pPr>
            <w:pStyle w:val="EndNoteBibliography"/>
            <w:ind w:left="720" w:hanging="720"/>
            <w:rPr>
              <w:noProof/>
            </w:rPr>
          </w:pPr>
          <w:r w:rsidRPr="001867CF">
            <w:rPr>
              <w:noProof/>
            </w:rPr>
            <w:lastRenderedPageBreak/>
            <w:t xml:space="preserve">Wilt, J. A., Davin, S., &amp; Scheman, J. (2016). A multilevel path model analysis of the relations between sleep, pain, and pain catastrophizing in chronic pain rehabilitation patients - PubMed. </w:t>
          </w:r>
          <w:r w:rsidRPr="001867CF">
            <w:rPr>
              <w:i/>
              <w:noProof/>
            </w:rPr>
            <w:t>Scandinavian journal of pain</w:t>
          </w:r>
          <w:r w:rsidRPr="001867CF">
            <w:rPr>
              <w:noProof/>
            </w:rPr>
            <w:t>,</w:t>
          </w:r>
          <w:r w:rsidRPr="001867CF">
            <w:rPr>
              <w:i/>
              <w:noProof/>
            </w:rPr>
            <w:t xml:space="preserve"> 10</w:t>
          </w:r>
          <w:r w:rsidRPr="001867CF">
            <w:rPr>
              <w:noProof/>
            </w:rPr>
            <w:t xml:space="preserve">. </w:t>
          </w:r>
          <w:hyperlink r:id="rId88" w:history="1">
            <w:r w:rsidRPr="001867CF">
              <w:rPr>
                <w:rStyle w:val="Hyperlink"/>
                <w:noProof/>
              </w:rPr>
              <w:t>https://doi.org/10.1016/j.sjpain.2015.04.028</w:t>
            </w:r>
          </w:hyperlink>
          <w:r w:rsidRPr="001867CF">
            <w:rPr>
              <w:noProof/>
            </w:rPr>
            <w:t xml:space="preserve"> </w:t>
          </w:r>
        </w:p>
        <w:p w14:paraId="0F7213D3" w14:textId="6ABE6E4F" w:rsidR="001867CF" w:rsidRPr="001867CF" w:rsidRDefault="001867CF" w:rsidP="001867CF">
          <w:pPr>
            <w:pStyle w:val="EndNoteBibliography"/>
            <w:ind w:left="720" w:hanging="720"/>
            <w:rPr>
              <w:noProof/>
            </w:rPr>
          </w:pPr>
          <w:r w:rsidRPr="001867CF">
            <w:rPr>
              <w:noProof/>
            </w:rPr>
            <w:t xml:space="preserve">Zale, E. L., Ditre, J. W., Dorfman, M. L., Heckman, B. W., &amp; Brandon, T. H. (2014). Smokers in Pain Report Lower Confidence and Greater Difficulty Quitting. </w:t>
          </w:r>
          <w:r w:rsidRPr="001867CF">
            <w:rPr>
              <w:i/>
              <w:noProof/>
            </w:rPr>
            <w:t>Nicotine &amp; Tobacco Research</w:t>
          </w:r>
          <w:r w:rsidRPr="001867CF">
            <w:rPr>
              <w:noProof/>
            </w:rPr>
            <w:t>,</w:t>
          </w:r>
          <w:r w:rsidRPr="001867CF">
            <w:rPr>
              <w:i/>
              <w:noProof/>
            </w:rPr>
            <w:t xml:space="preserve"> 16</w:t>
          </w:r>
          <w:r w:rsidRPr="001867CF">
            <w:rPr>
              <w:noProof/>
            </w:rPr>
            <w:t xml:space="preserve">(9). </w:t>
          </w:r>
          <w:hyperlink r:id="rId89" w:history="1">
            <w:r w:rsidRPr="001867CF">
              <w:rPr>
                <w:rStyle w:val="Hyperlink"/>
                <w:noProof/>
              </w:rPr>
              <w:t>https://doi.org/10.1093/ntr/ntu077</w:t>
            </w:r>
          </w:hyperlink>
          <w:r w:rsidRPr="001867CF">
            <w:rPr>
              <w:noProof/>
            </w:rPr>
            <w:t xml:space="preserve"> </w:t>
          </w:r>
        </w:p>
        <w:p w14:paraId="594D3230" w14:textId="4B6CA767" w:rsidR="001867CF" w:rsidRPr="001867CF" w:rsidRDefault="001867CF" w:rsidP="001867CF">
          <w:pPr>
            <w:pStyle w:val="EndNoteBibliography"/>
            <w:ind w:left="720" w:hanging="720"/>
            <w:rPr>
              <w:noProof/>
            </w:rPr>
          </w:pPr>
          <w:r w:rsidRPr="001867CF">
            <w:rPr>
              <w:noProof/>
            </w:rPr>
            <w:t xml:space="preserve">Zvolensky, M. J., D'Souza, J., Garey, L., Alfano, C. A., Mayorga, N. A., Peraza, N., &amp; Gallagher, M. W. (2020). Subjective sleep quality and electronic cigarette dependence, perceived risks of use, and perceptions about quitting electronic cigarettes. </w:t>
          </w:r>
          <w:r w:rsidRPr="001867CF">
            <w:rPr>
              <w:i/>
              <w:noProof/>
            </w:rPr>
            <w:t>Addictive Behaviors</w:t>
          </w:r>
          <w:r w:rsidRPr="001867CF">
            <w:rPr>
              <w:noProof/>
            </w:rPr>
            <w:t>,</w:t>
          </w:r>
          <w:r w:rsidRPr="001867CF">
            <w:rPr>
              <w:i/>
              <w:noProof/>
            </w:rPr>
            <w:t xml:space="preserve"> 102</w:t>
          </w:r>
          <w:r w:rsidRPr="001867CF">
            <w:rPr>
              <w:noProof/>
            </w:rPr>
            <w:t xml:space="preserve">. </w:t>
          </w:r>
          <w:hyperlink r:id="rId90" w:history="1">
            <w:r w:rsidRPr="001867CF">
              <w:rPr>
                <w:rStyle w:val="Hyperlink"/>
                <w:noProof/>
              </w:rPr>
              <w:t>https://doi.org/10.1016/j.addbeh.2019.106199</w:t>
            </w:r>
          </w:hyperlink>
          <w:r w:rsidRPr="001867CF">
            <w:rPr>
              <w:noProof/>
            </w:rPr>
            <w:t xml:space="preserve"> </w:t>
          </w:r>
        </w:p>
        <w:p w14:paraId="035B9A9B" w14:textId="2AA62FC4" w:rsidR="001867CF" w:rsidRPr="001867CF" w:rsidRDefault="001867CF" w:rsidP="001867CF">
          <w:pPr>
            <w:pStyle w:val="EndNoteBibliography"/>
            <w:ind w:left="720" w:hanging="720"/>
            <w:rPr>
              <w:noProof/>
            </w:rPr>
          </w:pPr>
          <w:r w:rsidRPr="001867CF">
            <w:rPr>
              <w:noProof/>
            </w:rPr>
            <w:t xml:space="preserve">Zvolensky, M. J., McMillan, K., Gonzalez, A., &amp; Asmundson, G. J. G. (2009). Chronic pain and cigarette smoking and nicotine dependence among a representative sample of adults. </w:t>
          </w:r>
          <w:r w:rsidRPr="001867CF">
            <w:rPr>
              <w:i/>
              <w:noProof/>
            </w:rPr>
            <w:t>Nicotine &amp; Tobacco Research</w:t>
          </w:r>
          <w:r w:rsidRPr="001867CF">
            <w:rPr>
              <w:noProof/>
            </w:rPr>
            <w:t>,</w:t>
          </w:r>
          <w:r w:rsidRPr="001867CF">
            <w:rPr>
              <w:i/>
              <w:noProof/>
            </w:rPr>
            <w:t xml:space="preserve"> 11</w:t>
          </w:r>
          <w:r w:rsidRPr="001867CF">
            <w:rPr>
              <w:noProof/>
            </w:rPr>
            <w:t xml:space="preserve">(12). </w:t>
          </w:r>
          <w:hyperlink r:id="rId91" w:history="1">
            <w:r w:rsidRPr="001867CF">
              <w:rPr>
                <w:rStyle w:val="Hyperlink"/>
                <w:noProof/>
              </w:rPr>
              <w:t>https://doi.org/10.1093/ntr/ntp153</w:t>
            </w:r>
          </w:hyperlink>
          <w:r w:rsidRPr="001867CF">
            <w:rPr>
              <w:noProof/>
            </w:rPr>
            <w:t xml:space="preserve"> </w:t>
          </w:r>
        </w:p>
        <w:p w14:paraId="068AA0EA" w14:textId="15EE200E" w:rsidR="001867CF" w:rsidRPr="001867CF" w:rsidRDefault="001867CF" w:rsidP="001867CF">
          <w:pPr>
            <w:pStyle w:val="EndNoteBibliography"/>
            <w:ind w:left="720" w:hanging="720"/>
          </w:pPr>
          <w:r w:rsidRPr="001867CF">
            <w:rPr>
              <w:noProof/>
            </w:rPr>
            <w:t xml:space="preserve">Zvolensky, M. J., McMillan, K. A., Gonzalez, A., &amp; Asmundson, G. J. G. (2010). Chronic Musculoskeletal Pain and Cigarette Smoking among a Representative Sample of Canadian Adolescents and Adults. </w:t>
          </w:r>
          <w:r w:rsidRPr="001867CF">
            <w:rPr>
              <w:i/>
              <w:noProof/>
            </w:rPr>
            <w:t>Addictive Behaviors</w:t>
          </w:r>
          <w:r w:rsidRPr="001867CF">
            <w:rPr>
              <w:noProof/>
            </w:rPr>
            <w:t>,</w:t>
          </w:r>
          <w:r w:rsidRPr="001867CF">
            <w:rPr>
              <w:i/>
              <w:noProof/>
            </w:rPr>
            <w:t xml:space="preserve"> 35</w:t>
          </w:r>
          <w:r w:rsidRPr="001867CF">
            <w:rPr>
              <w:noProof/>
            </w:rPr>
            <w:t xml:space="preserve">(11). </w:t>
          </w:r>
          <w:hyperlink r:id="rId92" w:history="1">
            <w:r w:rsidRPr="001867CF">
              <w:rPr>
                <w:rStyle w:val="Hyperlink"/>
                <w:noProof/>
              </w:rPr>
              <w:t>https://doi.org/10.1016/j.addbeh.2010.06.019</w:t>
            </w:r>
          </w:hyperlink>
          <w:r w:rsidRPr="001867CF">
            <w:rPr>
              <w:noProof/>
            </w:rPr>
            <w:t xml:space="preserve"> </w:t>
          </w:r>
        </w:p>
      </w:sdtContent>
    </w:sdt>
    <w:p w14:paraId="11947512" w14:textId="77A4C0F0" w:rsidR="00E157DD" w:rsidRDefault="00E157DD">
      <w:pPr>
        <w:rPr>
          <w:ins w:id="86" w:author="Ripley, Grant" w:date="2025-07-16T11:16:00Z" w16du:dateUtc="2025-07-16T15:16:00Z"/>
        </w:rPr>
      </w:pPr>
    </w:p>
    <w:p w14:paraId="1C7C9406" w14:textId="77777777" w:rsidR="00E157DD" w:rsidRDefault="00E157DD">
      <w:pPr>
        <w:rPr>
          <w:ins w:id="87" w:author="Ripley, Grant" w:date="2025-08-18T09:34:00Z" w16du:dateUtc="2025-08-18T13:34:00Z"/>
        </w:rPr>
      </w:pPr>
    </w:p>
    <w:p w14:paraId="4F0F31E0" w14:textId="77777777" w:rsidR="00136F58" w:rsidRDefault="00136F58">
      <w:pPr>
        <w:rPr>
          <w:ins w:id="88" w:author="Ripley, Grant" w:date="2025-08-18T09:34:00Z" w16du:dateUtc="2025-08-18T13:34:00Z"/>
        </w:rPr>
      </w:pPr>
    </w:p>
    <w:p w14:paraId="4BFFF196" w14:textId="77777777" w:rsidR="00136F58" w:rsidRDefault="00136F58">
      <w:pPr>
        <w:rPr>
          <w:ins w:id="89" w:author="Ripley, Grant" w:date="2025-08-18T09:34:00Z" w16du:dateUtc="2025-08-18T13:34:00Z"/>
        </w:rPr>
      </w:pPr>
    </w:p>
    <w:p w14:paraId="2614625F" w14:textId="77777777" w:rsidR="00136F58" w:rsidRDefault="00136F58">
      <w:pPr>
        <w:rPr>
          <w:ins w:id="90" w:author="Ripley, Grant" w:date="2025-08-18T09:34:00Z" w16du:dateUtc="2025-08-18T13:34:00Z"/>
        </w:rPr>
      </w:pPr>
    </w:p>
    <w:p w14:paraId="0557AB14" w14:textId="77777777" w:rsidR="00136F58" w:rsidRDefault="00136F58">
      <w:pPr>
        <w:rPr>
          <w:ins w:id="91" w:author="Ripley, Grant" w:date="2025-08-18T09:34:00Z" w16du:dateUtc="2025-08-18T13:34:00Z"/>
        </w:rPr>
      </w:pPr>
    </w:p>
    <w:p w14:paraId="450C8FCE" w14:textId="77777777" w:rsidR="00136F58" w:rsidRDefault="00136F58">
      <w:pPr>
        <w:rPr>
          <w:ins w:id="92" w:author="Ripley, Grant" w:date="2025-08-18T09:34:00Z" w16du:dateUtc="2025-08-18T13:34:00Z"/>
        </w:rPr>
      </w:pPr>
    </w:p>
    <w:p w14:paraId="56D25C8C" w14:textId="77777777" w:rsidR="00136F58" w:rsidRDefault="00136F58">
      <w:pPr>
        <w:rPr>
          <w:ins w:id="93" w:author="Ripley, Grant" w:date="2025-08-18T09:34:00Z" w16du:dateUtc="2025-08-18T13:34:00Z"/>
        </w:rPr>
      </w:pPr>
    </w:p>
    <w:p w14:paraId="1A37C6B5" w14:textId="77777777" w:rsidR="00136F58" w:rsidRDefault="00136F58">
      <w:pPr>
        <w:rPr>
          <w:ins w:id="94" w:author="Ripley, Grant" w:date="2025-08-18T09:34:00Z" w16du:dateUtc="2025-08-18T13:34:00Z"/>
        </w:rPr>
      </w:pPr>
    </w:p>
    <w:p w14:paraId="61478A0A" w14:textId="77777777" w:rsidR="00136F58" w:rsidRDefault="00136F58">
      <w:pPr>
        <w:rPr>
          <w:ins w:id="95" w:author="Ripley, Grant" w:date="2025-08-18T09:34:00Z" w16du:dateUtc="2025-08-18T13:34:00Z"/>
        </w:rPr>
      </w:pPr>
    </w:p>
    <w:p w14:paraId="0D221A83" w14:textId="77777777" w:rsidR="00136F58" w:rsidRDefault="00136F58">
      <w:pPr>
        <w:rPr>
          <w:ins w:id="96" w:author="Ripley, Grant" w:date="2025-08-18T09:34:00Z" w16du:dateUtc="2025-08-18T13:34:00Z"/>
        </w:rPr>
      </w:pPr>
    </w:p>
    <w:p w14:paraId="287B2549" w14:textId="77777777" w:rsidR="00136F58" w:rsidRDefault="00136F58">
      <w:pPr>
        <w:rPr>
          <w:ins w:id="97" w:author="Ripley, Grant" w:date="2025-08-18T09:34:00Z" w16du:dateUtc="2025-08-18T13:34:00Z"/>
        </w:rPr>
      </w:pPr>
    </w:p>
    <w:p w14:paraId="45916E90" w14:textId="77777777" w:rsidR="00136F58" w:rsidRDefault="00136F58">
      <w:pPr>
        <w:rPr>
          <w:ins w:id="98" w:author="Ripley, Grant" w:date="2025-08-18T09:34:00Z" w16du:dateUtc="2025-08-18T13:34:00Z"/>
        </w:rPr>
      </w:pPr>
    </w:p>
    <w:p w14:paraId="41664DE8" w14:textId="77777777" w:rsidR="00136F58" w:rsidRDefault="00136F58">
      <w:pPr>
        <w:rPr>
          <w:ins w:id="99" w:author="Ripley, Grant" w:date="2025-08-18T09:34:00Z" w16du:dateUtc="2025-08-18T13:34:00Z"/>
        </w:rPr>
      </w:pPr>
    </w:p>
    <w:p w14:paraId="1C55837D" w14:textId="432CA109" w:rsidR="00AB3992" w:rsidRDefault="00AB3992" w:rsidP="00E157DD">
      <w:pPr>
        <w:ind w:hanging="450"/>
        <w:rPr>
          <w:ins w:id="100" w:author="Grant Henry Ripley" w:date="2025-07-14T14:11:00Z" w16du:dateUtc="2025-07-14T18:11:00Z"/>
          <w:b/>
          <w:bCs/>
        </w:rPr>
      </w:pPr>
      <w:r w:rsidRPr="00AB3992">
        <w:rPr>
          <w:b/>
          <w:bCs/>
        </w:rPr>
        <w:t>Table 1. Sample Characteristics of Adult Cigarette &amp; ENDS Users.</w:t>
      </w:r>
    </w:p>
    <w:p w14:paraId="386279A3" w14:textId="77777777" w:rsidR="004E4110" w:rsidRDefault="004E4110" w:rsidP="00AB3992">
      <w:pPr>
        <w:ind w:left="-450" w:hanging="90"/>
        <w:rPr>
          <w:ins w:id="101" w:author="Grant Henry Ripley" w:date="2025-07-14T14:11:00Z" w16du:dateUtc="2025-07-14T18:11:00Z"/>
          <w:b/>
          <w:bCs/>
        </w:rPr>
      </w:pPr>
    </w:p>
    <w:tbl>
      <w:tblPr>
        <w:tblpPr w:leftFromText="180" w:rightFromText="180" w:vertAnchor="page" w:horzAnchor="margin" w:tblpXSpec="center" w:tblpY="2330"/>
        <w:tblW w:w="10368" w:type="dxa"/>
        <w:tblLayout w:type="fixed"/>
        <w:tblCellMar>
          <w:left w:w="30" w:type="dxa"/>
          <w:right w:w="30" w:type="dxa"/>
        </w:tblCellMar>
        <w:tblLook w:val="0000" w:firstRow="0" w:lastRow="0" w:firstColumn="0" w:lastColumn="0" w:noHBand="0" w:noVBand="0"/>
      </w:tblPr>
      <w:tblGrid>
        <w:gridCol w:w="3090"/>
        <w:gridCol w:w="1806"/>
        <w:gridCol w:w="576"/>
        <w:gridCol w:w="2118"/>
        <w:gridCol w:w="42"/>
        <w:gridCol w:w="2694"/>
        <w:gridCol w:w="42"/>
      </w:tblGrid>
      <w:tr w:rsidR="004E4110" w:rsidRPr="00AB3992" w14:paraId="42DCC530" w14:textId="77777777" w:rsidTr="004E4110">
        <w:trPr>
          <w:trHeight w:val="20"/>
        </w:trPr>
        <w:tc>
          <w:tcPr>
            <w:tcW w:w="3090" w:type="dxa"/>
            <w:tcBorders>
              <w:top w:val="single" w:sz="6" w:space="0" w:color="auto"/>
              <w:right w:val="nil"/>
            </w:tcBorders>
          </w:tcPr>
          <w:p w14:paraId="1D7F4145" w14:textId="77777777" w:rsidR="004E4110" w:rsidRPr="00AB3992" w:rsidRDefault="004E4110" w:rsidP="004E4110">
            <w:pPr>
              <w:autoSpaceDE w:val="0"/>
              <w:autoSpaceDN w:val="0"/>
              <w:adjustRightInd w:val="0"/>
              <w:jc w:val="center"/>
              <w:rPr>
                <w:rFonts w:ascii="Aptos Narrow" w:eastAsia="Malgun Gothic" w:hAnsi="Aptos Narrow" w:cs="Aptos Narrow"/>
                <w:color w:val="000000"/>
                <w:sz w:val="20"/>
                <w:szCs w:val="20"/>
              </w:rPr>
            </w:pPr>
          </w:p>
        </w:tc>
        <w:tc>
          <w:tcPr>
            <w:tcW w:w="1806" w:type="dxa"/>
            <w:tcBorders>
              <w:top w:val="single" w:sz="6" w:space="0" w:color="auto"/>
              <w:left w:val="nil"/>
              <w:bottom w:val="single" w:sz="6" w:space="0" w:color="auto"/>
              <w:right w:val="nil"/>
            </w:tcBorders>
          </w:tcPr>
          <w:p w14:paraId="35F7B7BA" w14:textId="77777777" w:rsidR="004E4110" w:rsidRPr="00AB3992" w:rsidRDefault="004E4110" w:rsidP="004E4110">
            <w:pPr>
              <w:autoSpaceDE w:val="0"/>
              <w:autoSpaceDN w:val="0"/>
              <w:adjustRightInd w:val="0"/>
              <w:jc w:val="center"/>
              <w:rPr>
                <w:rFonts w:eastAsia="Malgun Gothic"/>
                <w:b/>
                <w:bCs/>
                <w:color w:val="000000"/>
                <w:sz w:val="20"/>
                <w:szCs w:val="20"/>
              </w:rPr>
            </w:pPr>
            <w:r w:rsidRPr="00AB3992">
              <w:rPr>
                <w:rFonts w:eastAsia="Malgun Gothic"/>
                <w:b/>
                <w:bCs/>
                <w:color w:val="000000"/>
                <w:sz w:val="20"/>
                <w:szCs w:val="20"/>
              </w:rPr>
              <w:t xml:space="preserve">       Cigarette Users</w:t>
            </w:r>
          </w:p>
        </w:tc>
        <w:tc>
          <w:tcPr>
            <w:tcW w:w="2736" w:type="dxa"/>
            <w:gridSpan w:val="3"/>
            <w:tcBorders>
              <w:top w:val="single" w:sz="6" w:space="0" w:color="auto"/>
              <w:left w:val="nil"/>
              <w:bottom w:val="single" w:sz="6" w:space="0" w:color="auto"/>
            </w:tcBorders>
          </w:tcPr>
          <w:p w14:paraId="7B50353B" w14:textId="77777777" w:rsidR="004E4110" w:rsidRPr="00AB3992" w:rsidRDefault="004E4110" w:rsidP="004E4110">
            <w:pPr>
              <w:autoSpaceDE w:val="0"/>
              <w:autoSpaceDN w:val="0"/>
              <w:adjustRightInd w:val="0"/>
              <w:jc w:val="center"/>
              <w:rPr>
                <w:rFonts w:eastAsia="Malgun Gothic"/>
                <w:b/>
                <w:bCs/>
                <w:color w:val="000000"/>
                <w:sz w:val="20"/>
                <w:szCs w:val="20"/>
              </w:rPr>
            </w:pPr>
            <w:r w:rsidRPr="00AB3992">
              <w:rPr>
                <w:rFonts w:eastAsia="Malgun Gothic"/>
                <w:b/>
                <w:bCs/>
                <w:color w:val="000000"/>
                <w:sz w:val="20"/>
                <w:szCs w:val="20"/>
              </w:rPr>
              <w:t xml:space="preserve">         ENDS Users</w:t>
            </w:r>
          </w:p>
        </w:tc>
        <w:tc>
          <w:tcPr>
            <w:tcW w:w="2736" w:type="dxa"/>
            <w:gridSpan w:val="2"/>
            <w:tcBorders>
              <w:top w:val="single" w:sz="6" w:space="0" w:color="auto"/>
              <w:left w:val="nil"/>
              <w:bottom w:val="single" w:sz="6" w:space="0" w:color="auto"/>
            </w:tcBorders>
          </w:tcPr>
          <w:p w14:paraId="4F171065" w14:textId="77777777" w:rsidR="004E4110" w:rsidRPr="00AB3992" w:rsidRDefault="004E4110" w:rsidP="004E4110">
            <w:pPr>
              <w:autoSpaceDE w:val="0"/>
              <w:autoSpaceDN w:val="0"/>
              <w:adjustRightInd w:val="0"/>
              <w:jc w:val="center"/>
              <w:rPr>
                <w:rFonts w:eastAsia="Malgun Gothic"/>
                <w:b/>
                <w:bCs/>
                <w:color w:val="000000"/>
                <w:sz w:val="20"/>
                <w:szCs w:val="20"/>
              </w:rPr>
            </w:pPr>
            <w:r w:rsidRPr="00AB3992">
              <w:rPr>
                <w:rFonts w:eastAsia="Malgun Gothic"/>
                <w:b/>
                <w:bCs/>
                <w:color w:val="000000"/>
                <w:sz w:val="20"/>
                <w:szCs w:val="20"/>
              </w:rPr>
              <w:t>Total Sample</w:t>
            </w:r>
          </w:p>
        </w:tc>
      </w:tr>
      <w:tr w:rsidR="004E4110" w:rsidRPr="00AB3992" w14:paraId="3F439214" w14:textId="77777777" w:rsidTr="004E4110">
        <w:trPr>
          <w:trHeight w:val="20"/>
        </w:trPr>
        <w:tc>
          <w:tcPr>
            <w:tcW w:w="3090" w:type="dxa"/>
            <w:tcBorders>
              <w:bottom w:val="single" w:sz="6" w:space="0" w:color="auto"/>
              <w:right w:val="nil"/>
            </w:tcBorders>
            <w:shd w:val="solid" w:color="FFFFFF" w:fill="auto"/>
          </w:tcPr>
          <w:p w14:paraId="2A859BC1" w14:textId="77777777" w:rsidR="004E4110" w:rsidRPr="00AB3992" w:rsidRDefault="004E4110" w:rsidP="004E4110">
            <w:pPr>
              <w:autoSpaceDE w:val="0"/>
              <w:autoSpaceDN w:val="0"/>
              <w:adjustRightInd w:val="0"/>
              <w:rPr>
                <w:rFonts w:eastAsia="Malgun Gothic"/>
                <w:b/>
                <w:bCs/>
                <w:color w:val="000000"/>
                <w:sz w:val="20"/>
                <w:szCs w:val="20"/>
              </w:rPr>
            </w:pPr>
          </w:p>
        </w:tc>
        <w:tc>
          <w:tcPr>
            <w:tcW w:w="1806" w:type="dxa"/>
            <w:tcBorders>
              <w:top w:val="single" w:sz="6" w:space="0" w:color="000000"/>
              <w:left w:val="nil"/>
              <w:bottom w:val="single" w:sz="6" w:space="0" w:color="auto"/>
              <w:right w:val="nil"/>
            </w:tcBorders>
            <w:shd w:val="solid" w:color="FFFFFF" w:fill="auto"/>
          </w:tcPr>
          <w:p w14:paraId="62B5025E"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N (%)</w:t>
            </w:r>
          </w:p>
        </w:tc>
        <w:tc>
          <w:tcPr>
            <w:tcW w:w="2736" w:type="dxa"/>
            <w:gridSpan w:val="3"/>
            <w:tcBorders>
              <w:top w:val="single" w:sz="6" w:space="0" w:color="000000"/>
              <w:left w:val="nil"/>
              <w:bottom w:val="single" w:sz="6" w:space="0" w:color="auto"/>
            </w:tcBorders>
            <w:shd w:val="solid" w:color="FFFFFF" w:fill="auto"/>
          </w:tcPr>
          <w:p w14:paraId="5528C662"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N (%)</w:t>
            </w:r>
          </w:p>
        </w:tc>
        <w:tc>
          <w:tcPr>
            <w:tcW w:w="2736" w:type="dxa"/>
            <w:gridSpan w:val="2"/>
            <w:tcBorders>
              <w:top w:val="single" w:sz="6" w:space="0" w:color="000000"/>
              <w:left w:val="nil"/>
              <w:bottom w:val="single" w:sz="6" w:space="0" w:color="auto"/>
            </w:tcBorders>
            <w:shd w:val="solid" w:color="FFFFFF" w:fill="auto"/>
          </w:tcPr>
          <w:p w14:paraId="184F8F92"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N (%)</w:t>
            </w:r>
          </w:p>
        </w:tc>
      </w:tr>
      <w:tr w:rsidR="004E4110" w:rsidRPr="00AB3992" w14:paraId="06703405" w14:textId="77777777" w:rsidTr="004E4110">
        <w:trPr>
          <w:gridAfter w:val="1"/>
          <w:wAfter w:w="42" w:type="dxa"/>
          <w:trHeight w:val="20"/>
        </w:trPr>
        <w:tc>
          <w:tcPr>
            <w:tcW w:w="3090" w:type="dxa"/>
            <w:tcBorders>
              <w:top w:val="single" w:sz="6" w:space="0" w:color="auto"/>
              <w:bottom w:val="nil"/>
              <w:right w:val="nil"/>
            </w:tcBorders>
            <w:shd w:val="solid" w:color="FFFFFF" w:fill="auto"/>
          </w:tcPr>
          <w:p w14:paraId="1E47F264"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Sex </w:t>
            </w:r>
          </w:p>
        </w:tc>
        <w:tc>
          <w:tcPr>
            <w:tcW w:w="2382" w:type="dxa"/>
            <w:gridSpan w:val="2"/>
            <w:tcBorders>
              <w:top w:val="single" w:sz="6" w:space="0" w:color="auto"/>
              <w:left w:val="nil"/>
              <w:bottom w:val="nil"/>
              <w:right w:val="nil"/>
            </w:tcBorders>
            <w:shd w:val="solid" w:color="FFFFFF" w:fill="auto"/>
          </w:tcPr>
          <w:p w14:paraId="492ABA19" w14:textId="77777777" w:rsidR="004E4110" w:rsidRPr="00AB3992" w:rsidRDefault="004E4110" w:rsidP="004E4110">
            <w:pPr>
              <w:autoSpaceDE w:val="0"/>
              <w:autoSpaceDN w:val="0"/>
              <w:adjustRightInd w:val="0"/>
              <w:jc w:val="right"/>
              <w:rPr>
                <w:rFonts w:ascii="Aptos" w:eastAsia="Malgun Gothic" w:hAnsi="Aptos" w:cs="Aptos"/>
                <w:color w:val="000000"/>
                <w:sz w:val="20"/>
                <w:szCs w:val="20"/>
              </w:rPr>
            </w:pPr>
          </w:p>
        </w:tc>
        <w:tc>
          <w:tcPr>
            <w:tcW w:w="2118" w:type="dxa"/>
            <w:tcBorders>
              <w:top w:val="single" w:sz="6" w:space="0" w:color="auto"/>
              <w:left w:val="nil"/>
              <w:bottom w:val="nil"/>
            </w:tcBorders>
            <w:shd w:val="solid" w:color="FFFFFF" w:fill="auto"/>
          </w:tcPr>
          <w:p w14:paraId="07322DC6" w14:textId="77777777" w:rsidR="004E4110" w:rsidRPr="00AB3992" w:rsidRDefault="004E4110" w:rsidP="004E4110">
            <w:pPr>
              <w:autoSpaceDE w:val="0"/>
              <w:autoSpaceDN w:val="0"/>
              <w:adjustRightInd w:val="0"/>
              <w:jc w:val="center"/>
              <w:rPr>
                <w:rFonts w:eastAsia="Malgun Gothic"/>
                <w:color w:val="000000"/>
                <w:sz w:val="20"/>
                <w:szCs w:val="20"/>
              </w:rPr>
            </w:pPr>
          </w:p>
        </w:tc>
        <w:tc>
          <w:tcPr>
            <w:tcW w:w="2736" w:type="dxa"/>
            <w:gridSpan w:val="2"/>
            <w:tcBorders>
              <w:top w:val="single" w:sz="6" w:space="0" w:color="auto"/>
              <w:left w:val="nil"/>
              <w:bottom w:val="nil"/>
            </w:tcBorders>
            <w:shd w:val="solid" w:color="FFFFFF" w:fill="auto"/>
          </w:tcPr>
          <w:p w14:paraId="2B12AC7E" w14:textId="77777777" w:rsidR="004E4110" w:rsidRPr="00AB3992" w:rsidRDefault="004E4110" w:rsidP="004E4110">
            <w:pPr>
              <w:autoSpaceDE w:val="0"/>
              <w:autoSpaceDN w:val="0"/>
              <w:adjustRightInd w:val="0"/>
              <w:jc w:val="center"/>
              <w:rPr>
                <w:rFonts w:eastAsia="Malgun Gothic"/>
                <w:color w:val="000000"/>
                <w:sz w:val="20"/>
                <w:szCs w:val="20"/>
              </w:rPr>
            </w:pPr>
          </w:p>
        </w:tc>
      </w:tr>
      <w:tr w:rsidR="004E4110" w:rsidRPr="00AB3992" w14:paraId="52A031D8" w14:textId="77777777" w:rsidTr="004E4110">
        <w:trPr>
          <w:gridAfter w:val="1"/>
          <w:wAfter w:w="42" w:type="dxa"/>
          <w:trHeight w:val="20"/>
        </w:trPr>
        <w:tc>
          <w:tcPr>
            <w:tcW w:w="3090" w:type="dxa"/>
            <w:tcBorders>
              <w:top w:val="nil"/>
              <w:bottom w:val="nil"/>
              <w:right w:val="nil"/>
            </w:tcBorders>
            <w:shd w:val="solid" w:color="FFFFFF" w:fill="auto"/>
          </w:tcPr>
          <w:p w14:paraId="198859EB"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Female </w:t>
            </w:r>
          </w:p>
        </w:tc>
        <w:tc>
          <w:tcPr>
            <w:tcW w:w="2382" w:type="dxa"/>
            <w:gridSpan w:val="2"/>
            <w:tcBorders>
              <w:top w:val="nil"/>
              <w:left w:val="nil"/>
              <w:bottom w:val="nil"/>
              <w:right w:val="nil"/>
            </w:tcBorders>
            <w:shd w:val="solid" w:color="FFFFFF" w:fill="auto"/>
          </w:tcPr>
          <w:p w14:paraId="1EEE4565" w14:textId="77777777" w:rsidR="004E4110" w:rsidRPr="00AB3992" w:rsidRDefault="004E4110" w:rsidP="004E4110">
            <w:pPr>
              <w:autoSpaceDE w:val="0"/>
              <w:autoSpaceDN w:val="0"/>
              <w:adjustRightInd w:val="0"/>
              <w:ind w:left="570" w:hanging="570"/>
              <w:jc w:val="center"/>
              <w:rPr>
                <w:rFonts w:eastAsia="Malgun Gothic"/>
                <w:color w:val="000000"/>
                <w:sz w:val="20"/>
                <w:szCs w:val="20"/>
              </w:rPr>
            </w:pPr>
            <w:r w:rsidRPr="00AB3992">
              <w:rPr>
                <w:rFonts w:eastAsia="Malgun Gothic"/>
                <w:color w:val="000000"/>
                <w:sz w:val="20"/>
                <w:szCs w:val="20"/>
              </w:rPr>
              <w:t>3,142 (45.62%)</w:t>
            </w:r>
          </w:p>
        </w:tc>
        <w:tc>
          <w:tcPr>
            <w:tcW w:w="2118" w:type="dxa"/>
            <w:tcBorders>
              <w:top w:val="nil"/>
              <w:left w:val="nil"/>
              <w:bottom w:val="nil"/>
            </w:tcBorders>
            <w:shd w:val="solid" w:color="FFFFFF" w:fill="auto"/>
          </w:tcPr>
          <w:p w14:paraId="35E8EFEF" w14:textId="77777777" w:rsidR="004E4110" w:rsidRPr="00AB3992" w:rsidRDefault="004E4110" w:rsidP="004E4110">
            <w:pPr>
              <w:autoSpaceDE w:val="0"/>
              <w:autoSpaceDN w:val="0"/>
              <w:adjustRightInd w:val="0"/>
              <w:ind w:left="435" w:hanging="435"/>
              <w:jc w:val="center"/>
              <w:rPr>
                <w:rFonts w:eastAsia="Malgun Gothic"/>
                <w:color w:val="000000"/>
                <w:sz w:val="20"/>
                <w:szCs w:val="20"/>
              </w:rPr>
            </w:pPr>
            <w:r w:rsidRPr="00AB3992">
              <w:rPr>
                <w:rFonts w:eastAsia="Malgun Gothic"/>
                <w:color w:val="000000"/>
                <w:sz w:val="20"/>
                <w:szCs w:val="20"/>
              </w:rPr>
              <w:t>1,619 (47.59%)</w:t>
            </w:r>
          </w:p>
        </w:tc>
        <w:tc>
          <w:tcPr>
            <w:tcW w:w="2736" w:type="dxa"/>
            <w:gridSpan w:val="2"/>
            <w:tcBorders>
              <w:top w:val="nil"/>
              <w:left w:val="nil"/>
              <w:bottom w:val="nil"/>
            </w:tcBorders>
            <w:shd w:val="solid" w:color="FFFFFF" w:fill="auto"/>
          </w:tcPr>
          <w:p w14:paraId="44497F29" w14:textId="77777777" w:rsidR="004E4110" w:rsidRPr="00AB3992" w:rsidRDefault="004E4110" w:rsidP="004E4110">
            <w:pPr>
              <w:autoSpaceDE w:val="0"/>
              <w:autoSpaceDN w:val="0"/>
              <w:adjustRightInd w:val="0"/>
              <w:ind w:left="750" w:hanging="750"/>
              <w:jc w:val="center"/>
              <w:rPr>
                <w:rFonts w:eastAsia="Malgun Gothic"/>
                <w:color w:val="000000"/>
                <w:sz w:val="20"/>
                <w:szCs w:val="20"/>
              </w:rPr>
            </w:pPr>
            <w:r w:rsidRPr="00AB3992">
              <w:rPr>
                <w:rFonts w:eastAsia="Malgun Gothic"/>
                <w:color w:val="000000"/>
                <w:sz w:val="20"/>
                <w:szCs w:val="20"/>
              </w:rPr>
              <w:t>4,157 (46.02%)</w:t>
            </w:r>
          </w:p>
        </w:tc>
      </w:tr>
      <w:tr w:rsidR="004E4110" w:rsidRPr="00AB3992" w14:paraId="6C0B7115" w14:textId="77777777" w:rsidTr="004E4110">
        <w:trPr>
          <w:gridAfter w:val="1"/>
          <w:wAfter w:w="42" w:type="dxa"/>
          <w:trHeight w:val="20"/>
        </w:trPr>
        <w:tc>
          <w:tcPr>
            <w:tcW w:w="3090" w:type="dxa"/>
            <w:tcBorders>
              <w:top w:val="nil"/>
              <w:bottom w:val="nil"/>
              <w:right w:val="nil"/>
            </w:tcBorders>
            <w:shd w:val="solid" w:color="FFFFFF" w:fill="auto"/>
          </w:tcPr>
          <w:p w14:paraId="66A4FF29" w14:textId="77777777" w:rsidR="004E4110" w:rsidRPr="00AB3992" w:rsidRDefault="004E4110" w:rsidP="004E4110">
            <w:pPr>
              <w:autoSpaceDE w:val="0"/>
              <w:autoSpaceDN w:val="0"/>
              <w:adjustRightInd w:val="0"/>
              <w:ind w:left="-30" w:firstLine="30"/>
              <w:rPr>
                <w:rFonts w:eastAsia="Malgun Gothic"/>
                <w:color w:val="000000"/>
                <w:sz w:val="20"/>
                <w:szCs w:val="20"/>
              </w:rPr>
            </w:pPr>
            <w:r w:rsidRPr="00AB3992">
              <w:rPr>
                <w:rFonts w:eastAsia="Malgun Gothic"/>
                <w:color w:val="000000"/>
                <w:sz w:val="20"/>
                <w:szCs w:val="20"/>
              </w:rPr>
              <w:t xml:space="preserve">   Male</w:t>
            </w:r>
          </w:p>
        </w:tc>
        <w:tc>
          <w:tcPr>
            <w:tcW w:w="2382" w:type="dxa"/>
            <w:gridSpan w:val="2"/>
            <w:tcBorders>
              <w:top w:val="nil"/>
              <w:left w:val="nil"/>
              <w:bottom w:val="nil"/>
              <w:right w:val="nil"/>
            </w:tcBorders>
            <w:shd w:val="solid" w:color="FFFFFF" w:fill="auto"/>
          </w:tcPr>
          <w:p w14:paraId="62DDC3F9"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2,919 (54,38%)</w:t>
            </w:r>
          </w:p>
        </w:tc>
        <w:tc>
          <w:tcPr>
            <w:tcW w:w="2118" w:type="dxa"/>
            <w:tcBorders>
              <w:top w:val="nil"/>
              <w:left w:val="nil"/>
              <w:bottom w:val="nil"/>
            </w:tcBorders>
            <w:shd w:val="solid" w:color="FFFFFF" w:fill="auto"/>
          </w:tcPr>
          <w:p w14:paraId="70B41FDD"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1,538 (52.41%)</w:t>
            </w:r>
          </w:p>
        </w:tc>
        <w:tc>
          <w:tcPr>
            <w:tcW w:w="2736" w:type="dxa"/>
            <w:gridSpan w:val="2"/>
            <w:tcBorders>
              <w:top w:val="nil"/>
              <w:left w:val="nil"/>
              <w:bottom w:val="nil"/>
            </w:tcBorders>
            <w:shd w:val="solid" w:color="FFFFFF" w:fill="auto"/>
          </w:tcPr>
          <w:p w14:paraId="49375D84"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3,911 (53.98%)</w:t>
            </w:r>
          </w:p>
        </w:tc>
      </w:tr>
      <w:tr w:rsidR="004E4110" w:rsidRPr="00AB3992" w14:paraId="2F813B4D" w14:textId="77777777" w:rsidTr="004E4110">
        <w:trPr>
          <w:gridAfter w:val="1"/>
          <w:wAfter w:w="42" w:type="dxa"/>
          <w:trHeight w:val="20"/>
        </w:trPr>
        <w:tc>
          <w:tcPr>
            <w:tcW w:w="3090" w:type="dxa"/>
            <w:tcBorders>
              <w:top w:val="nil"/>
              <w:bottom w:val="nil"/>
              <w:right w:val="nil"/>
            </w:tcBorders>
            <w:shd w:val="solid" w:color="FFFFFF" w:fill="auto"/>
          </w:tcPr>
          <w:p w14:paraId="0DFE348F"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Age</w:t>
            </w:r>
          </w:p>
        </w:tc>
        <w:tc>
          <w:tcPr>
            <w:tcW w:w="2382" w:type="dxa"/>
            <w:gridSpan w:val="2"/>
            <w:tcBorders>
              <w:top w:val="nil"/>
              <w:left w:val="nil"/>
              <w:bottom w:val="nil"/>
              <w:right w:val="nil"/>
            </w:tcBorders>
            <w:shd w:val="solid" w:color="FFFFFF" w:fill="auto"/>
          </w:tcPr>
          <w:p w14:paraId="6C330439" w14:textId="77777777" w:rsidR="004E4110" w:rsidRPr="00AB3992" w:rsidRDefault="004E4110" w:rsidP="004E4110">
            <w:pPr>
              <w:autoSpaceDE w:val="0"/>
              <w:autoSpaceDN w:val="0"/>
              <w:adjustRightInd w:val="0"/>
              <w:jc w:val="center"/>
              <w:rPr>
                <w:rFonts w:eastAsia="Malgun Gothic"/>
                <w:color w:val="000000"/>
                <w:sz w:val="20"/>
                <w:szCs w:val="20"/>
              </w:rPr>
            </w:pPr>
          </w:p>
        </w:tc>
        <w:tc>
          <w:tcPr>
            <w:tcW w:w="2118" w:type="dxa"/>
            <w:tcBorders>
              <w:top w:val="nil"/>
              <w:left w:val="nil"/>
              <w:bottom w:val="nil"/>
            </w:tcBorders>
            <w:shd w:val="solid" w:color="FFFFFF" w:fill="auto"/>
          </w:tcPr>
          <w:p w14:paraId="7C35FA56" w14:textId="77777777" w:rsidR="004E4110" w:rsidRPr="00AB3992" w:rsidRDefault="004E4110" w:rsidP="004E4110">
            <w:pPr>
              <w:autoSpaceDE w:val="0"/>
              <w:autoSpaceDN w:val="0"/>
              <w:adjustRightInd w:val="0"/>
              <w:jc w:val="center"/>
              <w:rPr>
                <w:rFonts w:eastAsia="Malgun Gothic"/>
                <w:color w:val="000000"/>
                <w:sz w:val="20"/>
                <w:szCs w:val="20"/>
              </w:rPr>
            </w:pPr>
          </w:p>
        </w:tc>
        <w:tc>
          <w:tcPr>
            <w:tcW w:w="2736" w:type="dxa"/>
            <w:gridSpan w:val="2"/>
            <w:tcBorders>
              <w:top w:val="nil"/>
              <w:left w:val="nil"/>
              <w:bottom w:val="nil"/>
            </w:tcBorders>
            <w:shd w:val="solid" w:color="FFFFFF" w:fill="auto"/>
          </w:tcPr>
          <w:p w14:paraId="3DD1AA5B" w14:textId="77777777" w:rsidR="004E4110" w:rsidRPr="00AB3992" w:rsidRDefault="004E4110" w:rsidP="004E4110">
            <w:pPr>
              <w:autoSpaceDE w:val="0"/>
              <w:autoSpaceDN w:val="0"/>
              <w:adjustRightInd w:val="0"/>
              <w:jc w:val="center"/>
              <w:rPr>
                <w:rFonts w:eastAsia="Malgun Gothic"/>
                <w:color w:val="000000"/>
                <w:sz w:val="20"/>
                <w:szCs w:val="20"/>
              </w:rPr>
            </w:pPr>
          </w:p>
        </w:tc>
      </w:tr>
      <w:tr w:rsidR="004E4110" w:rsidRPr="00AB3992" w14:paraId="555B8C6D" w14:textId="77777777" w:rsidTr="004E4110">
        <w:trPr>
          <w:gridAfter w:val="1"/>
          <w:wAfter w:w="42" w:type="dxa"/>
          <w:trHeight w:val="20"/>
        </w:trPr>
        <w:tc>
          <w:tcPr>
            <w:tcW w:w="3090" w:type="dxa"/>
            <w:tcBorders>
              <w:top w:val="nil"/>
              <w:bottom w:val="nil"/>
              <w:right w:val="nil"/>
            </w:tcBorders>
            <w:shd w:val="solid" w:color="FFFFFF" w:fill="auto"/>
          </w:tcPr>
          <w:p w14:paraId="0BCCD570"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b/>
                <w:bCs/>
                <w:color w:val="000000"/>
                <w:sz w:val="20"/>
                <w:szCs w:val="20"/>
              </w:rPr>
              <w:t xml:space="preserve">   </w:t>
            </w:r>
            <w:r w:rsidRPr="00AB3992">
              <w:rPr>
                <w:rFonts w:eastAsia="Malgun Gothic"/>
                <w:color w:val="000000"/>
                <w:sz w:val="20"/>
                <w:szCs w:val="20"/>
              </w:rPr>
              <w:t>18 – 24</w:t>
            </w:r>
          </w:p>
        </w:tc>
        <w:tc>
          <w:tcPr>
            <w:tcW w:w="2382" w:type="dxa"/>
            <w:gridSpan w:val="2"/>
            <w:tcBorders>
              <w:top w:val="nil"/>
              <w:left w:val="nil"/>
              <w:bottom w:val="nil"/>
              <w:right w:val="nil"/>
            </w:tcBorders>
            <w:shd w:val="solid" w:color="FFFFFF" w:fill="auto"/>
          </w:tcPr>
          <w:p w14:paraId="4C24E2B5"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807 (6.69%)</w:t>
            </w:r>
          </w:p>
        </w:tc>
        <w:tc>
          <w:tcPr>
            <w:tcW w:w="2118" w:type="dxa"/>
            <w:tcBorders>
              <w:top w:val="nil"/>
              <w:left w:val="nil"/>
              <w:bottom w:val="nil"/>
            </w:tcBorders>
            <w:shd w:val="solid" w:color="FFFFFF" w:fill="auto"/>
          </w:tcPr>
          <w:p w14:paraId="3E1A1C5C"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1,610 (33.09%)</w:t>
            </w:r>
          </w:p>
        </w:tc>
        <w:tc>
          <w:tcPr>
            <w:tcW w:w="2736" w:type="dxa"/>
            <w:gridSpan w:val="2"/>
            <w:tcBorders>
              <w:top w:val="nil"/>
              <w:left w:val="nil"/>
              <w:bottom w:val="nil"/>
            </w:tcBorders>
            <w:shd w:val="solid" w:color="FFFFFF" w:fill="auto"/>
          </w:tcPr>
          <w:p w14:paraId="0ABED0C3"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1,993 (13.10%)</w:t>
            </w:r>
          </w:p>
        </w:tc>
      </w:tr>
      <w:tr w:rsidR="004E4110" w:rsidRPr="00AB3992" w14:paraId="7049B8E1" w14:textId="77777777" w:rsidTr="004E4110">
        <w:trPr>
          <w:gridAfter w:val="1"/>
          <w:wAfter w:w="42" w:type="dxa"/>
          <w:trHeight w:val="20"/>
        </w:trPr>
        <w:tc>
          <w:tcPr>
            <w:tcW w:w="3090" w:type="dxa"/>
            <w:tcBorders>
              <w:top w:val="nil"/>
              <w:bottom w:val="nil"/>
              <w:right w:val="nil"/>
            </w:tcBorders>
            <w:shd w:val="solid" w:color="FFFFFF" w:fill="auto"/>
          </w:tcPr>
          <w:p w14:paraId="3427054B"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25 – 34</w:t>
            </w:r>
          </w:p>
        </w:tc>
        <w:tc>
          <w:tcPr>
            <w:tcW w:w="2382" w:type="dxa"/>
            <w:gridSpan w:val="2"/>
            <w:tcBorders>
              <w:top w:val="nil"/>
              <w:left w:val="nil"/>
              <w:bottom w:val="nil"/>
              <w:right w:val="nil"/>
            </w:tcBorders>
            <w:shd w:val="solid" w:color="FFFFFF" w:fill="auto"/>
          </w:tcPr>
          <w:p w14:paraId="5802E3F7"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1,449 (20.84%)</w:t>
            </w:r>
          </w:p>
        </w:tc>
        <w:tc>
          <w:tcPr>
            <w:tcW w:w="2118" w:type="dxa"/>
            <w:tcBorders>
              <w:top w:val="nil"/>
              <w:left w:val="nil"/>
              <w:bottom w:val="nil"/>
            </w:tcBorders>
            <w:shd w:val="solid" w:color="FFFFFF" w:fill="auto"/>
          </w:tcPr>
          <w:p w14:paraId="01F04CC8"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866 (31.5%)</w:t>
            </w:r>
          </w:p>
        </w:tc>
        <w:tc>
          <w:tcPr>
            <w:tcW w:w="2736" w:type="dxa"/>
            <w:gridSpan w:val="2"/>
            <w:tcBorders>
              <w:top w:val="nil"/>
              <w:left w:val="nil"/>
              <w:bottom w:val="nil"/>
            </w:tcBorders>
            <w:shd w:val="solid" w:color="FFFFFF" w:fill="auto"/>
          </w:tcPr>
          <w:p w14:paraId="7ABE4428"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1,929 (22.19%)</w:t>
            </w:r>
          </w:p>
        </w:tc>
      </w:tr>
      <w:tr w:rsidR="004E4110" w:rsidRPr="00AB3992" w14:paraId="4F9081DD" w14:textId="77777777" w:rsidTr="004E4110">
        <w:trPr>
          <w:gridAfter w:val="1"/>
          <w:wAfter w:w="42" w:type="dxa"/>
          <w:trHeight w:val="20"/>
        </w:trPr>
        <w:tc>
          <w:tcPr>
            <w:tcW w:w="3090" w:type="dxa"/>
            <w:tcBorders>
              <w:top w:val="nil"/>
              <w:bottom w:val="nil"/>
              <w:right w:val="nil"/>
            </w:tcBorders>
            <w:shd w:val="solid" w:color="FFFFFF" w:fill="auto"/>
          </w:tcPr>
          <w:p w14:paraId="5746745E"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35 – 44</w:t>
            </w:r>
          </w:p>
        </w:tc>
        <w:tc>
          <w:tcPr>
            <w:tcW w:w="2382" w:type="dxa"/>
            <w:gridSpan w:val="2"/>
            <w:tcBorders>
              <w:top w:val="nil"/>
              <w:left w:val="nil"/>
              <w:bottom w:val="nil"/>
              <w:right w:val="nil"/>
            </w:tcBorders>
            <w:shd w:val="solid" w:color="FFFFFF" w:fill="auto"/>
          </w:tcPr>
          <w:p w14:paraId="44EB11E4"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1,075 (21.08%)</w:t>
            </w:r>
          </w:p>
        </w:tc>
        <w:tc>
          <w:tcPr>
            <w:tcW w:w="2118" w:type="dxa"/>
            <w:tcBorders>
              <w:top w:val="nil"/>
              <w:left w:val="nil"/>
              <w:bottom w:val="nil"/>
            </w:tcBorders>
            <w:shd w:val="solid" w:color="FFFFFF" w:fill="auto"/>
          </w:tcPr>
          <w:p w14:paraId="091A2635"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308 (16.41%)</w:t>
            </w:r>
          </w:p>
        </w:tc>
        <w:tc>
          <w:tcPr>
            <w:tcW w:w="2736" w:type="dxa"/>
            <w:gridSpan w:val="2"/>
            <w:tcBorders>
              <w:top w:val="nil"/>
              <w:left w:val="nil"/>
              <w:bottom w:val="nil"/>
            </w:tcBorders>
            <w:shd w:val="solid" w:color="FFFFFF" w:fill="auto"/>
          </w:tcPr>
          <w:p w14:paraId="4B387294"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1,237 (20.05%)</w:t>
            </w:r>
          </w:p>
        </w:tc>
      </w:tr>
      <w:tr w:rsidR="004E4110" w:rsidRPr="00AB3992" w14:paraId="67188021" w14:textId="77777777" w:rsidTr="004E4110">
        <w:trPr>
          <w:gridAfter w:val="1"/>
          <w:wAfter w:w="42" w:type="dxa"/>
          <w:trHeight w:val="20"/>
        </w:trPr>
        <w:tc>
          <w:tcPr>
            <w:tcW w:w="3090" w:type="dxa"/>
            <w:tcBorders>
              <w:top w:val="nil"/>
              <w:bottom w:val="nil"/>
              <w:right w:val="nil"/>
            </w:tcBorders>
            <w:shd w:val="solid" w:color="FFFFFF" w:fill="auto"/>
          </w:tcPr>
          <w:p w14:paraId="75D2DCEA"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45 – 54</w:t>
            </w:r>
          </w:p>
        </w:tc>
        <w:tc>
          <w:tcPr>
            <w:tcW w:w="2382" w:type="dxa"/>
            <w:gridSpan w:val="2"/>
            <w:tcBorders>
              <w:top w:val="nil"/>
              <w:left w:val="nil"/>
              <w:bottom w:val="nil"/>
              <w:right w:val="nil"/>
            </w:tcBorders>
            <w:shd w:val="solid" w:color="FFFFFF" w:fill="auto"/>
          </w:tcPr>
          <w:p w14:paraId="3571F0D9"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961 (18.20%)</w:t>
            </w:r>
          </w:p>
        </w:tc>
        <w:tc>
          <w:tcPr>
            <w:tcW w:w="2118" w:type="dxa"/>
            <w:tcBorders>
              <w:top w:val="nil"/>
              <w:left w:val="nil"/>
              <w:bottom w:val="nil"/>
            </w:tcBorders>
            <w:shd w:val="solid" w:color="FFFFFF" w:fill="auto"/>
          </w:tcPr>
          <w:p w14:paraId="6F3187C6"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180 (8.74%)</w:t>
            </w:r>
          </w:p>
        </w:tc>
        <w:tc>
          <w:tcPr>
            <w:tcW w:w="2736" w:type="dxa"/>
            <w:gridSpan w:val="2"/>
            <w:tcBorders>
              <w:top w:val="nil"/>
              <w:left w:val="nil"/>
              <w:bottom w:val="nil"/>
            </w:tcBorders>
            <w:shd w:val="solid" w:color="FFFFFF" w:fill="auto"/>
          </w:tcPr>
          <w:p w14:paraId="5A32BA0E"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1,043 (15.97%)</w:t>
            </w:r>
          </w:p>
        </w:tc>
      </w:tr>
      <w:tr w:rsidR="004E4110" w:rsidRPr="00AB3992" w14:paraId="3D325667" w14:textId="77777777" w:rsidTr="004E4110">
        <w:trPr>
          <w:gridAfter w:val="1"/>
          <w:wAfter w:w="42" w:type="dxa"/>
          <w:trHeight w:val="20"/>
        </w:trPr>
        <w:tc>
          <w:tcPr>
            <w:tcW w:w="3090" w:type="dxa"/>
            <w:tcBorders>
              <w:top w:val="nil"/>
              <w:bottom w:val="nil"/>
              <w:right w:val="nil"/>
            </w:tcBorders>
            <w:shd w:val="solid" w:color="FFFFFF" w:fill="auto"/>
          </w:tcPr>
          <w:p w14:paraId="31F8520C"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55 – 64</w:t>
            </w:r>
          </w:p>
        </w:tc>
        <w:tc>
          <w:tcPr>
            <w:tcW w:w="2382" w:type="dxa"/>
            <w:gridSpan w:val="2"/>
            <w:tcBorders>
              <w:top w:val="nil"/>
              <w:left w:val="nil"/>
              <w:bottom w:val="nil"/>
              <w:right w:val="nil"/>
            </w:tcBorders>
            <w:shd w:val="solid" w:color="FFFFFF" w:fill="auto"/>
          </w:tcPr>
          <w:p w14:paraId="1E706AF5"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1,143 (20.48%)</w:t>
            </w:r>
          </w:p>
        </w:tc>
        <w:tc>
          <w:tcPr>
            <w:tcW w:w="2118" w:type="dxa"/>
            <w:tcBorders>
              <w:top w:val="nil"/>
              <w:left w:val="nil"/>
              <w:bottom w:val="nil"/>
            </w:tcBorders>
            <w:shd w:val="solid" w:color="FFFFFF" w:fill="auto"/>
          </w:tcPr>
          <w:p w14:paraId="59C3EF40"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142 (6.97%)</w:t>
            </w:r>
          </w:p>
        </w:tc>
        <w:tc>
          <w:tcPr>
            <w:tcW w:w="2736" w:type="dxa"/>
            <w:gridSpan w:val="2"/>
            <w:tcBorders>
              <w:top w:val="nil"/>
              <w:left w:val="nil"/>
              <w:bottom w:val="nil"/>
            </w:tcBorders>
            <w:shd w:val="solid" w:color="FFFFFF" w:fill="auto"/>
          </w:tcPr>
          <w:p w14:paraId="4CBE5792"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1,206 (17.70%)</w:t>
            </w:r>
          </w:p>
        </w:tc>
      </w:tr>
      <w:tr w:rsidR="004E4110" w:rsidRPr="00AB3992" w14:paraId="76C086A6" w14:textId="77777777" w:rsidTr="004E4110">
        <w:trPr>
          <w:gridAfter w:val="1"/>
          <w:wAfter w:w="42" w:type="dxa"/>
          <w:trHeight w:val="20"/>
        </w:trPr>
        <w:tc>
          <w:tcPr>
            <w:tcW w:w="3090" w:type="dxa"/>
            <w:tcBorders>
              <w:top w:val="nil"/>
              <w:bottom w:val="nil"/>
              <w:right w:val="nil"/>
            </w:tcBorders>
            <w:shd w:val="solid" w:color="FFFFFF" w:fill="auto"/>
          </w:tcPr>
          <w:p w14:paraId="4F298981"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65+ </w:t>
            </w:r>
          </w:p>
        </w:tc>
        <w:tc>
          <w:tcPr>
            <w:tcW w:w="2382" w:type="dxa"/>
            <w:gridSpan w:val="2"/>
            <w:tcBorders>
              <w:top w:val="nil"/>
              <w:left w:val="nil"/>
              <w:bottom w:val="nil"/>
              <w:right w:val="nil"/>
            </w:tcBorders>
            <w:shd w:val="solid" w:color="FFFFFF" w:fill="auto"/>
          </w:tcPr>
          <w:p w14:paraId="078CFCC6"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630 (12.70%)</w:t>
            </w:r>
          </w:p>
        </w:tc>
        <w:tc>
          <w:tcPr>
            <w:tcW w:w="2118" w:type="dxa"/>
            <w:tcBorders>
              <w:top w:val="nil"/>
              <w:left w:val="nil"/>
              <w:bottom w:val="nil"/>
            </w:tcBorders>
            <w:shd w:val="solid" w:color="FFFFFF" w:fill="auto"/>
          </w:tcPr>
          <w:p w14:paraId="46C9E26A"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54 (3.28%)</w:t>
            </w:r>
          </w:p>
        </w:tc>
        <w:tc>
          <w:tcPr>
            <w:tcW w:w="2736" w:type="dxa"/>
            <w:gridSpan w:val="2"/>
            <w:tcBorders>
              <w:top w:val="nil"/>
              <w:left w:val="nil"/>
              <w:bottom w:val="nil"/>
            </w:tcBorders>
            <w:shd w:val="solid" w:color="FFFFFF" w:fill="auto"/>
          </w:tcPr>
          <w:p w14:paraId="49FFD5F9"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666 (10.97%)</w:t>
            </w:r>
          </w:p>
        </w:tc>
      </w:tr>
      <w:tr w:rsidR="004E4110" w:rsidRPr="00AB3992" w14:paraId="24D245E8" w14:textId="77777777" w:rsidTr="004E4110">
        <w:trPr>
          <w:gridAfter w:val="1"/>
          <w:wAfter w:w="42" w:type="dxa"/>
          <w:trHeight w:val="20"/>
        </w:trPr>
        <w:tc>
          <w:tcPr>
            <w:tcW w:w="3090" w:type="dxa"/>
            <w:tcBorders>
              <w:top w:val="nil"/>
              <w:bottom w:val="nil"/>
              <w:right w:val="nil"/>
            </w:tcBorders>
            <w:shd w:val="solid" w:color="FFFFFF" w:fill="auto"/>
          </w:tcPr>
          <w:p w14:paraId="52FA7C4C"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Race </w:t>
            </w:r>
          </w:p>
        </w:tc>
        <w:tc>
          <w:tcPr>
            <w:tcW w:w="2382" w:type="dxa"/>
            <w:gridSpan w:val="2"/>
            <w:tcBorders>
              <w:top w:val="nil"/>
              <w:left w:val="nil"/>
              <w:bottom w:val="nil"/>
              <w:right w:val="nil"/>
            </w:tcBorders>
            <w:shd w:val="solid" w:color="FFFFFF" w:fill="auto"/>
          </w:tcPr>
          <w:p w14:paraId="6E7F6252" w14:textId="77777777" w:rsidR="004E4110" w:rsidRPr="00AB3992" w:rsidRDefault="004E4110" w:rsidP="004E4110">
            <w:pPr>
              <w:autoSpaceDE w:val="0"/>
              <w:autoSpaceDN w:val="0"/>
              <w:adjustRightInd w:val="0"/>
              <w:jc w:val="center"/>
              <w:rPr>
                <w:rFonts w:ascii="Aptos" w:eastAsia="Malgun Gothic" w:hAnsi="Aptos" w:cs="Aptos"/>
                <w:color w:val="000000"/>
                <w:sz w:val="20"/>
                <w:szCs w:val="20"/>
              </w:rPr>
            </w:pPr>
          </w:p>
        </w:tc>
        <w:tc>
          <w:tcPr>
            <w:tcW w:w="2118" w:type="dxa"/>
            <w:tcBorders>
              <w:top w:val="nil"/>
              <w:left w:val="nil"/>
              <w:bottom w:val="nil"/>
            </w:tcBorders>
            <w:shd w:val="solid" w:color="FFFFFF" w:fill="auto"/>
          </w:tcPr>
          <w:p w14:paraId="27EBE784" w14:textId="77777777" w:rsidR="004E4110" w:rsidRPr="00AB3992" w:rsidRDefault="004E4110" w:rsidP="004E4110">
            <w:pPr>
              <w:autoSpaceDE w:val="0"/>
              <w:autoSpaceDN w:val="0"/>
              <w:adjustRightInd w:val="0"/>
              <w:jc w:val="center"/>
              <w:rPr>
                <w:rFonts w:eastAsia="Malgun Gothic"/>
                <w:color w:val="000000"/>
                <w:sz w:val="20"/>
                <w:szCs w:val="20"/>
              </w:rPr>
            </w:pPr>
          </w:p>
        </w:tc>
        <w:tc>
          <w:tcPr>
            <w:tcW w:w="2736" w:type="dxa"/>
            <w:gridSpan w:val="2"/>
            <w:tcBorders>
              <w:top w:val="nil"/>
              <w:left w:val="nil"/>
              <w:bottom w:val="nil"/>
            </w:tcBorders>
            <w:shd w:val="solid" w:color="FFFFFF" w:fill="auto"/>
          </w:tcPr>
          <w:p w14:paraId="201D7305" w14:textId="77777777" w:rsidR="004E4110" w:rsidRPr="00AB3992" w:rsidRDefault="004E4110" w:rsidP="004E4110">
            <w:pPr>
              <w:autoSpaceDE w:val="0"/>
              <w:autoSpaceDN w:val="0"/>
              <w:adjustRightInd w:val="0"/>
              <w:jc w:val="center"/>
              <w:rPr>
                <w:rFonts w:eastAsia="Malgun Gothic"/>
                <w:color w:val="000000"/>
                <w:sz w:val="20"/>
                <w:szCs w:val="20"/>
              </w:rPr>
            </w:pPr>
          </w:p>
        </w:tc>
      </w:tr>
      <w:tr w:rsidR="004E4110" w:rsidRPr="00AB3992" w14:paraId="56AF82EF" w14:textId="77777777" w:rsidTr="004E4110">
        <w:trPr>
          <w:gridAfter w:val="1"/>
          <w:wAfter w:w="42" w:type="dxa"/>
          <w:trHeight w:val="20"/>
        </w:trPr>
        <w:tc>
          <w:tcPr>
            <w:tcW w:w="3090" w:type="dxa"/>
            <w:tcBorders>
              <w:top w:val="nil"/>
              <w:bottom w:val="nil"/>
              <w:right w:val="nil"/>
            </w:tcBorders>
            <w:shd w:val="solid" w:color="FFFFFF" w:fill="auto"/>
          </w:tcPr>
          <w:p w14:paraId="31D0ACE0"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White </w:t>
            </w:r>
          </w:p>
        </w:tc>
        <w:tc>
          <w:tcPr>
            <w:tcW w:w="2382" w:type="dxa"/>
            <w:gridSpan w:val="2"/>
            <w:tcBorders>
              <w:top w:val="nil"/>
              <w:left w:val="nil"/>
              <w:bottom w:val="nil"/>
              <w:right w:val="nil"/>
            </w:tcBorders>
            <w:shd w:val="solid" w:color="FFFFFF" w:fill="auto"/>
          </w:tcPr>
          <w:p w14:paraId="2D84CDD1"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4,257 (75.84%)</w:t>
            </w:r>
          </w:p>
        </w:tc>
        <w:tc>
          <w:tcPr>
            <w:tcW w:w="2118" w:type="dxa"/>
            <w:tcBorders>
              <w:top w:val="nil"/>
              <w:left w:val="nil"/>
              <w:bottom w:val="nil"/>
            </w:tcBorders>
            <w:shd w:val="solid" w:color="FFFFFF" w:fill="auto"/>
          </w:tcPr>
          <w:p w14:paraId="5AD8867E"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2,318 (79.59%)</w:t>
            </w:r>
          </w:p>
        </w:tc>
        <w:tc>
          <w:tcPr>
            <w:tcW w:w="2736" w:type="dxa"/>
            <w:gridSpan w:val="2"/>
            <w:tcBorders>
              <w:top w:val="nil"/>
              <w:left w:val="nil"/>
              <w:bottom w:val="nil"/>
            </w:tcBorders>
            <w:shd w:val="solid" w:color="FFFFFF" w:fill="auto"/>
          </w:tcPr>
          <w:p w14:paraId="3FAC791F"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5,734 (76.69%)</w:t>
            </w:r>
          </w:p>
        </w:tc>
      </w:tr>
      <w:tr w:rsidR="004E4110" w:rsidRPr="00AB3992" w14:paraId="79D1488C" w14:textId="77777777" w:rsidTr="004E4110">
        <w:trPr>
          <w:gridAfter w:val="1"/>
          <w:wAfter w:w="42" w:type="dxa"/>
          <w:trHeight w:val="20"/>
        </w:trPr>
        <w:tc>
          <w:tcPr>
            <w:tcW w:w="3090" w:type="dxa"/>
            <w:tcBorders>
              <w:top w:val="nil"/>
              <w:bottom w:val="nil"/>
              <w:right w:val="nil"/>
            </w:tcBorders>
            <w:shd w:val="solid" w:color="FFFFFF" w:fill="auto"/>
          </w:tcPr>
          <w:p w14:paraId="263F0183"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Black or African American</w:t>
            </w:r>
          </w:p>
        </w:tc>
        <w:tc>
          <w:tcPr>
            <w:tcW w:w="2382" w:type="dxa"/>
            <w:gridSpan w:val="2"/>
            <w:tcBorders>
              <w:top w:val="nil"/>
              <w:left w:val="nil"/>
              <w:bottom w:val="nil"/>
              <w:right w:val="nil"/>
            </w:tcBorders>
            <w:shd w:val="solid" w:color="FFFFFF" w:fill="auto"/>
          </w:tcPr>
          <w:p w14:paraId="5A29CDA3"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1,103 (16.12%)</w:t>
            </w:r>
          </w:p>
        </w:tc>
        <w:tc>
          <w:tcPr>
            <w:tcW w:w="2118" w:type="dxa"/>
            <w:tcBorders>
              <w:top w:val="nil"/>
              <w:left w:val="nil"/>
              <w:bottom w:val="nil"/>
            </w:tcBorders>
            <w:shd w:val="solid" w:color="FFFFFF" w:fill="auto"/>
          </w:tcPr>
          <w:p w14:paraId="10C2D842"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334 (9.92%)</w:t>
            </w:r>
          </w:p>
        </w:tc>
        <w:tc>
          <w:tcPr>
            <w:tcW w:w="2736" w:type="dxa"/>
            <w:gridSpan w:val="2"/>
            <w:tcBorders>
              <w:top w:val="nil"/>
              <w:left w:val="nil"/>
              <w:bottom w:val="nil"/>
            </w:tcBorders>
            <w:shd w:val="solid" w:color="FFFFFF" w:fill="auto"/>
          </w:tcPr>
          <w:p w14:paraId="1DEF20FD"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1,314 (14.81%)</w:t>
            </w:r>
          </w:p>
        </w:tc>
      </w:tr>
      <w:tr w:rsidR="004E4110" w:rsidRPr="00AB3992" w14:paraId="3E8828CF" w14:textId="77777777" w:rsidTr="004E4110">
        <w:trPr>
          <w:gridAfter w:val="1"/>
          <w:wAfter w:w="42" w:type="dxa"/>
          <w:trHeight w:val="20"/>
        </w:trPr>
        <w:tc>
          <w:tcPr>
            <w:tcW w:w="3090" w:type="dxa"/>
            <w:tcBorders>
              <w:top w:val="nil"/>
              <w:bottom w:val="nil"/>
              <w:right w:val="nil"/>
            </w:tcBorders>
            <w:shd w:val="solid" w:color="FFFFFF" w:fill="auto"/>
          </w:tcPr>
          <w:p w14:paraId="6CD91D5D"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Other </w:t>
            </w:r>
          </w:p>
        </w:tc>
        <w:tc>
          <w:tcPr>
            <w:tcW w:w="2382" w:type="dxa"/>
            <w:gridSpan w:val="2"/>
            <w:tcBorders>
              <w:top w:val="nil"/>
              <w:left w:val="nil"/>
              <w:bottom w:val="nil"/>
              <w:right w:val="nil"/>
            </w:tcBorders>
            <w:shd w:val="solid" w:color="FFFFFF" w:fill="auto"/>
          </w:tcPr>
          <w:p w14:paraId="60487863"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571 (8.04%)</w:t>
            </w:r>
          </w:p>
        </w:tc>
        <w:tc>
          <w:tcPr>
            <w:tcW w:w="2118" w:type="dxa"/>
            <w:tcBorders>
              <w:top w:val="nil"/>
              <w:left w:val="nil"/>
              <w:bottom w:val="nil"/>
            </w:tcBorders>
            <w:shd w:val="solid" w:color="FFFFFF" w:fill="auto"/>
          </w:tcPr>
          <w:p w14:paraId="573F54B1"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424 (10.49%)</w:t>
            </w:r>
          </w:p>
        </w:tc>
        <w:tc>
          <w:tcPr>
            <w:tcW w:w="2736" w:type="dxa"/>
            <w:gridSpan w:val="2"/>
            <w:tcBorders>
              <w:top w:val="nil"/>
              <w:left w:val="nil"/>
              <w:bottom w:val="nil"/>
            </w:tcBorders>
            <w:shd w:val="solid" w:color="FFFFFF" w:fill="auto"/>
          </w:tcPr>
          <w:p w14:paraId="33A0E544"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854 (8.50%)</w:t>
            </w:r>
          </w:p>
        </w:tc>
      </w:tr>
      <w:tr w:rsidR="004E4110" w:rsidRPr="00AB3992" w14:paraId="5CD791D1" w14:textId="77777777" w:rsidTr="004E4110">
        <w:trPr>
          <w:gridAfter w:val="1"/>
          <w:wAfter w:w="42" w:type="dxa"/>
          <w:trHeight w:val="20"/>
        </w:trPr>
        <w:tc>
          <w:tcPr>
            <w:tcW w:w="3090" w:type="dxa"/>
            <w:tcBorders>
              <w:top w:val="nil"/>
              <w:bottom w:val="nil"/>
              <w:right w:val="nil"/>
            </w:tcBorders>
            <w:shd w:val="solid" w:color="FFFFFF" w:fill="auto"/>
          </w:tcPr>
          <w:p w14:paraId="08927581"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Ethnicity </w:t>
            </w:r>
          </w:p>
        </w:tc>
        <w:tc>
          <w:tcPr>
            <w:tcW w:w="2382" w:type="dxa"/>
            <w:gridSpan w:val="2"/>
            <w:tcBorders>
              <w:top w:val="nil"/>
              <w:left w:val="nil"/>
              <w:bottom w:val="nil"/>
              <w:right w:val="nil"/>
            </w:tcBorders>
            <w:shd w:val="solid" w:color="FFFFFF" w:fill="auto"/>
          </w:tcPr>
          <w:p w14:paraId="75B28358" w14:textId="77777777" w:rsidR="004E4110" w:rsidRPr="00AB3992" w:rsidRDefault="004E4110" w:rsidP="004E4110">
            <w:pPr>
              <w:autoSpaceDE w:val="0"/>
              <w:autoSpaceDN w:val="0"/>
              <w:adjustRightInd w:val="0"/>
              <w:jc w:val="center"/>
              <w:rPr>
                <w:rFonts w:ascii="Aptos" w:eastAsia="Malgun Gothic" w:hAnsi="Aptos" w:cs="Aptos"/>
                <w:color w:val="000000"/>
                <w:sz w:val="20"/>
                <w:szCs w:val="20"/>
              </w:rPr>
            </w:pPr>
          </w:p>
        </w:tc>
        <w:tc>
          <w:tcPr>
            <w:tcW w:w="2118" w:type="dxa"/>
            <w:tcBorders>
              <w:top w:val="nil"/>
              <w:left w:val="nil"/>
              <w:bottom w:val="nil"/>
            </w:tcBorders>
            <w:shd w:val="solid" w:color="FFFFFF" w:fill="auto"/>
          </w:tcPr>
          <w:p w14:paraId="5C65AA9F" w14:textId="77777777" w:rsidR="004E4110" w:rsidRPr="00AB3992" w:rsidRDefault="004E4110" w:rsidP="004E4110">
            <w:pPr>
              <w:autoSpaceDE w:val="0"/>
              <w:autoSpaceDN w:val="0"/>
              <w:adjustRightInd w:val="0"/>
              <w:jc w:val="center"/>
              <w:rPr>
                <w:rFonts w:eastAsia="Malgun Gothic"/>
                <w:color w:val="000000"/>
                <w:sz w:val="20"/>
                <w:szCs w:val="20"/>
              </w:rPr>
            </w:pPr>
          </w:p>
        </w:tc>
        <w:tc>
          <w:tcPr>
            <w:tcW w:w="2736" w:type="dxa"/>
            <w:gridSpan w:val="2"/>
            <w:tcBorders>
              <w:top w:val="nil"/>
              <w:left w:val="nil"/>
              <w:bottom w:val="nil"/>
            </w:tcBorders>
            <w:shd w:val="solid" w:color="FFFFFF" w:fill="auto"/>
          </w:tcPr>
          <w:p w14:paraId="434F8614" w14:textId="77777777" w:rsidR="004E4110" w:rsidRPr="00AB3992" w:rsidRDefault="004E4110" w:rsidP="004E4110">
            <w:pPr>
              <w:autoSpaceDE w:val="0"/>
              <w:autoSpaceDN w:val="0"/>
              <w:adjustRightInd w:val="0"/>
              <w:jc w:val="center"/>
              <w:rPr>
                <w:rFonts w:eastAsia="Malgun Gothic"/>
                <w:color w:val="000000"/>
                <w:sz w:val="20"/>
                <w:szCs w:val="20"/>
              </w:rPr>
            </w:pPr>
          </w:p>
        </w:tc>
      </w:tr>
      <w:tr w:rsidR="004E4110" w:rsidRPr="00AB3992" w14:paraId="38953CC6" w14:textId="77777777" w:rsidTr="004E4110">
        <w:trPr>
          <w:gridAfter w:val="1"/>
          <w:wAfter w:w="42" w:type="dxa"/>
          <w:trHeight w:val="20"/>
        </w:trPr>
        <w:tc>
          <w:tcPr>
            <w:tcW w:w="3090" w:type="dxa"/>
            <w:tcBorders>
              <w:top w:val="nil"/>
              <w:bottom w:val="nil"/>
              <w:right w:val="nil"/>
            </w:tcBorders>
            <w:shd w:val="solid" w:color="FFFFFF" w:fill="auto"/>
          </w:tcPr>
          <w:p w14:paraId="5501F5FC"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Hispanic </w:t>
            </w:r>
          </w:p>
        </w:tc>
        <w:tc>
          <w:tcPr>
            <w:tcW w:w="2382" w:type="dxa"/>
            <w:gridSpan w:val="2"/>
            <w:tcBorders>
              <w:top w:val="nil"/>
              <w:left w:val="nil"/>
              <w:bottom w:val="nil"/>
              <w:right w:val="nil"/>
            </w:tcBorders>
            <w:shd w:val="solid" w:color="FFFFFF" w:fill="auto"/>
          </w:tcPr>
          <w:p w14:paraId="4746B670"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921 (14.01%)</w:t>
            </w:r>
          </w:p>
        </w:tc>
        <w:tc>
          <w:tcPr>
            <w:tcW w:w="2118" w:type="dxa"/>
            <w:tcBorders>
              <w:top w:val="nil"/>
              <w:left w:val="nil"/>
              <w:bottom w:val="nil"/>
            </w:tcBorders>
            <w:shd w:val="solid" w:color="FFFFFF" w:fill="auto"/>
          </w:tcPr>
          <w:p w14:paraId="7ED1C41F"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588 (14.17%)</w:t>
            </w:r>
          </w:p>
        </w:tc>
        <w:tc>
          <w:tcPr>
            <w:tcW w:w="2736" w:type="dxa"/>
            <w:gridSpan w:val="2"/>
            <w:tcBorders>
              <w:top w:val="nil"/>
              <w:left w:val="nil"/>
              <w:bottom w:val="nil"/>
            </w:tcBorders>
            <w:shd w:val="solid" w:color="FFFFFF" w:fill="auto"/>
          </w:tcPr>
          <w:p w14:paraId="505DC682"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1,303 (14.02%)</w:t>
            </w:r>
          </w:p>
        </w:tc>
      </w:tr>
      <w:tr w:rsidR="004E4110" w:rsidRPr="00AB3992" w14:paraId="01CB939B" w14:textId="77777777" w:rsidTr="004E4110">
        <w:trPr>
          <w:gridAfter w:val="1"/>
          <w:wAfter w:w="42" w:type="dxa"/>
          <w:trHeight w:val="20"/>
        </w:trPr>
        <w:tc>
          <w:tcPr>
            <w:tcW w:w="3090" w:type="dxa"/>
            <w:tcBorders>
              <w:top w:val="nil"/>
              <w:bottom w:val="nil"/>
              <w:right w:val="nil"/>
            </w:tcBorders>
            <w:shd w:val="solid" w:color="FFFFFF" w:fill="auto"/>
          </w:tcPr>
          <w:p w14:paraId="50493FB6"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Income </w:t>
            </w:r>
          </w:p>
        </w:tc>
        <w:tc>
          <w:tcPr>
            <w:tcW w:w="2382" w:type="dxa"/>
            <w:gridSpan w:val="2"/>
            <w:tcBorders>
              <w:top w:val="nil"/>
              <w:left w:val="nil"/>
              <w:bottom w:val="nil"/>
              <w:right w:val="nil"/>
            </w:tcBorders>
            <w:shd w:val="solid" w:color="FFFFFF" w:fill="auto"/>
          </w:tcPr>
          <w:p w14:paraId="251E0368" w14:textId="77777777" w:rsidR="004E4110" w:rsidRPr="00AB3992" w:rsidRDefault="004E4110" w:rsidP="004E4110">
            <w:pPr>
              <w:autoSpaceDE w:val="0"/>
              <w:autoSpaceDN w:val="0"/>
              <w:adjustRightInd w:val="0"/>
              <w:jc w:val="center"/>
              <w:rPr>
                <w:rFonts w:ascii="Aptos" w:eastAsia="Malgun Gothic" w:hAnsi="Aptos" w:cs="Aptos"/>
                <w:color w:val="000000"/>
                <w:sz w:val="20"/>
                <w:szCs w:val="20"/>
              </w:rPr>
            </w:pPr>
          </w:p>
        </w:tc>
        <w:tc>
          <w:tcPr>
            <w:tcW w:w="2118" w:type="dxa"/>
            <w:tcBorders>
              <w:top w:val="nil"/>
              <w:left w:val="nil"/>
              <w:bottom w:val="nil"/>
            </w:tcBorders>
            <w:shd w:val="solid" w:color="FFFFFF" w:fill="auto"/>
          </w:tcPr>
          <w:p w14:paraId="0B7581E7" w14:textId="77777777" w:rsidR="004E4110" w:rsidRPr="00AB3992" w:rsidRDefault="004E4110" w:rsidP="004E4110">
            <w:pPr>
              <w:autoSpaceDE w:val="0"/>
              <w:autoSpaceDN w:val="0"/>
              <w:adjustRightInd w:val="0"/>
              <w:jc w:val="center"/>
              <w:rPr>
                <w:rFonts w:eastAsia="Malgun Gothic"/>
                <w:color w:val="000000"/>
                <w:sz w:val="20"/>
                <w:szCs w:val="20"/>
              </w:rPr>
            </w:pPr>
          </w:p>
        </w:tc>
        <w:tc>
          <w:tcPr>
            <w:tcW w:w="2736" w:type="dxa"/>
            <w:gridSpan w:val="2"/>
            <w:tcBorders>
              <w:top w:val="nil"/>
              <w:left w:val="nil"/>
              <w:bottom w:val="nil"/>
            </w:tcBorders>
            <w:shd w:val="solid" w:color="FFFFFF" w:fill="auto"/>
          </w:tcPr>
          <w:p w14:paraId="36053B95" w14:textId="77777777" w:rsidR="004E4110" w:rsidRPr="00AB3992" w:rsidRDefault="004E4110" w:rsidP="004E4110">
            <w:pPr>
              <w:autoSpaceDE w:val="0"/>
              <w:autoSpaceDN w:val="0"/>
              <w:adjustRightInd w:val="0"/>
              <w:jc w:val="center"/>
              <w:rPr>
                <w:rFonts w:eastAsia="Malgun Gothic"/>
                <w:color w:val="000000"/>
                <w:sz w:val="20"/>
                <w:szCs w:val="20"/>
              </w:rPr>
            </w:pPr>
          </w:p>
        </w:tc>
      </w:tr>
      <w:tr w:rsidR="004E4110" w:rsidRPr="00AB3992" w14:paraId="097B219F" w14:textId="77777777" w:rsidTr="004E4110">
        <w:trPr>
          <w:gridAfter w:val="1"/>
          <w:wAfter w:w="42" w:type="dxa"/>
          <w:trHeight w:val="20"/>
        </w:trPr>
        <w:tc>
          <w:tcPr>
            <w:tcW w:w="3090" w:type="dxa"/>
            <w:tcBorders>
              <w:top w:val="nil"/>
              <w:bottom w:val="nil"/>
              <w:right w:val="nil"/>
            </w:tcBorders>
            <w:shd w:val="solid" w:color="FFFFFF" w:fill="auto"/>
          </w:tcPr>
          <w:p w14:paraId="79EA57EE"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&lt; $10,000 </w:t>
            </w:r>
          </w:p>
        </w:tc>
        <w:tc>
          <w:tcPr>
            <w:tcW w:w="2382" w:type="dxa"/>
            <w:gridSpan w:val="2"/>
            <w:tcBorders>
              <w:top w:val="nil"/>
              <w:left w:val="nil"/>
              <w:bottom w:val="nil"/>
              <w:right w:val="nil"/>
            </w:tcBorders>
            <w:shd w:val="solid" w:color="FFFFFF" w:fill="auto"/>
          </w:tcPr>
          <w:p w14:paraId="2E3C2F43"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1,121 (17.97%)</w:t>
            </w:r>
          </w:p>
        </w:tc>
        <w:tc>
          <w:tcPr>
            <w:tcW w:w="2118" w:type="dxa"/>
            <w:tcBorders>
              <w:top w:val="nil"/>
              <w:left w:val="nil"/>
              <w:bottom w:val="nil"/>
            </w:tcBorders>
            <w:shd w:val="solid" w:color="FFFFFF" w:fill="auto"/>
          </w:tcPr>
          <w:p w14:paraId="55EDFA2D"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418 (14.41%)</w:t>
            </w:r>
          </w:p>
        </w:tc>
        <w:tc>
          <w:tcPr>
            <w:tcW w:w="2736" w:type="dxa"/>
            <w:gridSpan w:val="2"/>
            <w:tcBorders>
              <w:top w:val="nil"/>
              <w:left w:val="nil"/>
              <w:bottom w:val="nil"/>
            </w:tcBorders>
            <w:shd w:val="solid" w:color="FFFFFF" w:fill="auto"/>
          </w:tcPr>
          <w:p w14:paraId="25A36C36"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1,325 (16.50%)</w:t>
            </w:r>
          </w:p>
        </w:tc>
      </w:tr>
      <w:tr w:rsidR="004E4110" w:rsidRPr="00AB3992" w14:paraId="052FAB1B" w14:textId="77777777" w:rsidTr="004E4110">
        <w:trPr>
          <w:gridAfter w:val="1"/>
          <w:wAfter w:w="42" w:type="dxa"/>
          <w:trHeight w:val="20"/>
        </w:trPr>
        <w:tc>
          <w:tcPr>
            <w:tcW w:w="3090" w:type="dxa"/>
            <w:tcBorders>
              <w:top w:val="nil"/>
              <w:bottom w:val="nil"/>
              <w:right w:val="nil"/>
            </w:tcBorders>
            <w:shd w:val="solid" w:color="FFFFFF" w:fill="auto"/>
          </w:tcPr>
          <w:p w14:paraId="53C5879C"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$10,000 - $24,999 </w:t>
            </w:r>
          </w:p>
        </w:tc>
        <w:tc>
          <w:tcPr>
            <w:tcW w:w="2382" w:type="dxa"/>
            <w:gridSpan w:val="2"/>
            <w:tcBorders>
              <w:top w:val="nil"/>
              <w:left w:val="nil"/>
              <w:bottom w:val="nil"/>
              <w:right w:val="nil"/>
            </w:tcBorders>
            <w:shd w:val="solid" w:color="FFFFFF" w:fill="auto"/>
          </w:tcPr>
          <w:p w14:paraId="5BF04403"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1,312 (21.59%)</w:t>
            </w:r>
          </w:p>
        </w:tc>
        <w:tc>
          <w:tcPr>
            <w:tcW w:w="2118" w:type="dxa"/>
            <w:tcBorders>
              <w:top w:val="nil"/>
              <w:left w:val="nil"/>
              <w:bottom w:val="nil"/>
            </w:tcBorders>
            <w:shd w:val="solid" w:color="FFFFFF" w:fill="auto"/>
          </w:tcPr>
          <w:p w14:paraId="2B6E06DA"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507 (15.91%)</w:t>
            </w:r>
          </w:p>
        </w:tc>
        <w:tc>
          <w:tcPr>
            <w:tcW w:w="2736" w:type="dxa"/>
            <w:gridSpan w:val="2"/>
            <w:tcBorders>
              <w:top w:val="nil"/>
              <w:left w:val="nil"/>
              <w:bottom w:val="nil"/>
            </w:tcBorders>
            <w:shd w:val="solid" w:color="FFFFFF" w:fill="auto"/>
          </w:tcPr>
          <w:p w14:paraId="370991EB"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1,601 (20.32%)</w:t>
            </w:r>
          </w:p>
        </w:tc>
      </w:tr>
      <w:tr w:rsidR="004E4110" w:rsidRPr="00AB3992" w14:paraId="1B160FDB" w14:textId="77777777" w:rsidTr="004E4110">
        <w:trPr>
          <w:gridAfter w:val="1"/>
          <w:wAfter w:w="42" w:type="dxa"/>
          <w:trHeight w:val="20"/>
        </w:trPr>
        <w:tc>
          <w:tcPr>
            <w:tcW w:w="3090" w:type="dxa"/>
            <w:tcBorders>
              <w:top w:val="nil"/>
              <w:bottom w:val="nil"/>
              <w:right w:val="nil"/>
            </w:tcBorders>
            <w:shd w:val="solid" w:color="FFFFFF" w:fill="auto"/>
          </w:tcPr>
          <w:p w14:paraId="10C3F045"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$25,000 - $49,999 </w:t>
            </w:r>
          </w:p>
        </w:tc>
        <w:tc>
          <w:tcPr>
            <w:tcW w:w="2382" w:type="dxa"/>
            <w:gridSpan w:val="2"/>
            <w:tcBorders>
              <w:top w:val="nil"/>
              <w:left w:val="nil"/>
              <w:bottom w:val="nil"/>
              <w:right w:val="nil"/>
            </w:tcBorders>
            <w:shd w:val="solid" w:color="FFFFFF" w:fill="auto"/>
          </w:tcPr>
          <w:p w14:paraId="47E54927"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1,514 (26.27%)</w:t>
            </w:r>
          </w:p>
        </w:tc>
        <w:tc>
          <w:tcPr>
            <w:tcW w:w="2118" w:type="dxa"/>
            <w:tcBorders>
              <w:top w:val="nil"/>
              <w:left w:val="nil"/>
              <w:bottom w:val="nil"/>
            </w:tcBorders>
            <w:shd w:val="solid" w:color="FFFFFF" w:fill="auto"/>
          </w:tcPr>
          <w:p w14:paraId="42343EF3"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749 (25.21%)</w:t>
            </w:r>
          </w:p>
        </w:tc>
        <w:tc>
          <w:tcPr>
            <w:tcW w:w="2736" w:type="dxa"/>
            <w:gridSpan w:val="2"/>
            <w:tcBorders>
              <w:top w:val="nil"/>
              <w:left w:val="nil"/>
              <w:bottom w:val="nil"/>
            </w:tcBorders>
            <w:shd w:val="solid" w:color="FFFFFF" w:fill="auto"/>
          </w:tcPr>
          <w:p w14:paraId="695FCBB0"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1,987 (25.84%)</w:t>
            </w:r>
          </w:p>
        </w:tc>
      </w:tr>
      <w:tr w:rsidR="004E4110" w:rsidRPr="00AB3992" w14:paraId="4CAFE86B" w14:textId="77777777" w:rsidTr="004E4110">
        <w:trPr>
          <w:gridAfter w:val="1"/>
          <w:wAfter w:w="42" w:type="dxa"/>
          <w:trHeight w:val="20"/>
        </w:trPr>
        <w:tc>
          <w:tcPr>
            <w:tcW w:w="3090" w:type="dxa"/>
            <w:tcBorders>
              <w:top w:val="nil"/>
              <w:bottom w:val="nil"/>
              <w:right w:val="nil"/>
            </w:tcBorders>
            <w:shd w:val="solid" w:color="FFFFFF" w:fill="auto"/>
          </w:tcPr>
          <w:p w14:paraId="386B1422"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$50,000 - $99,999 </w:t>
            </w:r>
          </w:p>
        </w:tc>
        <w:tc>
          <w:tcPr>
            <w:tcW w:w="2382" w:type="dxa"/>
            <w:gridSpan w:val="2"/>
            <w:tcBorders>
              <w:top w:val="nil"/>
              <w:left w:val="nil"/>
              <w:bottom w:val="nil"/>
              <w:right w:val="nil"/>
            </w:tcBorders>
            <w:shd w:val="solid" w:color="FFFFFF" w:fill="auto"/>
          </w:tcPr>
          <w:p w14:paraId="7EF03271"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1,201 (23.08%)</w:t>
            </w:r>
          </w:p>
        </w:tc>
        <w:tc>
          <w:tcPr>
            <w:tcW w:w="2118" w:type="dxa"/>
            <w:tcBorders>
              <w:top w:val="nil"/>
              <w:left w:val="nil"/>
              <w:bottom w:val="nil"/>
            </w:tcBorders>
            <w:shd w:val="solid" w:color="FFFFFF" w:fill="auto"/>
          </w:tcPr>
          <w:p w14:paraId="5FCC0DF0"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733 (25.87%)</w:t>
            </w:r>
          </w:p>
        </w:tc>
        <w:tc>
          <w:tcPr>
            <w:tcW w:w="2736" w:type="dxa"/>
            <w:gridSpan w:val="2"/>
            <w:tcBorders>
              <w:top w:val="nil"/>
              <w:left w:val="nil"/>
              <w:bottom w:val="nil"/>
            </w:tcBorders>
            <w:shd w:val="solid" w:color="FFFFFF" w:fill="auto"/>
          </w:tcPr>
          <w:p w14:paraId="323F97D1"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1,712 (24.15%)</w:t>
            </w:r>
          </w:p>
        </w:tc>
      </w:tr>
      <w:tr w:rsidR="004E4110" w:rsidRPr="00AB3992" w14:paraId="74BD2F38" w14:textId="77777777" w:rsidTr="004E4110">
        <w:trPr>
          <w:gridAfter w:val="1"/>
          <w:wAfter w:w="42" w:type="dxa"/>
          <w:trHeight w:val="20"/>
        </w:trPr>
        <w:tc>
          <w:tcPr>
            <w:tcW w:w="3090" w:type="dxa"/>
            <w:tcBorders>
              <w:top w:val="nil"/>
              <w:bottom w:val="nil"/>
              <w:right w:val="nil"/>
            </w:tcBorders>
            <w:shd w:val="solid" w:color="FFFFFF" w:fill="auto"/>
          </w:tcPr>
          <w:p w14:paraId="13743341"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&gt; $100,000 </w:t>
            </w:r>
          </w:p>
        </w:tc>
        <w:tc>
          <w:tcPr>
            <w:tcW w:w="2382" w:type="dxa"/>
            <w:gridSpan w:val="2"/>
            <w:tcBorders>
              <w:top w:val="nil"/>
              <w:left w:val="nil"/>
              <w:bottom w:val="nil"/>
              <w:right w:val="nil"/>
            </w:tcBorders>
            <w:shd w:val="solid" w:color="FFFFFF" w:fill="auto"/>
          </w:tcPr>
          <w:p w14:paraId="6BDF0B0B"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611 (11.09%)</w:t>
            </w:r>
          </w:p>
        </w:tc>
        <w:tc>
          <w:tcPr>
            <w:tcW w:w="2118" w:type="dxa"/>
            <w:tcBorders>
              <w:top w:val="nil"/>
              <w:left w:val="nil"/>
              <w:bottom w:val="nil"/>
            </w:tcBorders>
            <w:shd w:val="solid" w:color="FFFFFF" w:fill="auto"/>
          </w:tcPr>
          <w:p w14:paraId="66B79B4E"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546 (18.60%)</w:t>
            </w:r>
          </w:p>
        </w:tc>
        <w:tc>
          <w:tcPr>
            <w:tcW w:w="2736" w:type="dxa"/>
            <w:gridSpan w:val="2"/>
            <w:tcBorders>
              <w:top w:val="nil"/>
              <w:left w:val="nil"/>
              <w:bottom w:val="nil"/>
            </w:tcBorders>
            <w:shd w:val="solid" w:color="FFFFFF" w:fill="auto"/>
          </w:tcPr>
          <w:p w14:paraId="2CCDF859"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1,009 (13.18%)</w:t>
            </w:r>
          </w:p>
        </w:tc>
      </w:tr>
      <w:tr w:rsidR="004E4110" w:rsidRPr="00AB3992" w14:paraId="01C75E1A" w14:textId="77777777" w:rsidTr="004E4110">
        <w:trPr>
          <w:gridAfter w:val="1"/>
          <w:wAfter w:w="42" w:type="dxa"/>
          <w:trHeight w:val="20"/>
        </w:trPr>
        <w:tc>
          <w:tcPr>
            <w:tcW w:w="3090" w:type="dxa"/>
            <w:tcBorders>
              <w:top w:val="nil"/>
              <w:bottom w:val="nil"/>
              <w:right w:val="nil"/>
            </w:tcBorders>
            <w:shd w:val="solid" w:color="FFFFFF" w:fill="auto"/>
          </w:tcPr>
          <w:p w14:paraId="18C95CB9"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Education </w:t>
            </w:r>
          </w:p>
        </w:tc>
        <w:tc>
          <w:tcPr>
            <w:tcW w:w="2382" w:type="dxa"/>
            <w:gridSpan w:val="2"/>
            <w:tcBorders>
              <w:top w:val="nil"/>
              <w:left w:val="nil"/>
              <w:bottom w:val="nil"/>
              <w:right w:val="nil"/>
            </w:tcBorders>
            <w:shd w:val="solid" w:color="FFFFFF" w:fill="auto"/>
          </w:tcPr>
          <w:p w14:paraId="7FF6F5E7" w14:textId="77777777" w:rsidR="004E4110" w:rsidRPr="00AB3992" w:rsidRDefault="004E4110" w:rsidP="004E4110">
            <w:pPr>
              <w:autoSpaceDE w:val="0"/>
              <w:autoSpaceDN w:val="0"/>
              <w:adjustRightInd w:val="0"/>
              <w:jc w:val="center"/>
              <w:rPr>
                <w:rFonts w:ascii="Aptos" w:eastAsia="Malgun Gothic" w:hAnsi="Aptos" w:cs="Aptos"/>
                <w:color w:val="000000"/>
                <w:sz w:val="20"/>
                <w:szCs w:val="20"/>
              </w:rPr>
            </w:pPr>
          </w:p>
        </w:tc>
        <w:tc>
          <w:tcPr>
            <w:tcW w:w="2118" w:type="dxa"/>
            <w:tcBorders>
              <w:top w:val="nil"/>
              <w:left w:val="nil"/>
              <w:bottom w:val="nil"/>
            </w:tcBorders>
            <w:shd w:val="solid" w:color="FFFFFF" w:fill="auto"/>
          </w:tcPr>
          <w:p w14:paraId="404490CF" w14:textId="77777777" w:rsidR="004E4110" w:rsidRPr="00AB3992" w:rsidRDefault="004E4110" w:rsidP="004E4110">
            <w:pPr>
              <w:autoSpaceDE w:val="0"/>
              <w:autoSpaceDN w:val="0"/>
              <w:adjustRightInd w:val="0"/>
              <w:jc w:val="center"/>
              <w:rPr>
                <w:rFonts w:eastAsia="Malgun Gothic"/>
                <w:color w:val="000000"/>
                <w:sz w:val="20"/>
                <w:szCs w:val="20"/>
              </w:rPr>
            </w:pPr>
          </w:p>
        </w:tc>
        <w:tc>
          <w:tcPr>
            <w:tcW w:w="2736" w:type="dxa"/>
            <w:gridSpan w:val="2"/>
            <w:tcBorders>
              <w:top w:val="nil"/>
              <w:left w:val="nil"/>
              <w:bottom w:val="nil"/>
            </w:tcBorders>
            <w:shd w:val="solid" w:color="FFFFFF" w:fill="auto"/>
          </w:tcPr>
          <w:p w14:paraId="217432A3" w14:textId="77777777" w:rsidR="004E4110" w:rsidRPr="00AB3992" w:rsidRDefault="004E4110" w:rsidP="004E4110">
            <w:pPr>
              <w:autoSpaceDE w:val="0"/>
              <w:autoSpaceDN w:val="0"/>
              <w:adjustRightInd w:val="0"/>
              <w:jc w:val="center"/>
              <w:rPr>
                <w:rFonts w:eastAsia="Malgun Gothic"/>
                <w:color w:val="000000"/>
                <w:sz w:val="20"/>
                <w:szCs w:val="20"/>
              </w:rPr>
            </w:pPr>
          </w:p>
        </w:tc>
      </w:tr>
      <w:tr w:rsidR="004E4110" w:rsidRPr="00AB3992" w14:paraId="10EAC413" w14:textId="77777777" w:rsidTr="004E4110">
        <w:trPr>
          <w:gridAfter w:val="1"/>
          <w:wAfter w:w="42" w:type="dxa"/>
          <w:trHeight w:val="20"/>
        </w:trPr>
        <w:tc>
          <w:tcPr>
            <w:tcW w:w="3090" w:type="dxa"/>
            <w:tcBorders>
              <w:top w:val="nil"/>
              <w:bottom w:val="nil"/>
              <w:right w:val="nil"/>
            </w:tcBorders>
            <w:shd w:val="solid" w:color="FFFFFF" w:fill="auto"/>
          </w:tcPr>
          <w:p w14:paraId="5871B87A"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Less than high school </w:t>
            </w:r>
          </w:p>
        </w:tc>
        <w:tc>
          <w:tcPr>
            <w:tcW w:w="2382" w:type="dxa"/>
            <w:gridSpan w:val="2"/>
            <w:tcBorders>
              <w:top w:val="nil"/>
              <w:left w:val="nil"/>
              <w:bottom w:val="nil"/>
              <w:right w:val="nil"/>
            </w:tcBorders>
            <w:shd w:val="solid" w:color="FFFFFF" w:fill="auto"/>
          </w:tcPr>
          <w:p w14:paraId="1DBF0088"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1,005 (15.51%)</w:t>
            </w:r>
          </w:p>
        </w:tc>
        <w:tc>
          <w:tcPr>
            <w:tcW w:w="2118" w:type="dxa"/>
            <w:tcBorders>
              <w:top w:val="nil"/>
              <w:left w:val="nil"/>
              <w:bottom w:val="nil"/>
            </w:tcBorders>
            <w:shd w:val="solid" w:color="FFFFFF" w:fill="auto"/>
          </w:tcPr>
          <w:p w14:paraId="43843494"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336 (10.12%)</w:t>
            </w:r>
          </w:p>
        </w:tc>
        <w:tc>
          <w:tcPr>
            <w:tcW w:w="2736" w:type="dxa"/>
            <w:gridSpan w:val="2"/>
            <w:tcBorders>
              <w:top w:val="nil"/>
              <w:left w:val="nil"/>
              <w:bottom w:val="nil"/>
            </w:tcBorders>
            <w:shd w:val="solid" w:color="FFFFFF" w:fill="auto"/>
          </w:tcPr>
          <w:p w14:paraId="41E1DD12"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1,168 (13.95%)</w:t>
            </w:r>
          </w:p>
        </w:tc>
      </w:tr>
      <w:tr w:rsidR="004E4110" w:rsidRPr="00AB3992" w14:paraId="501E5C6B" w14:textId="77777777" w:rsidTr="004E4110">
        <w:trPr>
          <w:gridAfter w:val="1"/>
          <w:wAfter w:w="42" w:type="dxa"/>
          <w:trHeight w:val="20"/>
        </w:trPr>
        <w:tc>
          <w:tcPr>
            <w:tcW w:w="3090" w:type="dxa"/>
            <w:tcBorders>
              <w:top w:val="nil"/>
              <w:bottom w:val="nil"/>
              <w:right w:val="nil"/>
            </w:tcBorders>
            <w:shd w:val="solid" w:color="FFFFFF" w:fill="auto"/>
          </w:tcPr>
          <w:p w14:paraId="1970B9C9"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GED</w:t>
            </w:r>
          </w:p>
        </w:tc>
        <w:tc>
          <w:tcPr>
            <w:tcW w:w="2382" w:type="dxa"/>
            <w:gridSpan w:val="2"/>
            <w:tcBorders>
              <w:top w:val="nil"/>
              <w:left w:val="nil"/>
              <w:bottom w:val="nil"/>
              <w:right w:val="nil"/>
            </w:tcBorders>
            <w:shd w:val="solid" w:color="FFFFFF" w:fill="auto"/>
          </w:tcPr>
          <w:p w14:paraId="1494264B"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618 (10.43%)</w:t>
            </w:r>
          </w:p>
        </w:tc>
        <w:tc>
          <w:tcPr>
            <w:tcW w:w="2118" w:type="dxa"/>
            <w:tcBorders>
              <w:top w:val="nil"/>
              <w:left w:val="nil"/>
              <w:bottom w:val="nil"/>
            </w:tcBorders>
            <w:shd w:val="solid" w:color="FFFFFF" w:fill="auto"/>
          </w:tcPr>
          <w:p w14:paraId="128DCFA9"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187 (6.95%)</w:t>
            </w:r>
          </w:p>
        </w:tc>
        <w:tc>
          <w:tcPr>
            <w:tcW w:w="2736" w:type="dxa"/>
            <w:gridSpan w:val="2"/>
            <w:tcBorders>
              <w:top w:val="nil"/>
              <w:left w:val="nil"/>
              <w:bottom w:val="nil"/>
            </w:tcBorders>
            <w:shd w:val="solid" w:color="FFFFFF" w:fill="auto"/>
          </w:tcPr>
          <w:p w14:paraId="656433A6"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709 (9.41%)</w:t>
            </w:r>
          </w:p>
        </w:tc>
      </w:tr>
      <w:tr w:rsidR="004E4110" w:rsidRPr="00AB3992" w14:paraId="5EC29234" w14:textId="77777777" w:rsidTr="004E4110">
        <w:trPr>
          <w:gridAfter w:val="1"/>
          <w:wAfter w:w="42" w:type="dxa"/>
          <w:trHeight w:val="20"/>
        </w:trPr>
        <w:tc>
          <w:tcPr>
            <w:tcW w:w="3090" w:type="dxa"/>
            <w:tcBorders>
              <w:top w:val="nil"/>
              <w:bottom w:val="nil"/>
              <w:right w:val="nil"/>
            </w:tcBorders>
            <w:shd w:val="solid" w:color="FFFFFF" w:fill="auto"/>
          </w:tcPr>
          <w:p w14:paraId="37CC4B0A"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High school graduate </w:t>
            </w:r>
          </w:p>
        </w:tc>
        <w:tc>
          <w:tcPr>
            <w:tcW w:w="2382" w:type="dxa"/>
            <w:gridSpan w:val="2"/>
            <w:tcBorders>
              <w:top w:val="nil"/>
              <w:left w:val="nil"/>
              <w:bottom w:val="nil"/>
              <w:right w:val="nil"/>
            </w:tcBorders>
            <w:shd w:val="solid" w:color="FFFFFF" w:fill="auto"/>
          </w:tcPr>
          <w:p w14:paraId="33679421"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1,644 (30.54%)</w:t>
            </w:r>
          </w:p>
        </w:tc>
        <w:tc>
          <w:tcPr>
            <w:tcW w:w="2118" w:type="dxa"/>
            <w:tcBorders>
              <w:top w:val="nil"/>
              <w:left w:val="nil"/>
              <w:bottom w:val="nil"/>
            </w:tcBorders>
            <w:shd w:val="solid" w:color="FFFFFF" w:fill="auto"/>
          </w:tcPr>
          <w:p w14:paraId="27AA7322"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914 (28.62%)</w:t>
            </w:r>
          </w:p>
        </w:tc>
        <w:tc>
          <w:tcPr>
            <w:tcW w:w="2736" w:type="dxa"/>
            <w:gridSpan w:val="2"/>
            <w:tcBorders>
              <w:top w:val="nil"/>
              <w:left w:val="nil"/>
              <w:bottom w:val="nil"/>
            </w:tcBorders>
            <w:shd w:val="solid" w:color="FFFFFF" w:fill="auto"/>
          </w:tcPr>
          <w:p w14:paraId="510F9B38"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2,235 (30.17%)</w:t>
            </w:r>
          </w:p>
        </w:tc>
      </w:tr>
      <w:tr w:rsidR="004E4110" w:rsidRPr="00AB3992" w14:paraId="4EDF901E" w14:textId="77777777" w:rsidTr="004E4110">
        <w:trPr>
          <w:gridAfter w:val="1"/>
          <w:wAfter w:w="42" w:type="dxa"/>
          <w:trHeight w:val="20"/>
        </w:trPr>
        <w:tc>
          <w:tcPr>
            <w:tcW w:w="3090" w:type="dxa"/>
            <w:tcBorders>
              <w:top w:val="nil"/>
              <w:bottom w:val="nil"/>
              <w:right w:val="nil"/>
            </w:tcBorders>
            <w:shd w:val="solid" w:color="FFFFFF" w:fill="auto"/>
          </w:tcPr>
          <w:p w14:paraId="696FAD14"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Some college or associates degree</w:t>
            </w:r>
          </w:p>
        </w:tc>
        <w:tc>
          <w:tcPr>
            <w:tcW w:w="2382" w:type="dxa"/>
            <w:gridSpan w:val="2"/>
            <w:tcBorders>
              <w:top w:val="nil"/>
              <w:left w:val="nil"/>
              <w:bottom w:val="nil"/>
              <w:right w:val="nil"/>
            </w:tcBorders>
            <w:shd w:val="solid" w:color="FFFFFF" w:fill="auto"/>
          </w:tcPr>
          <w:p w14:paraId="7C4FD072"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2,095 (32.33%)</w:t>
            </w:r>
          </w:p>
        </w:tc>
        <w:tc>
          <w:tcPr>
            <w:tcW w:w="2118" w:type="dxa"/>
            <w:tcBorders>
              <w:top w:val="nil"/>
              <w:left w:val="nil"/>
              <w:bottom w:val="nil"/>
            </w:tcBorders>
            <w:shd w:val="solid" w:color="FFFFFF" w:fill="auto"/>
          </w:tcPr>
          <w:p w14:paraId="1CFCB31B"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1,291 (39.58%)</w:t>
            </w:r>
          </w:p>
        </w:tc>
        <w:tc>
          <w:tcPr>
            <w:tcW w:w="2736" w:type="dxa"/>
            <w:gridSpan w:val="2"/>
            <w:tcBorders>
              <w:top w:val="nil"/>
              <w:left w:val="nil"/>
              <w:bottom w:val="nil"/>
            </w:tcBorders>
            <w:shd w:val="solid" w:color="FFFFFF" w:fill="auto"/>
          </w:tcPr>
          <w:p w14:paraId="256FD8DE"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2,951 (34.05%)</w:t>
            </w:r>
          </w:p>
        </w:tc>
      </w:tr>
      <w:tr w:rsidR="004E4110" w:rsidRPr="00AB3992" w14:paraId="10E2BB8E" w14:textId="77777777" w:rsidTr="004E4110">
        <w:trPr>
          <w:gridAfter w:val="1"/>
          <w:wAfter w:w="42" w:type="dxa"/>
          <w:trHeight w:val="20"/>
        </w:trPr>
        <w:tc>
          <w:tcPr>
            <w:tcW w:w="3090" w:type="dxa"/>
            <w:tcBorders>
              <w:top w:val="nil"/>
              <w:bottom w:val="nil"/>
              <w:right w:val="nil"/>
            </w:tcBorders>
            <w:shd w:val="solid" w:color="FFFFFF" w:fill="auto"/>
          </w:tcPr>
          <w:p w14:paraId="71A8B612"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Bachelor’s or advanced degree</w:t>
            </w:r>
          </w:p>
        </w:tc>
        <w:tc>
          <w:tcPr>
            <w:tcW w:w="2382" w:type="dxa"/>
            <w:gridSpan w:val="2"/>
            <w:tcBorders>
              <w:top w:val="nil"/>
              <w:left w:val="nil"/>
              <w:bottom w:val="nil"/>
              <w:right w:val="nil"/>
            </w:tcBorders>
            <w:shd w:val="solid" w:color="FFFFFF" w:fill="auto"/>
          </w:tcPr>
          <w:p w14:paraId="705DD54F"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675 (11.19%)</w:t>
            </w:r>
          </w:p>
        </w:tc>
        <w:tc>
          <w:tcPr>
            <w:tcW w:w="2118" w:type="dxa"/>
            <w:tcBorders>
              <w:top w:val="nil"/>
              <w:left w:val="nil"/>
              <w:bottom w:val="nil"/>
            </w:tcBorders>
            <w:shd w:val="solid" w:color="FFFFFF" w:fill="auto"/>
          </w:tcPr>
          <w:p w14:paraId="5ACD32CE"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422 (14.73%)</w:t>
            </w:r>
          </w:p>
        </w:tc>
        <w:tc>
          <w:tcPr>
            <w:tcW w:w="2736" w:type="dxa"/>
            <w:gridSpan w:val="2"/>
            <w:tcBorders>
              <w:top w:val="nil"/>
              <w:left w:val="nil"/>
              <w:bottom w:val="nil"/>
            </w:tcBorders>
            <w:shd w:val="solid" w:color="FFFFFF" w:fill="auto"/>
          </w:tcPr>
          <w:p w14:paraId="0D22F376"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979 (12.42%)</w:t>
            </w:r>
          </w:p>
        </w:tc>
      </w:tr>
      <w:tr w:rsidR="004E4110" w:rsidRPr="00AB3992" w14:paraId="1E70DDBE" w14:textId="77777777" w:rsidTr="004E4110">
        <w:trPr>
          <w:gridAfter w:val="1"/>
          <w:wAfter w:w="42" w:type="dxa"/>
          <w:trHeight w:val="20"/>
        </w:trPr>
        <w:tc>
          <w:tcPr>
            <w:tcW w:w="3090" w:type="dxa"/>
            <w:tcBorders>
              <w:top w:val="nil"/>
              <w:bottom w:val="nil"/>
              <w:right w:val="nil"/>
            </w:tcBorders>
          </w:tcPr>
          <w:p w14:paraId="6541E736"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 xml:space="preserve">Exclusive Tobacco Product Use </w:t>
            </w:r>
          </w:p>
        </w:tc>
        <w:tc>
          <w:tcPr>
            <w:tcW w:w="2382" w:type="dxa"/>
            <w:gridSpan w:val="2"/>
            <w:tcBorders>
              <w:top w:val="nil"/>
              <w:left w:val="nil"/>
              <w:bottom w:val="nil"/>
              <w:right w:val="nil"/>
            </w:tcBorders>
            <w:shd w:val="solid" w:color="FFFFFF" w:fill="auto"/>
          </w:tcPr>
          <w:p w14:paraId="2C4FFE66"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4,263 (72.98%)</w:t>
            </w:r>
          </w:p>
        </w:tc>
        <w:tc>
          <w:tcPr>
            <w:tcW w:w="2118" w:type="dxa"/>
            <w:tcBorders>
              <w:top w:val="nil"/>
              <w:left w:val="nil"/>
              <w:bottom w:val="nil"/>
            </w:tcBorders>
            <w:shd w:val="solid" w:color="FFFFFF" w:fill="auto"/>
          </w:tcPr>
          <w:p w14:paraId="13DF6B98" w14:textId="77777777" w:rsidR="004E4110" w:rsidRPr="00AB3992" w:rsidDel="002D5431"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1,717 (51.28%)</w:t>
            </w:r>
          </w:p>
        </w:tc>
        <w:tc>
          <w:tcPr>
            <w:tcW w:w="2736" w:type="dxa"/>
            <w:gridSpan w:val="2"/>
            <w:tcBorders>
              <w:top w:val="nil"/>
              <w:left w:val="nil"/>
              <w:bottom w:val="nil"/>
            </w:tcBorders>
            <w:shd w:val="solid" w:color="FFFFFF" w:fill="auto"/>
          </w:tcPr>
          <w:p w14:paraId="7D2F6634"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5,980 (75.38%)</w:t>
            </w:r>
          </w:p>
        </w:tc>
      </w:tr>
      <w:tr w:rsidR="004E4110" w:rsidRPr="00AB3992" w14:paraId="20F79BCB" w14:textId="77777777" w:rsidTr="004E4110">
        <w:trPr>
          <w:gridAfter w:val="1"/>
          <w:wAfter w:w="42" w:type="dxa"/>
          <w:trHeight w:val="20"/>
        </w:trPr>
        <w:tc>
          <w:tcPr>
            <w:tcW w:w="3090" w:type="dxa"/>
            <w:tcBorders>
              <w:top w:val="nil"/>
              <w:bottom w:val="nil"/>
              <w:right w:val="nil"/>
            </w:tcBorders>
          </w:tcPr>
          <w:p w14:paraId="6AF77772"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 xml:space="preserve">Polytobacco Use </w:t>
            </w:r>
            <w:r w:rsidRPr="00AB3992">
              <w:rPr>
                <w:rFonts w:eastAsia="Malgun Gothic"/>
                <w:b/>
                <w:bCs/>
                <w:color w:val="000000"/>
                <w:sz w:val="20"/>
                <w:szCs w:val="20"/>
                <w:vertAlign w:val="superscript"/>
              </w:rPr>
              <w:t>a</w:t>
            </w:r>
          </w:p>
        </w:tc>
        <w:tc>
          <w:tcPr>
            <w:tcW w:w="2382" w:type="dxa"/>
            <w:gridSpan w:val="2"/>
            <w:tcBorders>
              <w:top w:val="nil"/>
              <w:left w:val="nil"/>
              <w:bottom w:val="nil"/>
              <w:right w:val="nil"/>
            </w:tcBorders>
            <w:shd w:val="solid" w:color="FFFFFF" w:fill="auto"/>
          </w:tcPr>
          <w:p w14:paraId="32AE3DCF"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1,802 (27.02%)</w:t>
            </w:r>
          </w:p>
        </w:tc>
        <w:tc>
          <w:tcPr>
            <w:tcW w:w="2118" w:type="dxa"/>
            <w:tcBorders>
              <w:top w:val="nil"/>
              <w:left w:val="nil"/>
              <w:bottom w:val="nil"/>
            </w:tcBorders>
            <w:shd w:val="solid" w:color="FFFFFF" w:fill="auto"/>
          </w:tcPr>
          <w:p w14:paraId="61860F88"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1,443 (48.72%)</w:t>
            </w:r>
          </w:p>
        </w:tc>
        <w:tc>
          <w:tcPr>
            <w:tcW w:w="2736" w:type="dxa"/>
            <w:gridSpan w:val="2"/>
            <w:tcBorders>
              <w:top w:val="nil"/>
              <w:left w:val="nil"/>
              <w:bottom w:val="nil"/>
            </w:tcBorders>
            <w:shd w:val="solid" w:color="FFFFFF" w:fill="auto"/>
          </w:tcPr>
          <w:p w14:paraId="6F0EAC5F" w14:textId="4C7B9BAF" w:rsidR="004E4110" w:rsidRPr="00AB3992" w:rsidRDefault="004E4110" w:rsidP="004E4110">
            <w:pPr>
              <w:autoSpaceDE w:val="0"/>
              <w:autoSpaceDN w:val="0"/>
              <w:adjustRightInd w:val="0"/>
              <w:jc w:val="center"/>
              <w:rPr>
                <w:rFonts w:eastAsia="Malgun Gothic"/>
                <w:color w:val="000000"/>
                <w:sz w:val="20"/>
                <w:szCs w:val="20"/>
              </w:rPr>
            </w:pPr>
            <w:ins w:id="102" w:author="Grant Henry Ripley" w:date="2025-07-14T14:15:00Z" w16du:dateUtc="2025-07-14T18:15:00Z">
              <w:r>
                <w:rPr>
                  <w:rFonts w:eastAsia="Malgun Gothic"/>
                  <w:color w:val="000000"/>
                  <w:sz w:val="20"/>
                  <w:szCs w:val="20"/>
                </w:rPr>
                <w:t>3,254</w:t>
              </w:r>
            </w:ins>
            <w:r w:rsidRPr="00AB3992">
              <w:rPr>
                <w:rFonts w:eastAsia="Malgun Gothic"/>
                <w:color w:val="000000"/>
                <w:sz w:val="20"/>
                <w:szCs w:val="20"/>
              </w:rPr>
              <w:t xml:space="preserve"> (</w:t>
            </w:r>
            <w:ins w:id="103" w:author="Grant Henry Ripley" w:date="2025-07-14T14:16:00Z" w16du:dateUtc="2025-07-14T18:16:00Z">
              <w:r w:rsidR="00923F6E">
                <w:rPr>
                  <w:rFonts w:eastAsia="Malgun Gothic"/>
                  <w:color w:val="000000"/>
                  <w:sz w:val="20"/>
                  <w:szCs w:val="20"/>
                </w:rPr>
                <w:t>32.57</w:t>
              </w:r>
            </w:ins>
            <w:r w:rsidRPr="00AB3992">
              <w:rPr>
                <w:rFonts w:eastAsia="Malgun Gothic"/>
                <w:color w:val="000000"/>
                <w:sz w:val="20"/>
                <w:szCs w:val="20"/>
              </w:rPr>
              <w:t>%)</w:t>
            </w:r>
          </w:p>
        </w:tc>
      </w:tr>
      <w:tr w:rsidR="004E4110" w:rsidRPr="00AB3992" w14:paraId="2E2A4FE8" w14:textId="77777777" w:rsidTr="004E4110">
        <w:trPr>
          <w:gridAfter w:val="1"/>
          <w:wAfter w:w="42" w:type="dxa"/>
          <w:trHeight w:val="252"/>
        </w:trPr>
        <w:tc>
          <w:tcPr>
            <w:tcW w:w="3090" w:type="dxa"/>
            <w:tcBorders>
              <w:top w:val="nil"/>
              <w:bottom w:val="nil"/>
              <w:right w:val="nil"/>
            </w:tcBorders>
            <w:shd w:val="solid" w:color="FFFFFF" w:fill="auto"/>
          </w:tcPr>
          <w:p w14:paraId="56208825"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 xml:space="preserve">Sleep Impairment Severity </w:t>
            </w:r>
          </w:p>
        </w:tc>
        <w:tc>
          <w:tcPr>
            <w:tcW w:w="2382" w:type="dxa"/>
            <w:gridSpan w:val="2"/>
            <w:tcBorders>
              <w:top w:val="nil"/>
              <w:left w:val="nil"/>
              <w:bottom w:val="nil"/>
              <w:right w:val="nil"/>
            </w:tcBorders>
            <w:shd w:val="solid" w:color="FFFFFF" w:fill="auto"/>
          </w:tcPr>
          <w:p w14:paraId="3913E5A2" w14:textId="77777777" w:rsidR="004E4110" w:rsidRPr="00AB3992" w:rsidRDefault="004E4110" w:rsidP="004E4110">
            <w:pPr>
              <w:autoSpaceDE w:val="0"/>
              <w:autoSpaceDN w:val="0"/>
              <w:adjustRightInd w:val="0"/>
              <w:jc w:val="center"/>
              <w:rPr>
                <w:rFonts w:eastAsia="Malgun Gothic"/>
                <w:color w:val="000000"/>
                <w:sz w:val="20"/>
                <w:szCs w:val="20"/>
              </w:rPr>
            </w:pPr>
          </w:p>
        </w:tc>
        <w:tc>
          <w:tcPr>
            <w:tcW w:w="2118" w:type="dxa"/>
            <w:tcBorders>
              <w:top w:val="nil"/>
              <w:left w:val="nil"/>
              <w:bottom w:val="nil"/>
            </w:tcBorders>
            <w:shd w:val="solid" w:color="FFFFFF" w:fill="auto"/>
          </w:tcPr>
          <w:p w14:paraId="4B5D4ACC" w14:textId="77777777" w:rsidR="004E4110" w:rsidRPr="00AB3992" w:rsidRDefault="004E4110" w:rsidP="004E4110">
            <w:pPr>
              <w:autoSpaceDE w:val="0"/>
              <w:autoSpaceDN w:val="0"/>
              <w:adjustRightInd w:val="0"/>
              <w:jc w:val="center"/>
              <w:rPr>
                <w:rFonts w:eastAsia="Malgun Gothic"/>
                <w:color w:val="000000"/>
                <w:sz w:val="20"/>
                <w:szCs w:val="20"/>
              </w:rPr>
            </w:pPr>
          </w:p>
        </w:tc>
        <w:tc>
          <w:tcPr>
            <w:tcW w:w="2736" w:type="dxa"/>
            <w:gridSpan w:val="2"/>
            <w:tcBorders>
              <w:top w:val="nil"/>
              <w:left w:val="nil"/>
              <w:bottom w:val="nil"/>
            </w:tcBorders>
            <w:shd w:val="solid" w:color="FFFFFF" w:fill="auto"/>
          </w:tcPr>
          <w:p w14:paraId="550B50DF" w14:textId="77777777" w:rsidR="004E4110" w:rsidRPr="00AB3992" w:rsidRDefault="004E4110" w:rsidP="004E4110">
            <w:pPr>
              <w:autoSpaceDE w:val="0"/>
              <w:autoSpaceDN w:val="0"/>
              <w:adjustRightInd w:val="0"/>
              <w:jc w:val="center"/>
              <w:rPr>
                <w:rFonts w:eastAsia="Malgun Gothic"/>
                <w:color w:val="000000"/>
                <w:sz w:val="20"/>
                <w:szCs w:val="20"/>
              </w:rPr>
            </w:pPr>
          </w:p>
        </w:tc>
      </w:tr>
      <w:tr w:rsidR="004E4110" w:rsidRPr="00AB3992" w14:paraId="0CB11ABF" w14:textId="77777777" w:rsidTr="004E4110">
        <w:trPr>
          <w:gridAfter w:val="1"/>
          <w:wAfter w:w="42" w:type="dxa"/>
          <w:trHeight w:val="20"/>
        </w:trPr>
        <w:tc>
          <w:tcPr>
            <w:tcW w:w="3090" w:type="dxa"/>
            <w:tcBorders>
              <w:top w:val="nil"/>
              <w:bottom w:val="nil"/>
              <w:right w:val="nil"/>
            </w:tcBorders>
            <w:shd w:val="solid" w:color="FFFFFF" w:fill="auto"/>
          </w:tcPr>
          <w:p w14:paraId="28484968"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Never or over a year ago</w:t>
            </w:r>
          </w:p>
        </w:tc>
        <w:tc>
          <w:tcPr>
            <w:tcW w:w="2382" w:type="dxa"/>
            <w:gridSpan w:val="2"/>
            <w:tcBorders>
              <w:top w:val="nil"/>
              <w:left w:val="nil"/>
              <w:bottom w:val="nil"/>
              <w:right w:val="nil"/>
            </w:tcBorders>
            <w:shd w:val="solid" w:color="FFFFFF" w:fill="auto"/>
          </w:tcPr>
          <w:p w14:paraId="7834D140"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2,989 (51.17%)</w:t>
            </w:r>
          </w:p>
        </w:tc>
        <w:tc>
          <w:tcPr>
            <w:tcW w:w="2118" w:type="dxa"/>
            <w:tcBorders>
              <w:top w:val="nil"/>
              <w:left w:val="nil"/>
              <w:bottom w:val="nil"/>
            </w:tcBorders>
            <w:shd w:val="solid" w:color="FFFFFF" w:fill="auto"/>
          </w:tcPr>
          <w:p w14:paraId="1D4C867A"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1,384 (45.89%)</w:t>
            </w:r>
          </w:p>
        </w:tc>
        <w:tc>
          <w:tcPr>
            <w:tcW w:w="2736" w:type="dxa"/>
            <w:gridSpan w:val="2"/>
            <w:tcBorders>
              <w:top w:val="nil"/>
              <w:left w:val="nil"/>
              <w:bottom w:val="nil"/>
            </w:tcBorders>
            <w:shd w:val="solid" w:color="FFFFFF" w:fill="auto"/>
          </w:tcPr>
          <w:p w14:paraId="1BCFC479"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3,896 (50.40%)</w:t>
            </w:r>
          </w:p>
        </w:tc>
      </w:tr>
      <w:tr w:rsidR="004E4110" w:rsidRPr="00AB3992" w14:paraId="0E9F605F" w14:textId="77777777" w:rsidTr="004E4110">
        <w:trPr>
          <w:gridAfter w:val="1"/>
          <w:wAfter w:w="42" w:type="dxa"/>
          <w:trHeight w:val="20"/>
        </w:trPr>
        <w:tc>
          <w:tcPr>
            <w:tcW w:w="3090" w:type="dxa"/>
            <w:tcBorders>
              <w:top w:val="nil"/>
              <w:bottom w:val="nil"/>
              <w:right w:val="nil"/>
            </w:tcBorders>
            <w:shd w:val="solid" w:color="FFFFFF" w:fill="auto"/>
          </w:tcPr>
          <w:p w14:paraId="015BBB20"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2 to 12 months ago</w:t>
            </w:r>
          </w:p>
        </w:tc>
        <w:tc>
          <w:tcPr>
            <w:tcW w:w="2382" w:type="dxa"/>
            <w:gridSpan w:val="2"/>
            <w:tcBorders>
              <w:top w:val="nil"/>
              <w:left w:val="nil"/>
              <w:bottom w:val="nil"/>
              <w:right w:val="nil"/>
            </w:tcBorders>
            <w:shd w:val="solid" w:color="FFFFFF" w:fill="auto"/>
          </w:tcPr>
          <w:p w14:paraId="372674C5"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960 (15.52%)</w:t>
            </w:r>
          </w:p>
        </w:tc>
        <w:tc>
          <w:tcPr>
            <w:tcW w:w="2118" w:type="dxa"/>
            <w:tcBorders>
              <w:top w:val="nil"/>
              <w:left w:val="nil"/>
              <w:bottom w:val="nil"/>
            </w:tcBorders>
            <w:shd w:val="solid" w:color="FFFFFF" w:fill="auto"/>
          </w:tcPr>
          <w:p w14:paraId="595A819B"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549 (16.80%)</w:t>
            </w:r>
          </w:p>
        </w:tc>
        <w:tc>
          <w:tcPr>
            <w:tcW w:w="2736" w:type="dxa"/>
            <w:gridSpan w:val="2"/>
            <w:tcBorders>
              <w:top w:val="nil"/>
              <w:left w:val="nil"/>
              <w:bottom w:val="nil"/>
            </w:tcBorders>
            <w:shd w:val="solid" w:color="FFFFFF" w:fill="auto"/>
          </w:tcPr>
          <w:p w14:paraId="002B0D06"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1,309 (15.74%)</w:t>
            </w:r>
          </w:p>
        </w:tc>
      </w:tr>
      <w:tr w:rsidR="004E4110" w:rsidRPr="00AB3992" w14:paraId="57427943" w14:textId="77777777" w:rsidTr="004E4110">
        <w:trPr>
          <w:gridAfter w:val="1"/>
          <w:wAfter w:w="42" w:type="dxa"/>
          <w:trHeight w:val="20"/>
        </w:trPr>
        <w:tc>
          <w:tcPr>
            <w:tcW w:w="3090" w:type="dxa"/>
            <w:tcBorders>
              <w:top w:val="nil"/>
              <w:bottom w:val="nil"/>
              <w:right w:val="nil"/>
            </w:tcBorders>
            <w:shd w:val="solid" w:color="FFFFFF" w:fill="auto"/>
          </w:tcPr>
          <w:p w14:paraId="1340D10A" w14:textId="77777777" w:rsidR="004E4110" w:rsidRPr="00AB3992" w:rsidRDefault="004E4110" w:rsidP="004E4110">
            <w:pPr>
              <w:autoSpaceDE w:val="0"/>
              <w:autoSpaceDN w:val="0"/>
              <w:adjustRightInd w:val="0"/>
              <w:rPr>
                <w:rFonts w:eastAsia="Malgun Gothic"/>
                <w:color w:val="000000"/>
                <w:sz w:val="20"/>
                <w:szCs w:val="20"/>
              </w:rPr>
            </w:pPr>
            <w:r w:rsidRPr="00AB3992">
              <w:rPr>
                <w:rFonts w:eastAsia="Malgun Gothic"/>
                <w:color w:val="000000"/>
                <w:sz w:val="20"/>
                <w:szCs w:val="20"/>
              </w:rPr>
              <w:t xml:space="preserve">   Past month </w:t>
            </w:r>
          </w:p>
        </w:tc>
        <w:tc>
          <w:tcPr>
            <w:tcW w:w="2382" w:type="dxa"/>
            <w:gridSpan w:val="2"/>
            <w:tcBorders>
              <w:top w:val="nil"/>
              <w:left w:val="nil"/>
              <w:bottom w:val="nil"/>
              <w:right w:val="nil"/>
            </w:tcBorders>
            <w:shd w:val="solid" w:color="FFFFFF" w:fill="auto"/>
          </w:tcPr>
          <w:p w14:paraId="38A03B24"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2,075 (33.31%)</w:t>
            </w:r>
          </w:p>
        </w:tc>
        <w:tc>
          <w:tcPr>
            <w:tcW w:w="2118" w:type="dxa"/>
            <w:tcBorders>
              <w:top w:val="nil"/>
              <w:left w:val="nil"/>
              <w:bottom w:val="nil"/>
            </w:tcBorders>
            <w:shd w:val="solid" w:color="FFFFFF" w:fill="auto"/>
          </w:tcPr>
          <w:p w14:paraId="76099D30" w14:textId="77777777" w:rsidR="004E4110" w:rsidRPr="00AB3992" w:rsidRDefault="004E4110" w:rsidP="004E4110">
            <w:pPr>
              <w:autoSpaceDE w:val="0"/>
              <w:autoSpaceDN w:val="0"/>
              <w:adjustRightInd w:val="0"/>
              <w:ind w:left="435" w:hanging="435"/>
              <w:rPr>
                <w:rFonts w:eastAsia="Malgun Gothic"/>
                <w:color w:val="000000"/>
                <w:sz w:val="20"/>
                <w:szCs w:val="20"/>
              </w:rPr>
            </w:pPr>
            <w:r w:rsidRPr="00AB3992">
              <w:rPr>
                <w:rFonts w:eastAsia="Malgun Gothic"/>
                <w:color w:val="000000"/>
                <w:sz w:val="20"/>
                <w:szCs w:val="20"/>
              </w:rPr>
              <w:t xml:space="preserve">        1,216 (37.31%)</w:t>
            </w:r>
          </w:p>
        </w:tc>
        <w:tc>
          <w:tcPr>
            <w:tcW w:w="2736" w:type="dxa"/>
            <w:gridSpan w:val="2"/>
            <w:tcBorders>
              <w:top w:val="nil"/>
              <w:left w:val="nil"/>
              <w:bottom w:val="nil"/>
            </w:tcBorders>
            <w:shd w:val="solid" w:color="FFFFFF" w:fill="auto"/>
          </w:tcPr>
          <w:p w14:paraId="69E026EE"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2,825 (33.86%)</w:t>
            </w:r>
          </w:p>
        </w:tc>
      </w:tr>
      <w:tr w:rsidR="004E4110" w:rsidRPr="00AB3992" w14:paraId="674099B6" w14:textId="77777777" w:rsidTr="004E4110">
        <w:trPr>
          <w:gridAfter w:val="1"/>
          <w:wAfter w:w="42" w:type="dxa"/>
          <w:trHeight w:val="20"/>
        </w:trPr>
        <w:tc>
          <w:tcPr>
            <w:tcW w:w="3090" w:type="dxa"/>
            <w:tcBorders>
              <w:top w:val="single" w:sz="6" w:space="0" w:color="auto"/>
              <w:bottom w:val="single" w:sz="6" w:space="0" w:color="auto"/>
              <w:right w:val="nil"/>
            </w:tcBorders>
            <w:shd w:val="solid" w:color="FFFFFF" w:fill="auto"/>
          </w:tcPr>
          <w:p w14:paraId="2C32E266" w14:textId="77777777" w:rsidR="004E4110" w:rsidRPr="00AB3992" w:rsidRDefault="004E4110" w:rsidP="004E4110">
            <w:pPr>
              <w:autoSpaceDE w:val="0"/>
              <w:autoSpaceDN w:val="0"/>
              <w:adjustRightInd w:val="0"/>
              <w:jc w:val="right"/>
              <w:rPr>
                <w:rFonts w:eastAsia="Malgun Gothic"/>
                <w:color w:val="000000"/>
                <w:sz w:val="20"/>
                <w:szCs w:val="20"/>
              </w:rPr>
            </w:pPr>
          </w:p>
        </w:tc>
        <w:tc>
          <w:tcPr>
            <w:tcW w:w="2382" w:type="dxa"/>
            <w:gridSpan w:val="2"/>
            <w:tcBorders>
              <w:top w:val="single" w:sz="6" w:space="0" w:color="auto"/>
              <w:left w:val="nil"/>
              <w:bottom w:val="single" w:sz="6" w:space="0" w:color="auto"/>
              <w:right w:val="nil"/>
            </w:tcBorders>
            <w:shd w:val="solid" w:color="FFFFFF" w:fill="auto"/>
          </w:tcPr>
          <w:p w14:paraId="37241B7A"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M (SE)</w:t>
            </w:r>
          </w:p>
        </w:tc>
        <w:tc>
          <w:tcPr>
            <w:tcW w:w="2118" w:type="dxa"/>
            <w:tcBorders>
              <w:top w:val="single" w:sz="6" w:space="0" w:color="auto"/>
              <w:left w:val="nil"/>
              <w:bottom w:val="single" w:sz="6" w:space="0" w:color="auto"/>
            </w:tcBorders>
            <w:shd w:val="solid" w:color="FFFFFF" w:fill="auto"/>
          </w:tcPr>
          <w:p w14:paraId="7F3EE88A"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M (SE)</w:t>
            </w:r>
          </w:p>
        </w:tc>
        <w:tc>
          <w:tcPr>
            <w:tcW w:w="2736" w:type="dxa"/>
            <w:gridSpan w:val="2"/>
            <w:tcBorders>
              <w:top w:val="single" w:sz="6" w:space="0" w:color="auto"/>
              <w:left w:val="nil"/>
              <w:bottom w:val="single" w:sz="6" w:space="0" w:color="auto"/>
            </w:tcBorders>
            <w:shd w:val="solid" w:color="FFFFFF" w:fill="auto"/>
          </w:tcPr>
          <w:p w14:paraId="2B6BF271"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M (SE)</w:t>
            </w:r>
          </w:p>
        </w:tc>
      </w:tr>
      <w:tr w:rsidR="004E4110" w:rsidRPr="00AB3992" w14:paraId="6C613184" w14:textId="77777777" w:rsidTr="004E4110">
        <w:trPr>
          <w:gridAfter w:val="1"/>
          <w:wAfter w:w="42" w:type="dxa"/>
          <w:trHeight w:val="20"/>
        </w:trPr>
        <w:tc>
          <w:tcPr>
            <w:tcW w:w="3090" w:type="dxa"/>
            <w:tcBorders>
              <w:top w:val="nil"/>
              <w:bottom w:val="nil"/>
              <w:right w:val="nil"/>
            </w:tcBorders>
            <w:shd w:val="solid" w:color="FFFFFF" w:fill="auto"/>
          </w:tcPr>
          <w:p w14:paraId="3455D1F4"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Pain Severity</w:t>
            </w:r>
          </w:p>
        </w:tc>
        <w:tc>
          <w:tcPr>
            <w:tcW w:w="2382" w:type="dxa"/>
            <w:gridSpan w:val="2"/>
            <w:tcBorders>
              <w:top w:val="nil"/>
              <w:left w:val="nil"/>
              <w:bottom w:val="nil"/>
              <w:right w:val="nil"/>
            </w:tcBorders>
            <w:shd w:val="solid" w:color="FFFFFF" w:fill="auto"/>
          </w:tcPr>
          <w:p w14:paraId="5B645AA0"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3.44 (.051)</w:t>
            </w:r>
          </w:p>
        </w:tc>
        <w:tc>
          <w:tcPr>
            <w:tcW w:w="2118" w:type="dxa"/>
            <w:tcBorders>
              <w:top w:val="nil"/>
              <w:left w:val="nil"/>
              <w:bottom w:val="nil"/>
            </w:tcBorders>
            <w:shd w:val="solid" w:color="FFFFFF" w:fill="auto"/>
            <w:vAlign w:val="center"/>
          </w:tcPr>
          <w:p w14:paraId="33F595ED"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2.74 (.710)</w:t>
            </w:r>
          </w:p>
        </w:tc>
        <w:tc>
          <w:tcPr>
            <w:tcW w:w="2736" w:type="dxa"/>
            <w:gridSpan w:val="2"/>
            <w:tcBorders>
              <w:top w:val="nil"/>
              <w:left w:val="nil"/>
              <w:bottom w:val="nil"/>
            </w:tcBorders>
            <w:shd w:val="solid" w:color="FFFFFF" w:fill="auto"/>
          </w:tcPr>
          <w:p w14:paraId="6F856ADA"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3.23 (.048)</w:t>
            </w:r>
          </w:p>
        </w:tc>
      </w:tr>
      <w:tr w:rsidR="004E4110" w:rsidRPr="00AB3992" w14:paraId="7084433A" w14:textId="77777777" w:rsidTr="004E4110">
        <w:trPr>
          <w:gridAfter w:val="1"/>
          <w:wAfter w:w="42" w:type="dxa"/>
          <w:trHeight w:val="20"/>
        </w:trPr>
        <w:tc>
          <w:tcPr>
            <w:tcW w:w="3090" w:type="dxa"/>
            <w:tcBorders>
              <w:top w:val="nil"/>
              <w:bottom w:val="nil"/>
              <w:right w:val="nil"/>
            </w:tcBorders>
            <w:shd w:val="solid" w:color="FFFFFF" w:fill="auto"/>
          </w:tcPr>
          <w:p w14:paraId="67B58CC3" w14:textId="77777777" w:rsidR="004E4110" w:rsidRPr="00AB3992" w:rsidRDefault="004E4110" w:rsidP="004E4110">
            <w:pPr>
              <w:autoSpaceDE w:val="0"/>
              <w:autoSpaceDN w:val="0"/>
              <w:adjustRightInd w:val="0"/>
              <w:rPr>
                <w:rFonts w:eastAsia="Malgun Gothic"/>
                <w:b/>
                <w:bCs/>
                <w:color w:val="000000"/>
                <w:sz w:val="20"/>
                <w:szCs w:val="20"/>
                <w:vertAlign w:val="superscript"/>
              </w:rPr>
            </w:pPr>
            <w:r w:rsidRPr="00AB3992">
              <w:rPr>
                <w:rFonts w:eastAsia="Malgun Gothic"/>
                <w:b/>
                <w:bCs/>
                <w:color w:val="000000"/>
                <w:sz w:val="20"/>
                <w:szCs w:val="20"/>
              </w:rPr>
              <w:t xml:space="preserve">Dependence </w:t>
            </w:r>
            <w:r w:rsidRPr="00AB3992">
              <w:rPr>
                <w:rFonts w:eastAsia="Malgun Gothic"/>
                <w:b/>
                <w:bCs/>
                <w:color w:val="000000"/>
                <w:sz w:val="20"/>
                <w:szCs w:val="20"/>
                <w:vertAlign w:val="superscript"/>
              </w:rPr>
              <w:t>b</w:t>
            </w:r>
          </w:p>
        </w:tc>
        <w:tc>
          <w:tcPr>
            <w:tcW w:w="2382" w:type="dxa"/>
            <w:gridSpan w:val="2"/>
            <w:tcBorders>
              <w:top w:val="nil"/>
              <w:left w:val="nil"/>
              <w:bottom w:val="nil"/>
              <w:right w:val="nil"/>
            </w:tcBorders>
            <w:shd w:val="solid" w:color="FFFFFF" w:fill="auto"/>
          </w:tcPr>
          <w:p w14:paraId="3AE5FFC3"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2.65 (.018)</w:t>
            </w:r>
          </w:p>
        </w:tc>
        <w:tc>
          <w:tcPr>
            <w:tcW w:w="2118" w:type="dxa"/>
            <w:tcBorders>
              <w:top w:val="nil"/>
              <w:left w:val="nil"/>
              <w:bottom w:val="nil"/>
            </w:tcBorders>
            <w:shd w:val="solid" w:color="FFFFFF" w:fill="auto"/>
            <w:vAlign w:val="center"/>
          </w:tcPr>
          <w:p w14:paraId="2491BD66"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2.12 (.031)</w:t>
            </w:r>
          </w:p>
        </w:tc>
        <w:tc>
          <w:tcPr>
            <w:tcW w:w="2736" w:type="dxa"/>
            <w:gridSpan w:val="2"/>
            <w:tcBorders>
              <w:top w:val="nil"/>
              <w:left w:val="nil"/>
              <w:bottom w:val="nil"/>
            </w:tcBorders>
            <w:shd w:val="solid" w:color="FFFFFF" w:fill="auto"/>
          </w:tcPr>
          <w:p w14:paraId="061BB891"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w:t>
            </w:r>
          </w:p>
        </w:tc>
      </w:tr>
      <w:tr w:rsidR="004E4110" w:rsidRPr="00AB3992" w14:paraId="3C8FA9F6" w14:textId="77777777" w:rsidTr="004E4110">
        <w:trPr>
          <w:gridAfter w:val="1"/>
          <w:wAfter w:w="42" w:type="dxa"/>
          <w:trHeight w:val="20"/>
        </w:trPr>
        <w:tc>
          <w:tcPr>
            <w:tcW w:w="3090" w:type="dxa"/>
            <w:tcBorders>
              <w:top w:val="nil"/>
              <w:bottom w:val="single" w:sz="6" w:space="0" w:color="auto"/>
              <w:right w:val="nil"/>
            </w:tcBorders>
            <w:shd w:val="solid" w:color="FFFFFF" w:fill="auto"/>
          </w:tcPr>
          <w:p w14:paraId="1D13FCE3" w14:textId="77777777" w:rsidR="004E4110" w:rsidRPr="00AB3992" w:rsidRDefault="004E4110" w:rsidP="004E4110">
            <w:pPr>
              <w:autoSpaceDE w:val="0"/>
              <w:autoSpaceDN w:val="0"/>
              <w:adjustRightInd w:val="0"/>
              <w:rPr>
                <w:rFonts w:eastAsia="Malgun Gothic"/>
                <w:b/>
                <w:bCs/>
                <w:color w:val="000000"/>
                <w:sz w:val="20"/>
                <w:szCs w:val="20"/>
              </w:rPr>
            </w:pPr>
            <w:r w:rsidRPr="00AB3992">
              <w:rPr>
                <w:rFonts w:eastAsia="Malgun Gothic"/>
                <w:b/>
                <w:bCs/>
                <w:color w:val="000000"/>
                <w:sz w:val="20"/>
                <w:szCs w:val="20"/>
              </w:rPr>
              <w:t>Mental Health Symptom Severity</w:t>
            </w:r>
          </w:p>
        </w:tc>
        <w:tc>
          <w:tcPr>
            <w:tcW w:w="2382" w:type="dxa"/>
            <w:gridSpan w:val="2"/>
            <w:tcBorders>
              <w:top w:val="nil"/>
              <w:left w:val="nil"/>
              <w:bottom w:val="single" w:sz="6" w:space="0" w:color="auto"/>
              <w:right w:val="nil"/>
            </w:tcBorders>
            <w:shd w:val="solid" w:color="FFFFFF" w:fill="auto"/>
          </w:tcPr>
          <w:p w14:paraId="22D94AD6"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2.85 (.018)</w:t>
            </w:r>
          </w:p>
        </w:tc>
        <w:tc>
          <w:tcPr>
            <w:tcW w:w="2118" w:type="dxa"/>
            <w:tcBorders>
              <w:top w:val="nil"/>
              <w:left w:val="nil"/>
              <w:bottom w:val="single" w:sz="6" w:space="0" w:color="auto"/>
            </w:tcBorders>
            <w:shd w:val="solid" w:color="FFFFFF" w:fill="auto"/>
            <w:vAlign w:val="center"/>
          </w:tcPr>
          <w:p w14:paraId="0518BA54"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 xml:space="preserve">  2.84 (.025)</w:t>
            </w:r>
          </w:p>
        </w:tc>
        <w:tc>
          <w:tcPr>
            <w:tcW w:w="2736" w:type="dxa"/>
            <w:gridSpan w:val="2"/>
            <w:tcBorders>
              <w:top w:val="nil"/>
              <w:left w:val="nil"/>
              <w:bottom w:val="single" w:sz="6" w:space="0" w:color="auto"/>
            </w:tcBorders>
            <w:shd w:val="solid" w:color="FFFFFF" w:fill="auto"/>
          </w:tcPr>
          <w:p w14:paraId="20B0E00A" w14:textId="77777777" w:rsidR="004E4110" w:rsidRPr="00AB3992" w:rsidRDefault="004E4110" w:rsidP="004E4110">
            <w:pPr>
              <w:autoSpaceDE w:val="0"/>
              <w:autoSpaceDN w:val="0"/>
              <w:adjustRightInd w:val="0"/>
              <w:jc w:val="center"/>
              <w:rPr>
                <w:rFonts w:eastAsia="Malgun Gothic"/>
                <w:color w:val="000000"/>
                <w:sz w:val="20"/>
                <w:szCs w:val="20"/>
              </w:rPr>
            </w:pPr>
            <w:r w:rsidRPr="00AB3992">
              <w:rPr>
                <w:rFonts w:eastAsia="Malgun Gothic"/>
                <w:color w:val="000000"/>
                <w:sz w:val="20"/>
                <w:szCs w:val="20"/>
              </w:rPr>
              <w:t>2.84 (.016)</w:t>
            </w:r>
          </w:p>
        </w:tc>
      </w:tr>
    </w:tbl>
    <w:p w14:paraId="2CF12A7A" w14:textId="0DFD44FB" w:rsidR="00E157DD" w:rsidRDefault="00E157DD" w:rsidP="00E157DD">
      <w:pPr>
        <w:ind w:left="-450"/>
      </w:pPr>
      <w:r w:rsidRPr="00AB3992">
        <w:rPr>
          <w:i/>
          <w:iCs/>
        </w:rPr>
        <w:t>Note.</w:t>
      </w:r>
      <w:r w:rsidRPr="00AB3992">
        <w:t xml:space="preserve"> Groups were not mutually exclusive; N = weighted count; % = weighted proportion; Means and standard errors are weighted; </w:t>
      </w:r>
      <w:proofErr w:type="spellStart"/>
      <w:proofErr w:type="gramStart"/>
      <w:r w:rsidRPr="00AB3992">
        <w:rPr>
          <w:vertAlign w:val="superscript"/>
        </w:rPr>
        <w:t>a</w:t>
      </w:r>
      <w:proofErr w:type="spellEnd"/>
      <w:proofErr w:type="gramEnd"/>
      <w:r w:rsidRPr="00AB3992">
        <w:t xml:space="preserve"> endorsement of some day or every day polytobacco product use; </w:t>
      </w:r>
      <w:r w:rsidRPr="00AB3992">
        <w:rPr>
          <w:vertAlign w:val="superscript"/>
        </w:rPr>
        <w:t>b</w:t>
      </w:r>
      <w:r w:rsidRPr="00AB3992">
        <w:t xml:space="preserve"> average WISDM score.</w:t>
      </w:r>
    </w:p>
    <w:p w14:paraId="5781E509" w14:textId="77777777" w:rsidR="00E157DD" w:rsidRDefault="00E157DD" w:rsidP="00E157DD">
      <w:pPr>
        <w:ind w:left="-540"/>
      </w:pPr>
    </w:p>
    <w:p w14:paraId="007E9F00" w14:textId="77777777" w:rsidR="004E4110" w:rsidRDefault="004E4110" w:rsidP="00AB3992">
      <w:pPr>
        <w:ind w:left="-450" w:hanging="90"/>
        <w:rPr>
          <w:b/>
          <w:bCs/>
        </w:rPr>
      </w:pPr>
    </w:p>
    <w:p w14:paraId="4EC9A3BF" w14:textId="77777777" w:rsidR="004E4110" w:rsidRDefault="004E4110" w:rsidP="00AB3992">
      <w:pPr>
        <w:ind w:left="-450" w:hanging="90"/>
        <w:rPr>
          <w:b/>
          <w:bCs/>
        </w:rPr>
      </w:pPr>
    </w:p>
    <w:p w14:paraId="07C529EF" w14:textId="77777777" w:rsidR="004E4110" w:rsidRDefault="004E4110" w:rsidP="00AB3992">
      <w:pPr>
        <w:ind w:left="-450" w:hanging="90"/>
        <w:rPr>
          <w:b/>
          <w:bCs/>
        </w:rPr>
      </w:pPr>
    </w:p>
    <w:p w14:paraId="6D3D7958" w14:textId="77777777" w:rsidR="004E4110" w:rsidRDefault="004E4110" w:rsidP="00AB3992">
      <w:pPr>
        <w:ind w:left="-450" w:hanging="90"/>
        <w:rPr>
          <w:b/>
          <w:bCs/>
        </w:rPr>
      </w:pPr>
    </w:p>
    <w:p w14:paraId="42789B87" w14:textId="77777777" w:rsidR="004E4110" w:rsidRDefault="004E4110" w:rsidP="00AB3992">
      <w:pPr>
        <w:ind w:left="-450" w:hanging="90"/>
        <w:rPr>
          <w:ins w:id="104" w:author="Ripley, Grant" w:date="2025-08-18T09:34:00Z" w16du:dateUtc="2025-08-18T13:34:00Z"/>
          <w:b/>
          <w:bCs/>
        </w:rPr>
      </w:pPr>
    </w:p>
    <w:p w14:paraId="0BC6D19D" w14:textId="77777777" w:rsidR="001867CF" w:rsidRDefault="001867CF" w:rsidP="00AB3992">
      <w:pPr>
        <w:ind w:left="-450" w:hanging="90"/>
        <w:rPr>
          <w:ins w:id="105" w:author="Ripley, Grant" w:date="2025-08-18T11:00:00Z" w16du:dateUtc="2025-08-18T15:00:00Z"/>
          <w:b/>
          <w:bCs/>
        </w:rPr>
      </w:pPr>
    </w:p>
    <w:p w14:paraId="2BCF7A55" w14:textId="4A08B5B5" w:rsidR="00AB3992" w:rsidRPr="00AB3992" w:rsidRDefault="00E157DD" w:rsidP="001867CF">
      <w:pPr>
        <w:ind w:hanging="810"/>
        <w:rPr>
          <w:b/>
          <w:bCs/>
          <w:noProof/>
        </w:rPr>
      </w:pPr>
      <w:r w:rsidRPr="00AB3992">
        <w:rPr>
          <w:b/>
          <w:bCs/>
          <w:noProof/>
        </w:rPr>
        <w:t>Table 2. Bivarate Correlations Among Cigarette Users</w:t>
      </w:r>
    </w:p>
    <w:tbl>
      <w:tblPr>
        <w:tblpPr w:leftFromText="180" w:rightFromText="180" w:horzAnchor="margin" w:tblpXSpec="center" w:tblpY="1035"/>
        <w:tblW w:w="10978" w:type="dxa"/>
        <w:tblLayout w:type="fixed"/>
        <w:tblCellMar>
          <w:left w:w="29" w:type="dxa"/>
          <w:right w:w="29" w:type="dxa"/>
        </w:tblCellMar>
        <w:tblLook w:val="0000" w:firstRow="0" w:lastRow="0" w:firstColumn="0" w:lastColumn="0" w:noHBand="0" w:noVBand="0"/>
      </w:tblPr>
      <w:tblGrid>
        <w:gridCol w:w="1584"/>
        <w:gridCol w:w="854"/>
        <w:gridCol w:w="854"/>
        <w:gridCol w:w="854"/>
        <w:gridCol w:w="96"/>
        <w:gridCol w:w="758"/>
        <w:gridCol w:w="854"/>
        <w:gridCol w:w="854"/>
        <w:gridCol w:w="854"/>
        <w:gridCol w:w="854"/>
        <w:gridCol w:w="854"/>
        <w:gridCol w:w="854"/>
        <w:gridCol w:w="854"/>
      </w:tblGrid>
      <w:tr w:rsidR="00AB3992" w:rsidRPr="00AB3992" w14:paraId="5246A696" w14:textId="77777777" w:rsidTr="00810EED">
        <w:trPr>
          <w:trHeight w:val="20"/>
        </w:trPr>
        <w:tc>
          <w:tcPr>
            <w:tcW w:w="1584" w:type="dxa"/>
            <w:tcBorders>
              <w:top w:val="single" w:sz="4" w:space="0" w:color="auto"/>
              <w:left w:val="nil"/>
              <w:bottom w:val="single" w:sz="6" w:space="0" w:color="auto"/>
              <w:right w:val="nil"/>
            </w:tcBorders>
            <w:vAlign w:val="center"/>
          </w:tcPr>
          <w:p w14:paraId="1C8800C9" w14:textId="77777777" w:rsidR="00AB3992" w:rsidRPr="00AB3992" w:rsidRDefault="00AB3992" w:rsidP="00AB3992">
            <w:pPr>
              <w:widowControl w:val="0"/>
              <w:autoSpaceDE w:val="0"/>
              <w:autoSpaceDN w:val="0"/>
              <w:adjustRightInd w:val="0"/>
              <w:rPr>
                <w:b/>
                <w:bCs/>
                <w:sz w:val="20"/>
                <w:szCs w:val="20"/>
              </w:rPr>
            </w:pPr>
            <w:bookmarkStart w:id="106" w:name="_Hlk196386620"/>
            <w:r w:rsidRPr="00AB3992">
              <w:rPr>
                <w:b/>
                <w:bCs/>
                <w:sz w:val="20"/>
                <w:szCs w:val="20"/>
              </w:rPr>
              <w:t>Variables</w:t>
            </w:r>
          </w:p>
        </w:tc>
        <w:tc>
          <w:tcPr>
            <w:tcW w:w="854" w:type="dxa"/>
            <w:tcBorders>
              <w:top w:val="single" w:sz="4" w:space="0" w:color="auto"/>
              <w:left w:val="nil"/>
              <w:bottom w:val="single" w:sz="6" w:space="0" w:color="auto"/>
              <w:right w:val="nil"/>
            </w:tcBorders>
          </w:tcPr>
          <w:p w14:paraId="2892E741"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1</w:t>
            </w:r>
          </w:p>
        </w:tc>
        <w:tc>
          <w:tcPr>
            <w:tcW w:w="854" w:type="dxa"/>
            <w:tcBorders>
              <w:top w:val="single" w:sz="4" w:space="0" w:color="auto"/>
              <w:left w:val="nil"/>
              <w:bottom w:val="single" w:sz="6" w:space="0" w:color="auto"/>
              <w:right w:val="nil"/>
            </w:tcBorders>
          </w:tcPr>
          <w:p w14:paraId="26BE5FFD"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2</w:t>
            </w:r>
          </w:p>
        </w:tc>
        <w:tc>
          <w:tcPr>
            <w:tcW w:w="854" w:type="dxa"/>
            <w:tcBorders>
              <w:top w:val="single" w:sz="4" w:space="0" w:color="auto"/>
              <w:left w:val="nil"/>
              <w:bottom w:val="single" w:sz="6" w:space="0" w:color="auto"/>
              <w:right w:val="nil"/>
            </w:tcBorders>
          </w:tcPr>
          <w:p w14:paraId="7075294D"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3</w:t>
            </w:r>
          </w:p>
        </w:tc>
        <w:tc>
          <w:tcPr>
            <w:tcW w:w="854" w:type="dxa"/>
            <w:gridSpan w:val="2"/>
            <w:tcBorders>
              <w:top w:val="single" w:sz="4" w:space="0" w:color="auto"/>
              <w:left w:val="nil"/>
              <w:bottom w:val="single" w:sz="6" w:space="0" w:color="auto"/>
              <w:right w:val="nil"/>
            </w:tcBorders>
          </w:tcPr>
          <w:p w14:paraId="59BE583F"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4</w:t>
            </w:r>
          </w:p>
        </w:tc>
        <w:tc>
          <w:tcPr>
            <w:tcW w:w="854" w:type="dxa"/>
            <w:tcBorders>
              <w:top w:val="single" w:sz="4" w:space="0" w:color="auto"/>
              <w:left w:val="nil"/>
              <w:bottom w:val="single" w:sz="6" w:space="0" w:color="auto"/>
              <w:right w:val="nil"/>
            </w:tcBorders>
          </w:tcPr>
          <w:p w14:paraId="764C4AAA"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5</w:t>
            </w:r>
          </w:p>
        </w:tc>
        <w:tc>
          <w:tcPr>
            <w:tcW w:w="854" w:type="dxa"/>
            <w:tcBorders>
              <w:top w:val="single" w:sz="4" w:space="0" w:color="auto"/>
              <w:left w:val="nil"/>
              <w:bottom w:val="single" w:sz="6" w:space="0" w:color="auto"/>
              <w:right w:val="nil"/>
            </w:tcBorders>
          </w:tcPr>
          <w:p w14:paraId="67D95D88"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6</w:t>
            </w:r>
          </w:p>
        </w:tc>
        <w:tc>
          <w:tcPr>
            <w:tcW w:w="854" w:type="dxa"/>
            <w:tcBorders>
              <w:top w:val="single" w:sz="4" w:space="0" w:color="auto"/>
              <w:left w:val="nil"/>
              <w:bottom w:val="single" w:sz="6" w:space="0" w:color="auto"/>
              <w:right w:val="nil"/>
            </w:tcBorders>
          </w:tcPr>
          <w:p w14:paraId="18E61B53"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7</w:t>
            </w:r>
          </w:p>
        </w:tc>
        <w:tc>
          <w:tcPr>
            <w:tcW w:w="854" w:type="dxa"/>
            <w:tcBorders>
              <w:top w:val="single" w:sz="4" w:space="0" w:color="auto"/>
              <w:left w:val="nil"/>
              <w:bottom w:val="single" w:sz="6" w:space="0" w:color="auto"/>
              <w:right w:val="nil"/>
            </w:tcBorders>
          </w:tcPr>
          <w:p w14:paraId="4EB30EBA"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8</w:t>
            </w:r>
          </w:p>
        </w:tc>
        <w:tc>
          <w:tcPr>
            <w:tcW w:w="854" w:type="dxa"/>
            <w:tcBorders>
              <w:top w:val="single" w:sz="4" w:space="0" w:color="auto"/>
              <w:left w:val="nil"/>
              <w:bottom w:val="single" w:sz="6" w:space="0" w:color="auto"/>
              <w:right w:val="nil"/>
            </w:tcBorders>
          </w:tcPr>
          <w:p w14:paraId="4648CBAA"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9</w:t>
            </w:r>
          </w:p>
        </w:tc>
        <w:tc>
          <w:tcPr>
            <w:tcW w:w="854" w:type="dxa"/>
            <w:tcBorders>
              <w:top w:val="single" w:sz="4" w:space="0" w:color="auto"/>
              <w:left w:val="nil"/>
              <w:bottom w:val="single" w:sz="6" w:space="0" w:color="auto"/>
              <w:right w:val="nil"/>
            </w:tcBorders>
          </w:tcPr>
          <w:p w14:paraId="71BA0748"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10</w:t>
            </w:r>
          </w:p>
        </w:tc>
        <w:tc>
          <w:tcPr>
            <w:tcW w:w="854" w:type="dxa"/>
            <w:tcBorders>
              <w:top w:val="single" w:sz="4" w:space="0" w:color="auto"/>
              <w:left w:val="nil"/>
              <w:bottom w:val="single" w:sz="6" w:space="0" w:color="auto"/>
              <w:right w:val="nil"/>
            </w:tcBorders>
          </w:tcPr>
          <w:p w14:paraId="08B63CC9" w14:textId="77777777" w:rsidR="00AB3992" w:rsidRPr="00AB3992" w:rsidRDefault="00AB3992" w:rsidP="00AB3992">
            <w:pPr>
              <w:widowControl w:val="0"/>
              <w:autoSpaceDE w:val="0"/>
              <w:autoSpaceDN w:val="0"/>
              <w:adjustRightInd w:val="0"/>
              <w:jc w:val="center"/>
              <w:rPr>
                <w:b/>
                <w:bCs/>
                <w:sz w:val="20"/>
                <w:szCs w:val="20"/>
              </w:rPr>
            </w:pPr>
            <w:r w:rsidRPr="00AB3992">
              <w:rPr>
                <w:b/>
                <w:bCs/>
                <w:sz w:val="20"/>
                <w:szCs w:val="20"/>
              </w:rPr>
              <w:t>11</w:t>
            </w:r>
          </w:p>
        </w:tc>
      </w:tr>
      <w:tr w:rsidR="00AB3992" w:rsidRPr="00AB3992" w14:paraId="114ACD14" w14:textId="77777777" w:rsidTr="00810EED">
        <w:trPr>
          <w:trHeight w:val="20"/>
        </w:trPr>
        <w:tc>
          <w:tcPr>
            <w:tcW w:w="1584" w:type="dxa"/>
            <w:tcBorders>
              <w:top w:val="nil"/>
              <w:left w:val="nil"/>
              <w:bottom w:val="nil"/>
              <w:right w:val="nil"/>
            </w:tcBorders>
            <w:vAlign w:val="center"/>
          </w:tcPr>
          <w:p w14:paraId="7B71B1D7"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Sex</w:t>
            </w:r>
          </w:p>
        </w:tc>
        <w:tc>
          <w:tcPr>
            <w:tcW w:w="854" w:type="dxa"/>
            <w:tcBorders>
              <w:top w:val="nil"/>
              <w:left w:val="nil"/>
              <w:bottom w:val="nil"/>
              <w:right w:val="nil"/>
            </w:tcBorders>
          </w:tcPr>
          <w:p w14:paraId="53C06DC8"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c>
          <w:tcPr>
            <w:tcW w:w="854" w:type="dxa"/>
            <w:tcBorders>
              <w:top w:val="nil"/>
              <w:left w:val="nil"/>
              <w:bottom w:val="nil"/>
              <w:right w:val="nil"/>
            </w:tcBorders>
          </w:tcPr>
          <w:p w14:paraId="1840620F" w14:textId="77777777" w:rsidR="00AB3992" w:rsidRPr="00AB3992" w:rsidRDefault="00AB3992" w:rsidP="00AB3992">
            <w:pPr>
              <w:widowControl w:val="0"/>
              <w:autoSpaceDE w:val="0"/>
              <w:autoSpaceDN w:val="0"/>
              <w:adjustRightInd w:val="0"/>
              <w:jc w:val="center"/>
              <w:rPr>
                <w:sz w:val="20"/>
                <w:szCs w:val="20"/>
              </w:rPr>
            </w:pPr>
          </w:p>
        </w:tc>
        <w:tc>
          <w:tcPr>
            <w:tcW w:w="950" w:type="dxa"/>
            <w:gridSpan w:val="2"/>
            <w:tcBorders>
              <w:top w:val="nil"/>
              <w:left w:val="nil"/>
              <w:bottom w:val="nil"/>
              <w:right w:val="nil"/>
            </w:tcBorders>
          </w:tcPr>
          <w:p w14:paraId="78FE891A" w14:textId="77777777" w:rsidR="00AB3992" w:rsidRPr="00AB3992" w:rsidRDefault="00AB3992" w:rsidP="00AB3992">
            <w:pPr>
              <w:widowControl w:val="0"/>
              <w:autoSpaceDE w:val="0"/>
              <w:autoSpaceDN w:val="0"/>
              <w:adjustRightInd w:val="0"/>
              <w:jc w:val="center"/>
              <w:rPr>
                <w:sz w:val="20"/>
                <w:szCs w:val="20"/>
              </w:rPr>
            </w:pPr>
          </w:p>
        </w:tc>
        <w:tc>
          <w:tcPr>
            <w:tcW w:w="758" w:type="dxa"/>
            <w:tcBorders>
              <w:top w:val="nil"/>
              <w:left w:val="nil"/>
              <w:bottom w:val="nil"/>
              <w:right w:val="nil"/>
            </w:tcBorders>
          </w:tcPr>
          <w:p w14:paraId="57DE985D"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1188139C"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2C6509C3"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3B343942"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5D857463"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63CEEAE1"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1415AFAE"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1F0155F1" w14:textId="77777777" w:rsidR="00AB3992" w:rsidRPr="00AB3992" w:rsidRDefault="00AB3992" w:rsidP="00AB3992">
            <w:pPr>
              <w:widowControl w:val="0"/>
              <w:autoSpaceDE w:val="0"/>
              <w:autoSpaceDN w:val="0"/>
              <w:adjustRightInd w:val="0"/>
              <w:jc w:val="center"/>
              <w:rPr>
                <w:sz w:val="20"/>
                <w:szCs w:val="20"/>
              </w:rPr>
            </w:pPr>
          </w:p>
        </w:tc>
      </w:tr>
      <w:tr w:rsidR="00AB3992" w:rsidRPr="00AB3992" w14:paraId="4429662D" w14:textId="77777777" w:rsidTr="00810EED">
        <w:trPr>
          <w:trHeight w:val="20"/>
        </w:trPr>
        <w:tc>
          <w:tcPr>
            <w:tcW w:w="1584" w:type="dxa"/>
            <w:tcBorders>
              <w:top w:val="nil"/>
              <w:left w:val="nil"/>
              <w:bottom w:val="nil"/>
              <w:right w:val="nil"/>
            </w:tcBorders>
            <w:vAlign w:val="center"/>
          </w:tcPr>
          <w:p w14:paraId="7DAA3986"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Age</w:t>
            </w:r>
          </w:p>
        </w:tc>
        <w:tc>
          <w:tcPr>
            <w:tcW w:w="854" w:type="dxa"/>
            <w:tcBorders>
              <w:top w:val="nil"/>
              <w:left w:val="nil"/>
              <w:bottom w:val="nil"/>
              <w:right w:val="nil"/>
            </w:tcBorders>
          </w:tcPr>
          <w:p w14:paraId="066DD1E7" w14:textId="77777777" w:rsidR="00AB3992" w:rsidRPr="00AB3992" w:rsidRDefault="00AB3992" w:rsidP="00AB3992">
            <w:pPr>
              <w:widowControl w:val="0"/>
              <w:autoSpaceDE w:val="0"/>
              <w:autoSpaceDN w:val="0"/>
              <w:adjustRightInd w:val="0"/>
              <w:rPr>
                <w:sz w:val="20"/>
                <w:szCs w:val="20"/>
              </w:rPr>
            </w:pPr>
            <w:r w:rsidRPr="00AB3992">
              <w:rPr>
                <w:sz w:val="20"/>
                <w:szCs w:val="20"/>
              </w:rPr>
              <w:t>-.074**</w:t>
            </w:r>
          </w:p>
        </w:tc>
        <w:tc>
          <w:tcPr>
            <w:tcW w:w="854" w:type="dxa"/>
            <w:tcBorders>
              <w:top w:val="nil"/>
              <w:left w:val="nil"/>
              <w:bottom w:val="nil"/>
              <w:right w:val="nil"/>
            </w:tcBorders>
          </w:tcPr>
          <w:p w14:paraId="3E1A4716"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c>
          <w:tcPr>
            <w:tcW w:w="950" w:type="dxa"/>
            <w:gridSpan w:val="2"/>
            <w:tcBorders>
              <w:top w:val="nil"/>
              <w:left w:val="nil"/>
              <w:bottom w:val="nil"/>
              <w:right w:val="nil"/>
            </w:tcBorders>
          </w:tcPr>
          <w:p w14:paraId="1125EB5D" w14:textId="77777777" w:rsidR="00AB3992" w:rsidRPr="00AB3992" w:rsidRDefault="00AB3992" w:rsidP="00AB3992">
            <w:pPr>
              <w:widowControl w:val="0"/>
              <w:autoSpaceDE w:val="0"/>
              <w:autoSpaceDN w:val="0"/>
              <w:adjustRightInd w:val="0"/>
              <w:jc w:val="center"/>
              <w:rPr>
                <w:sz w:val="20"/>
                <w:szCs w:val="20"/>
              </w:rPr>
            </w:pPr>
          </w:p>
        </w:tc>
        <w:tc>
          <w:tcPr>
            <w:tcW w:w="758" w:type="dxa"/>
            <w:tcBorders>
              <w:top w:val="nil"/>
              <w:left w:val="nil"/>
              <w:bottom w:val="nil"/>
              <w:right w:val="nil"/>
            </w:tcBorders>
          </w:tcPr>
          <w:p w14:paraId="76C3167D"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3542B318"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5ADD78F5"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7D7635A7"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3AF54207"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6DF2D1D8"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17693A5E"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3AF0D508" w14:textId="77777777" w:rsidR="00AB3992" w:rsidRPr="00AB3992" w:rsidRDefault="00AB3992" w:rsidP="00AB3992">
            <w:pPr>
              <w:widowControl w:val="0"/>
              <w:autoSpaceDE w:val="0"/>
              <w:autoSpaceDN w:val="0"/>
              <w:adjustRightInd w:val="0"/>
              <w:jc w:val="center"/>
              <w:rPr>
                <w:sz w:val="20"/>
                <w:szCs w:val="20"/>
              </w:rPr>
            </w:pPr>
          </w:p>
        </w:tc>
      </w:tr>
      <w:tr w:rsidR="00AB3992" w:rsidRPr="00AB3992" w14:paraId="1C64D9AA" w14:textId="77777777" w:rsidTr="00810EED">
        <w:trPr>
          <w:trHeight w:val="20"/>
        </w:trPr>
        <w:tc>
          <w:tcPr>
            <w:tcW w:w="1584" w:type="dxa"/>
            <w:tcBorders>
              <w:top w:val="nil"/>
              <w:left w:val="nil"/>
              <w:bottom w:val="nil"/>
              <w:right w:val="nil"/>
            </w:tcBorders>
            <w:vAlign w:val="center"/>
          </w:tcPr>
          <w:p w14:paraId="0341B720"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 xml:space="preserve">Black </w:t>
            </w:r>
            <w:r w:rsidRPr="00AB3992">
              <w:rPr>
                <w:b/>
                <w:bCs/>
                <w:sz w:val="20"/>
                <w:szCs w:val="20"/>
                <w:vertAlign w:val="superscript"/>
              </w:rPr>
              <w:t>a</w:t>
            </w:r>
          </w:p>
        </w:tc>
        <w:tc>
          <w:tcPr>
            <w:tcW w:w="854" w:type="dxa"/>
            <w:tcBorders>
              <w:top w:val="nil"/>
              <w:left w:val="nil"/>
              <w:bottom w:val="nil"/>
              <w:right w:val="nil"/>
            </w:tcBorders>
          </w:tcPr>
          <w:p w14:paraId="0B1AF3E3"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.040**</w:t>
            </w:r>
          </w:p>
        </w:tc>
        <w:tc>
          <w:tcPr>
            <w:tcW w:w="854" w:type="dxa"/>
            <w:tcBorders>
              <w:top w:val="nil"/>
              <w:left w:val="nil"/>
              <w:bottom w:val="nil"/>
              <w:right w:val="nil"/>
            </w:tcBorders>
          </w:tcPr>
          <w:p w14:paraId="240AF3DB"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 xml:space="preserve"> .090**</w:t>
            </w:r>
          </w:p>
        </w:tc>
        <w:tc>
          <w:tcPr>
            <w:tcW w:w="950" w:type="dxa"/>
            <w:gridSpan w:val="2"/>
            <w:tcBorders>
              <w:top w:val="nil"/>
              <w:left w:val="nil"/>
              <w:bottom w:val="nil"/>
              <w:right w:val="nil"/>
            </w:tcBorders>
          </w:tcPr>
          <w:p w14:paraId="5339DF5B"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c>
          <w:tcPr>
            <w:tcW w:w="758" w:type="dxa"/>
            <w:tcBorders>
              <w:top w:val="nil"/>
              <w:left w:val="nil"/>
              <w:bottom w:val="nil"/>
              <w:right w:val="nil"/>
            </w:tcBorders>
          </w:tcPr>
          <w:p w14:paraId="6E3A8999"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56BDAB84"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4569C763"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0612F20B"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1FDC31A4"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5D692968"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266669E7"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41F984B5" w14:textId="77777777" w:rsidR="00AB3992" w:rsidRPr="00AB3992" w:rsidRDefault="00AB3992" w:rsidP="00AB3992">
            <w:pPr>
              <w:widowControl w:val="0"/>
              <w:autoSpaceDE w:val="0"/>
              <w:autoSpaceDN w:val="0"/>
              <w:adjustRightInd w:val="0"/>
              <w:jc w:val="center"/>
              <w:rPr>
                <w:sz w:val="20"/>
                <w:szCs w:val="20"/>
              </w:rPr>
            </w:pPr>
          </w:p>
        </w:tc>
      </w:tr>
      <w:tr w:rsidR="00AB3992" w:rsidRPr="00AB3992" w14:paraId="7E88EFFA" w14:textId="77777777" w:rsidTr="00810EED">
        <w:trPr>
          <w:trHeight w:val="20"/>
        </w:trPr>
        <w:tc>
          <w:tcPr>
            <w:tcW w:w="1584" w:type="dxa"/>
            <w:tcBorders>
              <w:top w:val="nil"/>
              <w:left w:val="nil"/>
              <w:bottom w:val="nil"/>
              <w:right w:val="nil"/>
            </w:tcBorders>
            <w:vAlign w:val="center"/>
          </w:tcPr>
          <w:p w14:paraId="63FF144A"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 xml:space="preserve">Other </w:t>
            </w:r>
            <w:r w:rsidRPr="00AB3992">
              <w:rPr>
                <w:b/>
                <w:bCs/>
                <w:sz w:val="20"/>
                <w:szCs w:val="20"/>
                <w:vertAlign w:val="superscript"/>
              </w:rPr>
              <w:t>b</w:t>
            </w:r>
          </w:p>
        </w:tc>
        <w:tc>
          <w:tcPr>
            <w:tcW w:w="854" w:type="dxa"/>
            <w:tcBorders>
              <w:top w:val="nil"/>
              <w:left w:val="nil"/>
              <w:bottom w:val="nil"/>
              <w:right w:val="nil"/>
            </w:tcBorders>
            <w:vAlign w:val="center"/>
          </w:tcPr>
          <w:p w14:paraId="4BBA4A4D"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.018</w:t>
            </w:r>
          </w:p>
        </w:tc>
        <w:tc>
          <w:tcPr>
            <w:tcW w:w="854" w:type="dxa"/>
            <w:tcBorders>
              <w:top w:val="nil"/>
              <w:left w:val="nil"/>
              <w:bottom w:val="nil"/>
              <w:right w:val="nil"/>
            </w:tcBorders>
            <w:vAlign w:val="center"/>
          </w:tcPr>
          <w:p w14:paraId="44C149A2"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-.099**</w:t>
            </w:r>
          </w:p>
        </w:tc>
        <w:tc>
          <w:tcPr>
            <w:tcW w:w="950" w:type="dxa"/>
            <w:gridSpan w:val="2"/>
            <w:tcBorders>
              <w:top w:val="nil"/>
              <w:left w:val="nil"/>
              <w:bottom w:val="nil"/>
              <w:right w:val="nil"/>
            </w:tcBorders>
            <w:vAlign w:val="center"/>
          </w:tcPr>
          <w:p w14:paraId="4632A7A3"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-.154**</w:t>
            </w:r>
          </w:p>
        </w:tc>
        <w:tc>
          <w:tcPr>
            <w:tcW w:w="758" w:type="dxa"/>
            <w:tcBorders>
              <w:top w:val="nil"/>
              <w:left w:val="nil"/>
              <w:bottom w:val="nil"/>
              <w:right w:val="nil"/>
            </w:tcBorders>
            <w:vAlign w:val="center"/>
          </w:tcPr>
          <w:p w14:paraId="2056059D"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c>
          <w:tcPr>
            <w:tcW w:w="854" w:type="dxa"/>
            <w:tcBorders>
              <w:top w:val="nil"/>
              <w:left w:val="nil"/>
              <w:bottom w:val="nil"/>
              <w:right w:val="nil"/>
            </w:tcBorders>
            <w:vAlign w:val="center"/>
          </w:tcPr>
          <w:p w14:paraId="1F221302"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793FE553"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234DAACC"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759E2182"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4E786A6B"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7C975DD0"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55F6F7B0" w14:textId="77777777" w:rsidR="00AB3992" w:rsidRPr="00AB3992" w:rsidRDefault="00AB3992" w:rsidP="00AB3992">
            <w:pPr>
              <w:widowControl w:val="0"/>
              <w:autoSpaceDE w:val="0"/>
              <w:autoSpaceDN w:val="0"/>
              <w:adjustRightInd w:val="0"/>
              <w:jc w:val="center"/>
              <w:rPr>
                <w:sz w:val="20"/>
                <w:szCs w:val="20"/>
              </w:rPr>
            </w:pPr>
          </w:p>
        </w:tc>
      </w:tr>
      <w:tr w:rsidR="00AB3992" w:rsidRPr="00AB3992" w14:paraId="15E8E24C" w14:textId="77777777" w:rsidTr="00810EED">
        <w:trPr>
          <w:trHeight w:val="20"/>
        </w:trPr>
        <w:tc>
          <w:tcPr>
            <w:tcW w:w="1584" w:type="dxa"/>
            <w:tcBorders>
              <w:top w:val="nil"/>
              <w:left w:val="nil"/>
              <w:bottom w:val="nil"/>
              <w:right w:val="nil"/>
            </w:tcBorders>
            <w:vAlign w:val="center"/>
          </w:tcPr>
          <w:p w14:paraId="666B503D"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Income</w:t>
            </w:r>
          </w:p>
        </w:tc>
        <w:tc>
          <w:tcPr>
            <w:tcW w:w="854" w:type="dxa"/>
            <w:tcBorders>
              <w:top w:val="nil"/>
              <w:left w:val="nil"/>
              <w:bottom w:val="nil"/>
              <w:right w:val="nil"/>
            </w:tcBorders>
          </w:tcPr>
          <w:p w14:paraId="3DF22F45"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.084**</w:t>
            </w:r>
          </w:p>
        </w:tc>
        <w:tc>
          <w:tcPr>
            <w:tcW w:w="854" w:type="dxa"/>
            <w:tcBorders>
              <w:top w:val="nil"/>
              <w:left w:val="nil"/>
              <w:bottom w:val="nil"/>
              <w:right w:val="nil"/>
            </w:tcBorders>
          </w:tcPr>
          <w:p w14:paraId="0F0C2E41"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-.047**</w:t>
            </w:r>
          </w:p>
        </w:tc>
        <w:tc>
          <w:tcPr>
            <w:tcW w:w="950" w:type="dxa"/>
            <w:gridSpan w:val="2"/>
            <w:tcBorders>
              <w:top w:val="nil"/>
              <w:left w:val="nil"/>
              <w:bottom w:val="nil"/>
              <w:right w:val="nil"/>
            </w:tcBorders>
          </w:tcPr>
          <w:p w14:paraId="61573254"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-.199**</w:t>
            </w:r>
          </w:p>
        </w:tc>
        <w:tc>
          <w:tcPr>
            <w:tcW w:w="758" w:type="dxa"/>
            <w:tcBorders>
              <w:top w:val="nil"/>
              <w:left w:val="nil"/>
              <w:bottom w:val="nil"/>
              <w:right w:val="nil"/>
            </w:tcBorders>
          </w:tcPr>
          <w:p w14:paraId="69329BA0"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-.004</w:t>
            </w:r>
          </w:p>
        </w:tc>
        <w:tc>
          <w:tcPr>
            <w:tcW w:w="854" w:type="dxa"/>
            <w:tcBorders>
              <w:top w:val="nil"/>
              <w:left w:val="nil"/>
              <w:bottom w:val="nil"/>
              <w:right w:val="nil"/>
            </w:tcBorders>
          </w:tcPr>
          <w:p w14:paraId="55894488"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c>
          <w:tcPr>
            <w:tcW w:w="854" w:type="dxa"/>
            <w:tcBorders>
              <w:top w:val="nil"/>
              <w:left w:val="nil"/>
              <w:bottom w:val="nil"/>
              <w:right w:val="nil"/>
            </w:tcBorders>
          </w:tcPr>
          <w:p w14:paraId="0E16F578"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21D3AAD4"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504D3D43"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3E3420A9"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70D5CDC1"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55436790" w14:textId="77777777" w:rsidR="00AB3992" w:rsidRPr="00AB3992" w:rsidRDefault="00AB3992" w:rsidP="00AB3992">
            <w:pPr>
              <w:widowControl w:val="0"/>
              <w:autoSpaceDE w:val="0"/>
              <w:autoSpaceDN w:val="0"/>
              <w:adjustRightInd w:val="0"/>
              <w:jc w:val="center"/>
              <w:rPr>
                <w:sz w:val="20"/>
                <w:szCs w:val="20"/>
              </w:rPr>
            </w:pPr>
          </w:p>
        </w:tc>
      </w:tr>
      <w:tr w:rsidR="00AB3992" w:rsidRPr="00AB3992" w14:paraId="7305B9BB" w14:textId="77777777" w:rsidTr="00810EED">
        <w:trPr>
          <w:trHeight w:val="20"/>
        </w:trPr>
        <w:tc>
          <w:tcPr>
            <w:tcW w:w="1584" w:type="dxa"/>
            <w:tcBorders>
              <w:top w:val="nil"/>
              <w:left w:val="nil"/>
              <w:bottom w:val="nil"/>
              <w:right w:val="nil"/>
            </w:tcBorders>
            <w:vAlign w:val="center"/>
          </w:tcPr>
          <w:p w14:paraId="223E2F10"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Education</w:t>
            </w:r>
          </w:p>
        </w:tc>
        <w:tc>
          <w:tcPr>
            <w:tcW w:w="854" w:type="dxa"/>
            <w:tcBorders>
              <w:top w:val="nil"/>
              <w:left w:val="nil"/>
              <w:bottom w:val="nil"/>
              <w:right w:val="nil"/>
            </w:tcBorders>
          </w:tcPr>
          <w:p w14:paraId="46A04E28" w14:textId="77777777" w:rsidR="00AB3992" w:rsidRPr="00AB3992" w:rsidRDefault="00AB3992" w:rsidP="00AB3992">
            <w:pPr>
              <w:widowControl w:val="0"/>
              <w:autoSpaceDE w:val="0"/>
              <w:autoSpaceDN w:val="0"/>
              <w:adjustRightInd w:val="0"/>
              <w:rPr>
                <w:sz w:val="20"/>
                <w:szCs w:val="20"/>
              </w:rPr>
            </w:pPr>
            <w:r w:rsidRPr="00AB3992">
              <w:rPr>
                <w:sz w:val="20"/>
                <w:szCs w:val="20"/>
              </w:rPr>
              <w:t>-.068**</w:t>
            </w:r>
          </w:p>
        </w:tc>
        <w:tc>
          <w:tcPr>
            <w:tcW w:w="854" w:type="dxa"/>
            <w:tcBorders>
              <w:top w:val="nil"/>
              <w:left w:val="nil"/>
              <w:bottom w:val="nil"/>
              <w:right w:val="nil"/>
            </w:tcBorders>
          </w:tcPr>
          <w:p w14:paraId="0EE32A1A"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-.004</w:t>
            </w:r>
          </w:p>
        </w:tc>
        <w:tc>
          <w:tcPr>
            <w:tcW w:w="950" w:type="dxa"/>
            <w:gridSpan w:val="2"/>
            <w:tcBorders>
              <w:top w:val="nil"/>
              <w:left w:val="nil"/>
              <w:bottom w:val="nil"/>
              <w:right w:val="nil"/>
            </w:tcBorders>
          </w:tcPr>
          <w:p w14:paraId="3BD2EB8E"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-.093**</w:t>
            </w:r>
          </w:p>
        </w:tc>
        <w:tc>
          <w:tcPr>
            <w:tcW w:w="758" w:type="dxa"/>
            <w:tcBorders>
              <w:top w:val="nil"/>
              <w:left w:val="nil"/>
              <w:bottom w:val="nil"/>
              <w:right w:val="nil"/>
            </w:tcBorders>
          </w:tcPr>
          <w:p w14:paraId="25A384B3"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.018</w:t>
            </w:r>
          </w:p>
        </w:tc>
        <w:tc>
          <w:tcPr>
            <w:tcW w:w="854" w:type="dxa"/>
            <w:tcBorders>
              <w:top w:val="nil"/>
              <w:left w:val="nil"/>
              <w:bottom w:val="nil"/>
              <w:right w:val="nil"/>
            </w:tcBorders>
          </w:tcPr>
          <w:p w14:paraId="0D267FE7"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.386**</w:t>
            </w:r>
          </w:p>
        </w:tc>
        <w:tc>
          <w:tcPr>
            <w:tcW w:w="854" w:type="dxa"/>
            <w:tcBorders>
              <w:top w:val="nil"/>
              <w:left w:val="nil"/>
              <w:bottom w:val="nil"/>
              <w:right w:val="nil"/>
            </w:tcBorders>
          </w:tcPr>
          <w:p w14:paraId="19056F3A"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c>
          <w:tcPr>
            <w:tcW w:w="854" w:type="dxa"/>
            <w:tcBorders>
              <w:top w:val="nil"/>
              <w:left w:val="nil"/>
              <w:bottom w:val="nil"/>
              <w:right w:val="nil"/>
            </w:tcBorders>
          </w:tcPr>
          <w:p w14:paraId="0088C14A"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196BF6B9"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5DE4CB95"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2D62F732"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48B21613" w14:textId="77777777" w:rsidR="00AB3992" w:rsidRPr="00AB3992" w:rsidRDefault="00AB3992" w:rsidP="00AB3992">
            <w:pPr>
              <w:widowControl w:val="0"/>
              <w:autoSpaceDE w:val="0"/>
              <w:autoSpaceDN w:val="0"/>
              <w:adjustRightInd w:val="0"/>
              <w:jc w:val="center"/>
              <w:rPr>
                <w:sz w:val="20"/>
                <w:szCs w:val="20"/>
              </w:rPr>
            </w:pPr>
          </w:p>
        </w:tc>
      </w:tr>
      <w:tr w:rsidR="00AB3992" w:rsidRPr="00AB3992" w14:paraId="7D90DCD2" w14:textId="77777777" w:rsidTr="00810EED">
        <w:trPr>
          <w:trHeight w:val="20"/>
        </w:trPr>
        <w:tc>
          <w:tcPr>
            <w:tcW w:w="1584" w:type="dxa"/>
            <w:tcBorders>
              <w:top w:val="nil"/>
              <w:left w:val="nil"/>
              <w:bottom w:val="nil"/>
              <w:right w:val="nil"/>
            </w:tcBorders>
            <w:vAlign w:val="center"/>
          </w:tcPr>
          <w:p w14:paraId="3DB32B2D"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 xml:space="preserve">Sleep </w:t>
            </w:r>
            <w:r w:rsidRPr="00AB3992">
              <w:rPr>
                <w:b/>
                <w:bCs/>
                <w:sz w:val="20"/>
                <w:szCs w:val="20"/>
                <w:vertAlign w:val="superscript"/>
              </w:rPr>
              <w:t>c</w:t>
            </w:r>
          </w:p>
        </w:tc>
        <w:tc>
          <w:tcPr>
            <w:tcW w:w="854" w:type="dxa"/>
            <w:tcBorders>
              <w:top w:val="nil"/>
              <w:left w:val="nil"/>
              <w:bottom w:val="nil"/>
              <w:right w:val="nil"/>
            </w:tcBorders>
          </w:tcPr>
          <w:p w14:paraId="1D8C3B16" w14:textId="77777777" w:rsidR="00AB3992" w:rsidRPr="00AB3992" w:rsidRDefault="00AB3992" w:rsidP="00AB3992">
            <w:pPr>
              <w:widowControl w:val="0"/>
              <w:autoSpaceDE w:val="0"/>
              <w:autoSpaceDN w:val="0"/>
              <w:adjustRightInd w:val="0"/>
              <w:rPr>
                <w:sz w:val="20"/>
                <w:szCs w:val="20"/>
              </w:rPr>
            </w:pPr>
            <w:r w:rsidRPr="00AB3992">
              <w:rPr>
                <w:sz w:val="20"/>
                <w:szCs w:val="20"/>
              </w:rPr>
              <w:t>-.132**</w:t>
            </w:r>
          </w:p>
        </w:tc>
        <w:tc>
          <w:tcPr>
            <w:tcW w:w="854" w:type="dxa"/>
            <w:tcBorders>
              <w:top w:val="nil"/>
              <w:left w:val="nil"/>
              <w:bottom w:val="nil"/>
              <w:right w:val="nil"/>
            </w:tcBorders>
          </w:tcPr>
          <w:p w14:paraId="27C37763"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-.070**</w:t>
            </w:r>
          </w:p>
        </w:tc>
        <w:tc>
          <w:tcPr>
            <w:tcW w:w="950" w:type="dxa"/>
            <w:gridSpan w:val="2"/>
            <w:tcBorders>
              <w:top w:val="nil"/>
              <w:left w:val="nil"/>
              <w:bottom w:val="nil"/>
              <w:right w:val="nil"/>
            </w:tcBorders>
          </w:tcPr>
          <w:p w14:paraId="10C7D3E1"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-.093**</w:t>
            </w:r>
          </w:p>
        </w:tc>
        <w:tc>
          <w:tcPr>
            <w:tcW w:w="758" w:type="dxa"/>
            <w:tcBorders>
              <w:top w:val="nil"/>
              <w:left w:val="nil"/>
              <w:bottom w:val="nil"/>
              <w:right w:val="nil"/>
            </w:tcBorders>
          </w:tcPr>
          <w:p w14:paraId="5D181A14"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.013</w:t>
            </w:r>
          </w:p>
        </w:tc>
        <w:tc>
          <w:tcPr>
            <w:tcW w:w="854" w:type="dxa"/>
            <w:tcBorders>
              <w:top w:val="nil"/>
              <w:left w:val="nil"/>
              <w:bottom w:val="nil"/>
              <w:right w:val="nil"/>
            </w:tcBorders>
          </w:tcPr>
          <w:p w14:paraId="00AD6C14"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-.029*</w:t>
            </w:r>
          </w:p>
        </w:tc>
        <w:tc>
          <w:tcPr>
            <w:tcW w:w="854" w:type="dxa"/>
            <w:tcBorders>
              <w:top w:val="nil"/>
              <w:left w:val="nil"/>
              <w:bottom w:val="nil"/>
              <w:right w:val="nil"/>
            </w:tcBorders>
          </w:tcPr>
          <w:p w14:paraId="1817E394"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 xml:space="preserve"> .032**</w:t>
            </w:r>
          </w:p>
        </w:tc>
        <w:tc>
          <w:tcPr>
            <w:tcW w:w="854" w:type="dxa"/>
            <w:tcBorders>
              <w:top w:val="nil"/>
              <w:left w:val="nil"/>
              <w:bottom w:val="nil"/>
              <w:right w:val="nil"/>
            </w:tcBorders>
          </w:tcPr>
          <w:p w14:paraId="678273F7"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c>
          <w:tcPr>
            <w:tcW w:w="854" w:type="dxa"/>
            <w:tcBorders>
              <w:top w:val="nil"/>
              <w:left w:val="nil"/>
              <w:bottom w:val="nil"/>
              <w:right w:val="nil"/>
            </w:tcBorders>
          </w:tcPr>
          <w:p w14:paraId="12A7AFD9"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4611E336"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37465E1E"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21957406" w14:textId="77777777" w:rsidR="00AB3992" w:rsidRPr="00AB3992" w:rsidRDefault="00AB3992" w:rsidP="00AB3992">
            <w:pPr>
              <w:widowControl w:val="0"/>
              <w:autoSpaceDE w:val="0"/>
              <w:autoSpaceDN w:val="0"/>
              <w:adjustRightInd w:val="0"/>
              <w:jc w:val="center"/>
              <w:rPr>
                <w:sz w:val="20"/>
                <w:szCs w:val="20"/>
              </w:rPr>
            </w:pPr>
          </w:p>
        </w:tc>
      </w:tr>
      <w:tr w:rsidR="00AB3992" w:rsidRPr="00AB3992" w14:paraId="0AC07E50" w14:textId="77777777" w:rsidTr="00810EED">
        <w:trPr>
          <w:trHeight w:val="20"/>
        </w:trPr>
        <w:tc>
          <w:tcPr>
            <w:tcW w:w="1584" w:type="dxa"/>
            <w:tcBorders>
              <w:top w:val="nil"/>
              <w:left w:val="nil"/>
              <w:bottom w:val="nil"/>
              <w:right w:val="nil"/>
            </w:tcBorders>
            <w:vAlign w:val="center"/>
          </w:tcPr>
          <w:p w14:paraId="397471E7"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 xml:space="preserve">Pain </w:t>
            </w:r>
            <w:r w:rsidRPr="00AB3992">
              <w:rPr>
                <w:b/>
                <w:bCs/>
                <w:sz w:val="20"/>
                <w:szCs w:val="20"/>
                <w:vertAlign w:val="superscript"/>
              </w:rPr>
              <w:t>d</w:t>
            </w:r>
          </w:p>
        </w:tc>
        <w:tc>
          <w:tcPr>
            <w:tcW w:w="854" w:type="dxa"/>
            <w:tcBorders>
              <w:top w:val="nil"/>
              <w:left w:val="nil"/>
              <w:bottom w:val="nil"/>
              <w:right w:val="nil"/>
            </w:tcBorders>
          </w:tcPr>
          <w:p w14:paraId="43429072" w14:textId="77777777" w:rsidR="00AB3992" w:rsidRPr="00AB3992" w:rsidRDefault="00AB3992" w:rsidP="00AB3992">
            <w:pPr>
              <w:widowControl w:val="0"/>
              <w:autoSpaceDE w:val="0"/>
              <w:autoSpaceDN w:val="0"/>
              <w:adjustRightInd w:val="0"/>
              <w:rPr>
                <w:sz w:val="20"/>
                <w:szCs w:val="20"/>
              </w:rPr>
            </w:pPr>
            <w:r w:rsidRPr="00AB3992">
              <w:rPr>
                <w:sz w:val="20"/>
                <w:szCs w:val="20"/>
              </w:rPr>
              <w:t>-.099**</w:t>
            </w:r>
          </w:p>
        </w:tc>
        <w:tc>
          <w:tcPr>
            <w:tcW w:w="854" w:type="dxa"/>
            <w:tcBorders>
              <w:top w:val="nil"/>
              <w:left w:val="nil"/>
              <w:bottom w:val="nil"/>
              <w:right w:val="nil"/>
            </w:tcBorders>
          </w:tcPr>
          <w:p w14:paraId="6BAC43F9"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.236**</w:t>
            </w:r>
          </w:p>
        </w:tc>
        <w:tc>
          <w:tcPr>
            <w:tcW w:w="950" w:type="dxa"/>
            <w:gridSpan w:val="2"/>
            <w:tcBorders>
              <w:top w:val="nil"/>
              <w:left w:val="nil"/>
              <w:bottom w:val="nil"/>
              <w:right w:val="nil"/>
            </w:tcBorders>
          </w:tcPr>
          <w:p w14:paraId="4AB88A23"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-.004</w:t>
            </w:r>
          </w:p>
        </w:tc>
        <w:tc>
          <w:tcPr>
            <w:tcW w:w="758" w:type="dxa"/>
            <w:tcBorders>
              <w:top w:val="nil"/>
              <w:left w:val="nil"/>
              <w:bottom w:val="nil"/>
              <w:right w:val="nil"/>
            </w:tcBorders>
          </w:tcPr>
          <w:p w14:paraId="24984319"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.016</w:t>
            </w:r>
          </w:p>
        </w:tc>
        <w:tc>
          <w:tcPr>
            <w:tcW w:w="854" w:type="dxa"/>
            <w:tcBorders>
              <w:top w:val="nil"/>
              <w:left w:val="nil"/>
              <w:bottom w:val="nil"/>
              <w:right w:val="nil"/>
            </w:tcBorders>
          </w:tcPr>
          <w:p w14:paraId="0052DC85"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-.180**</w:t>
            </w:r>
          </w:p>
        </w:tc>
        <w:tc>
          <w:tcPr>
            <w:tcW w:w="854" w:type="dxa"/>
            <w:tcBorders>
              <w:top w:val="nil"/>
              <w:left w:val="nil"/>
              <w:bottom w:val="nil"/>
              <w:right w:val="nil"/>
            </w:tcBorders>
          </w:tcPr>
          <w:p w14:paraId="05E283E8"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-.103**</w:t>
            </w:r>
          </w:p>
        </w:tc>
        <w:tc>
          <w:tcPr>
            <w:tcW w:w="854" w:type="dxa"/>
            <w:tcBorders>
              <w:top w:val="nil"/>
              <w:left w:val="nil"/>
              <w:bottom w:val="nil"/>
              <w:right w:val="nil"/>
            </w:tcBorders>
          </w:tcPr>
          <w:p w14:paraId="5DEB077D"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.230**</w:t>
            </w:r>
          </w:p>
        </w:tc>
        <w:tc>
          <w:tcPr>
            <w:tcW w:w="854" w:type="dxa"/>
            <w:tcBorders>
              <w:top w:val="nil"/>
              <w:left w:val="nil"/>
              <w:bottom w:val="nil"/>
              <w:right w:val="nil"/>
            </w:tcBorders>
          </w:tcPr>
          <w:p w14:paraId="1C8B3511"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c>
          <w:tcPr>
            <w:tcW w:w="854" w:type="dxa"/>
            <w:tcBorders>
              <w:top w:val="nil"/>
              <w:left w:val="nil"/>
              <w:bottom w:val="nil"/>
              <w:right w:val="nil"/>
            </w:tcBorders>
          </w:tcPr>
          <w:p w14:paraId="237F9B07"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716B2AD0"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37567482" w14:textId="77777777" w:rsidR="00AB3992" w:rsidRPr="00AB3992" w:rsidRDefault="00AB3992" w:rsidP="00AB3992">
            <w:pPr>
              <w:widowControl w:val="0"/>
              <w:autoSpaceDE w:val="0"/>
              <w:autoSpaceDN w:val="0"/>
              <w:adjustRightInd w:val="0"/>
              <w:jc w:val="center"/>
              <w:rPr>
                <w:sz w:val="20"/>
                <w:szCs w:val="20"/>
              </w:rPr>
            </w:pPr>
          </w:p>
        </w:tc>
      </w:tr>
      <w:tr w:rsidR="00AB3992" w:rsidRPr="00AB3992" w14:paraId="7899592C" w14:textId="77777777" w:rsidTr="00810EED">
        <w:trPr>
          <w:trHeight w:val="20"/>
        </w:trPr>
        <w:tc>
          <w:tcPr>
            <w:tcW w:w="1584" w:type="dxa"/>
            <w:tcBorders>
              <w:top w:val="nil"/>
              <w:left w:val="nil"/>
              <w:bottom w:val="nil"/>
              <w:right w:val="nil"/>
            </w:tcBorders>
            <w:vAlign w:val="center"/>
          </w:tcPr>
          <w:p w14:paraId="15BA89CC"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 xml:space="preserve">Dependence </w:t>
            </w:r>
            <w:r w:rsidRPr="00AB3992">
              <w:rPr>
                <w:b/>
                <w:bCs/>
                <w:sz w:val="20"/>
                <w:szCs w:val="20"/>
                <w:vertAlign w:val="superscript"/>
              </w:rPr>
              <w:t>e</w:t>
            </w:r>
          </w:p>
        </w:tc>
        <w:tc>
          <w:tcPr>
            <w:tcW w:w="854" w:type="dxa"/>
            <w:tcBorders>
              <w:top w:val="nil"/>
              <w:left w:val="nil"/>
              <w:bottom w:val="nil"/>
              <w:right w:val="nil"/>
            </w:tcBorders>
          </w:tcPr>
          <w:p w14:paraId="30451C92" w14:textId="77777777" w:rsidR="00AB3992" w:rsidRPr="00AB3992" w:rsidRDefault="00AB3992" w:rsidP="00AB3992">
            <w:pPr>
              <w:widowControl w:val="0"/>
              <w:autoSpaceDE w:val="0"/>
              <w:autoSpaceDN w:val="0"/>
              <w:adjustRightInd w:val="0"/>
              <w:rPr>
                <w:sz w:val="20"/>
                <w:szCs w:val="20"/>
              </w:rPr>
            </w:pPr>
            <w:r w:rsidRPr="00AB3992">
              <w:rPr>
                <w:sz w:val="20"/>
                <w:szCs w:val="20"/>
              </w:rPr>
              <w:t>-.115**</w:t>
            </w:r>
          </w:p>
        </w:tc>
        <w:tc>
          <w:tcPr>
            <w:tcW w:w="854" w:type="dxa"/>
            <w:tcBorders>
              <w:top w:val="nil"/>
              <w:left w:val="nil"/>
              <w:bottom w:val="nil"/>
              <w:right w:val="nil"/>
            </w:tcBorders>
          </w:tcPr>
          <w:p w14:paraId="6665CF20"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.166**</w:t>
            </w:r>
          </w:p>
        </w:tc>
        <w:tc>
          <w:tcPr>
            <w:tcW w:w="950" w:type="dxa"/>
            <w:gridSpan w:val="2"/>
            <w:tcBorders>
              <w:top w:val="nil"/>
              <w:left w:val="nil"/>
              <w:bottom w:val="nil"/>
              <w:right w:val="nil"/>
            </w:tcBorders>
          </w:tcPr>
          <w:p w14:paraId="6AC7E067"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-.065**</w:t>
            </w:r>
          </w:p>
        </w:tc>
        <w:tc>
          <w:tcPr>
            <w:tcW w:w="758" w:type="dxa"/>
            <w:tcBorders>
              <w:top w:val="nil"/>
              <w:left w:val="nil"/>
              <w:bottom w:val="nil"/>
              <w:right w:val="nil"/>
            </w:tcBorders>
          </w:tcPr>
          <w:p w14:paraId="10F8D132"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-.038**</w:t>
            </w:r>
          </w:p>
        </w:tc>
        <w:tc>
          <w:tcPr>
            <w:tcW w:w="854" w:type="dxa"/>
            <w:tcBorders>
              <w:top w:val="nil"/>
              <w:left w:val="nil"/>
              <w:bottom w:val="nil"/>
              <w:right w:val="nil"/>
            </w:tcBorders>
          </w:tcPr>
          <w:p w14:paraId="347E35B8"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-.130**</w:t>
            </w:r>
          </w:p>
        </w:tc>
        <w:tc>
          <w:tcPr>
            <w:tcW w:w="854" w:type="dxa"/>
            <w:tcBorders>
              <w:top w:val="nil"/>
              <w:left w:val="nil"/>
              <w:bottom w:val="nil"/>
              <w:right w:val="nil"/>
            </w:tcBorders>
          </w:tcPr>
          <w:p w14:paraId="68DFA36A"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-.132**</w:t>
            </w:r>
          </w:p>
        </w:tc>
        <w:tc>
          <w:tcPr>
            <w:tcW w:w="854" w:type="dxa"/>
            <w:tcBorders>
              <w:top w:val="nil"/>
              <w:left w:val="nil"/>
              <w:bottom w:val="nil"/>
              <w:right w:val="nil"/>
            </w:tcBorders>
          </w:tcPr>
          <w:p w14:paraId="668D15F6"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.168**</w:t>
            </w:r>
          </w:p>
        </w:tc>
        <w:tc>
          <w:tcPr>
            <w:tcW w:w="854" w:type="dxa"/>
            <w:tcBorders>
              <w:top w:val="nil"/>
              <w:left w:val="nil"/>
              <w:bottom w:val="nil"/>
              <w:right w:val="nil"/>
            </w:tcBorders>
          </w:tcPr>
          <w:p w14:paraId="4D907341"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.236**</w:t>
            </w:r>
          </w:p>
        </w:tc>
        <w:tc>
          <w:tcPr>
            <w:tcW w:w="854" w:type="dxa"/>
            <w:tcBorders>
              <w:top w:val="nil"/>
              <w:left w:val="nil"/>
              <w:bottom w:val="nil"/>
              <w:right w:val="nil"/>
            </w:tcBorders>
          </w:tcPr>
          <w:p w14:paraId="39A26C3D"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c>
          <w:tcPr>
            <w:tcW w:w="854" w:type="dxa"/>
            <w:tcBorders>
              <w:top w:val="nil"/>
              <w:left w:val="nil"/>
              <w:bottom w:val="nil"/>
              <w:right w:val="nil"/>
            </w:tcBorders>
          </w:tcPr>
          <w:p w14:paraId="271F4205" w14:textId="77777777" w:rsidR="00AB3992" w:rsidRPr="00AB3992" w:rsidRDefault="00AB3992" w:rsidP="00AB3992">
            <w:pPr>
              <w:widowControl w:val="0"/>
              <w:autoSpaceDE w:val="0"/>
              <w:autoSpaceDN w:val="0"/>
              <w:adjustRightInd w:val="0"/>
              <w:jc w:val="center"/>
              <w:rPr>
                <w:sz w:val="20"/>
                <w:szCs w:val="20"/>
              </w:rPr>
            </w:pPr>
          </w:p>
        </w:tc>
        <w:tc>
          <w:tcPr>
            <w:tcW w:w="854" w:type="dxa"/>
            <w:tcBorders>
              <w:top w:val="nil"/>
              <w:left w:val="nil"/>
              <w:bottom w:val="nil"/>
              <w:right w:val="nil"/>
            </w:tcBorders>
          </w:tcPr>
          <w:p w14:paraId="753475D5" w14:textId="77777777" w:rsidR="00AB3992" w:rsidRPr="00AB3992" w:rsidRDefault="00AB3992" w:rsidP="00AB3992">
            <w:pPr>
              <w:widowControl w:val="0"/>
              <w:autoSpaceDE w:val="0"/>
              <w:autoSpaceDN w:val="0"/>
              <w:adjustRightInd w:val="0"/>
              <w:jc w:val="center"/>
              <w:rPr>
                <w:sz w:val="20"/>
                <w:szCs w:val="20"/>
              </w:rPr>
            </w:pPr>
          </w:p>
        </w:tc>
      </w:tr>
      <w:tr w:rsidR="00AB3992" w:rsidRPr="00AB3992" w14:paraId="19022C68" w14:textId="77777777" w:rsidTr="00810EED">
        <w:trPr>
          <w:trHeight w:val="20"/>
        </w:trPr>
        <w:tc>
          <w:tcPr>
            <w:tcW w:w="1584" w:type="dxa"/>
            <w:tcBorders>
              <w:top w:val="nil"/>
              <w:left w:val="nil"/>
              <w:bottom w:val="nil"/>
              <w:right w:val="nil"/>
            </w:tcBorders>
            <w:vAlign w:val="center"/>
          </w:tcPr>
          <w:p w14:paraId="2DFEE34C"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 xml:space="preserve">Mental Health </w:t>
            </w:r>
            <w:r w:rsidRPr="00AB3992">
              <w:rPr>
                <w:b/>
                <w:bCs/>
                <w:sz w:val="20"/>
                <w:szCs w:val="20"/>
                <w:vertAlign w:val="superscript"/>
              </w:rPr>
              <w:t>f</w:t>
            </w:r>
          </w:p>
        </w:tc>
        <w:tc>
          <w:tcPr>
            <w:tcW w:w="854" w:type="dxa"/>
            <w:tcBorders>
              <w:top w:val="nil"/>
              <w:left w:val="nil"/>
              <w:bottom w:val="nil"/>
              <w:right w:val="nil"/>
            </w:tcBorders>
          </w:tcPr>
          <w:p w14:paraId="2662AD42" w14:textId="77777777" w:rsidR="00AB3992" w:rsidRPr="00AB3992" w:rsidRDefault="00AB3992" w:rsidP="00AB3992">
            <w:pPr>
              <w:widowControl w:val="0"/>
              <w:autoSpaceDE w:val="0"/>
              <w:autoSpaceDN w:val="0"/>
              <w:adjustRightInd w:val="0"/>
              <w:rPr>
                <w:sz w:val="20"/>
                <w:szCs w:val="20"/>
              </w:rPr>
            </w:pPr>
            <w:r w:rsidRPr="00AB3992">
              <w:rPr>
                <w:sz w:val="20"/>
                <w:szCs w:val="20"/>
              </w:rPr>
              <w:t>-.159**</w:t>
            </w:r>
          </w:p>
        </w:tc>
        <w:tc>
          <w:tcPr>
            <w:tcW w:w="854" w:type="dxa"/>
          </w:tcPr>
          <w:p w14:paraId="329D7DDE"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-.040**</w:t>
            </w:r>
          </w:p>
        </w:tc>
        <w:tc>
          <w:tcPr>
            <w:tcW w:w="950" w:type="dxa"/>
            <w:gridSpan w:val="2"/>
            <w:tcBorders>
              <w:top w:val="nil"/>
              <w:left w:val="nil"/>
              <w:bottom w:val="nil"/>
              <w:right w:val="nil"/>
            </w:tcBorders>
          </w:tcPr>
          <w:p w14:paraId="5EF26CA9"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-.070**</w:t>
            </w:r>
          </w:p>
        </w:tc>
        <w:tc>
          <w:tcPr>
            <w:tcW w:w="758" w:type="dxa"/>
            <w:tcBorders>
              <w:top w:val="nil"/>
              <w:left w:val="nil"/>
              <w:bottom w:val="nil"/>
              <w:right w:val="nil"/>
            </w:tcBorders>
          </w:tcPr>
          <w:p w14:paraId="153F8662"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.033**</w:t>
            </w:r>
          </w:p>
        </w:tc>
        <w:tc>
          <w:tcPr>
            <w:tcW w:w="854" w:type="dxa"/>
            <w:tcBorders>
              <w:top w:val="nil"/>
              <w:left w:val="nil"/>
              <w:bottom w:val="nil"/>
              <w:right w:val="nil"/>
            </w:tcBorders>
          </w:tcPr>
          <w:p w14:paraId="41132229"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-.141**</w:t>
            </w:r>
          </w:p>
        </w:tc>
        <w:tc>
          <w:tcPr>
            <w:tcW w:w="854" w:type="dxa"/>
            <w:tcBorders>
              <w:top w:val="nil"/>
              <w:left w:val="nil"/>
              <w:bottom w:val="nil"/>
              <w:right w:val="nil"/>
            </w:tcBorders>
          </w:tcPr>
          <w:p w14:paraId="16126074"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-.059**</w:t>
            </w:r>
          </w:p>
        </w:tc>
        <w:tc>
          <w:tcPr>
            <w:tcW w:w="854" w:type="dxa"/>
            <w:tcBorders>
              <w:top w:val="nil"/>
              <w:left w:val="nil"/>
              <w:bottom w:val="nil"/>
              <w:right w:val="nil"/>
            </w:tcBorders>
          </w:tcPr>
          <w:p w14:paraId="5A0B08A6"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.379**</w:t>
            </w:r>
          </w:p>
        </w:tc>
        <w:tc>
          <w:tcPr>
            <w:tcW w:w="854" w:type="dxa"/>
            <w:tcBorders>
              <w:top w:val="nil"/>
              <w:left w:val="nil"/>
              <w:bottom w:val="nil"/>
              <w:right w:val="nil"/>
            </w:tcBorders>
          </w:tcPr>
          <w:p w14:paraId="74579F38"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.263**</w:t>
            </w:r>
          </w:p>
        </w:tc>
        <w:tc>
          <w:tcPr>
            <w:tcW w:w="854" w:type="dxa"/>
            <w:tcBorders>
              <w:top w:val="nil"/>
              <w:left w:val="nil"/>
              <w:bottom w:val="nil"/>
              <w:right w:val="nil"/>
            </w:tcBorders>
          </w:tcPr>
          <w:p w14:paraId="60841C28"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.209**</w:t>
            </w:r>
          </w:p>
        </w:tc>
        <w:tc>
          <w:tcPr>
            <w:tcW w:w="854" w:type="dxa"/>
            <w:tcBorders>
              <w:top w:val="nil"/>
              <w:left w:val="nil"/>
              <w:bottom w:val="nil"/>
              <w:right w:val="nil"/>
            </w:tcBorders>
          </w:tcPr>
          <w:p w14:paraId="47390B43"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c>
          <w:tcPr>
            <w:tcW w:w="854" w:type="dxa"/>
            <w:tcBorders>
              <w:top w:val="nil"/>
              <w:left w:val="nil"/>
              <w:bottom w:val="nil"/>
              <w:right w:val="nil"/>
            </w:tcBorders>
          </w:tcPr>
          <w:p w14:paraId="7271F648" w14:textId="77777777" w:rsidR="00AB3992" w:rsidRPr="00AB3992" w:rsidRDefault="00AB3992" w:rsidP="00AB3992">
            <w:pPr>
              <w:widowControl w:val="0"/>
              <w:autoSpaceDE w:val="0"/>
              <w:autoSpaceDN w:val="0"/>
              <w:adjustRightInd w:val="0"/>
              <w:jc w:val="center"/>
              <w:rPr>
                <w:sz w:val="20"/>
                <w:szCs w:val="20"/>
              </w:rPr>
            </w:pPr>
          </w:p>
        </w:tc>
      </w:tr>
      <w:tr w:rsidR="00AB3992" w:rsidRPr="00AB3992" w14:paraId="2D408C23" w14:textId="77777777" w:rsidTr="00810EED">
        <w:trPr>
          <w:trHeight w:val="20"/>
        </w:trPr>
        <w:tc>
          <w:tcPr>
            <w:tcW w:w="1584" w:type="dxa"/>
            <w:tcBorders>
              <w:top w:val="nil"/>
              <w:left w:val="nil"/>
              <w:bottom w:val="single" w:sz="4" w:space="0" w:color="auto"/>
              <w:right w:val="nil"/>
            </w:tcBorders>
            <w:vAlign w:val="center"/>
          </w:tcPr>
          <w:p w14:paraId="036E5C30" w14:textId="77777777" w:rsidR="00AB3992" w:rsidRPr="00AB3992" w:rsidRDefault="00AB3992" w:rsidP="00AB3992">
            <w:pPr>
              <w:widowControl w:val="0"/>
              <w:autoSpaceDE w:val="0"/>
              <w:autoSpaceDN w:val="0"/>
              <w:adjustRightInd w:val="0"/>
              <w:rPr>
                <w:b/>
                <w:bCs/>
                <w:sz w:val="20"/>
                <w:szCs w:val="20"/>
              </w:rPr>
            </w:pPr>
            <w:r w:rsidRPr="00AB3992">
              <w:rPr>
                <w:b/>
                <w:bCs/>
                <w:sz w:val="20"/>
                <w:szCs w:val="20"/>
              </w:rPr>
              <w:t xml:space="preserve">Polytobacco Use </w:t>
            </w:r>
          </w:p>
        </w:tc>
        <w:tc>
          <w:tcPr>
            <w:tcW w:w="854" w:type="dxa"/>
            <w:tcBorders>
              <w:top w:val="nil"/>
              <w:left w:val="nil"/>
              <w:bottom w:val="single" w:sz="4" w:space="0" w:color="auto"/>
              <w:right w:val="nil"/>
            </w:tcBorders>
          </w:tcPr>
          <w:p w14:paraId="3BD35F13"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.102**</w:t>
            </w:r>
          </w:p>
        </w:tc>
        <w:tc>
          <w:tcPr>
            <w:tcW w:w="854" w:type="dxa"/>
            <w:tcBorders>
              <w:bottom w:val="single" w:sz="4" w:space="0" w:color="auto"/>
            </w:tcBorders>
          </w:tcPr>
          <w:p w14:paraId="36F33A3D"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-.335**</w:t>
            </w:r>
          </w:p>
        </w:tc>
        <w:tc>
          <w:tcPr>
            <w:tcW w:w="950" w:type="dxa"/>
            <w:gridSpan w:val="2"/>
            <w:tcBorders>
              <w:top w:val="nil"/>
              <w:left w:val="nil"/>
              <w:bottom w:val="single" w:sz="4" w:space="0" w:color="auto"/>
              <w:right w:val="nil"/>
            </w:tcBorders>
          </w:tcPr>
          <w:p w14:paraId="2C0E03F0"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-.022</w:t>
            </w:r>
          </w:p>
        </w:tc>
        <w:tc>
          <w:tcPr>
            <w:tcW w:w="758" w:type="dxa"/>
            <w:tcBorders>
              <w:top w:val="nil"/>
              <w:left w:val="nil"/>
              <w:bottom w:val="single" w:sz="4" w:space="0" w:color="auto"/>
              <w:right w:val="nil"/>
            </w:tcBorders>
          </w:tcPr>
          <w:p w14:paraId="30B9D67F"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.060**</w:t>
            </w:r>
          </w:p>
        </w:tc>
        <w:tc>
          <w:tcPr>
            <w:tcW w:w="854" w:type="dxa"/>
            <w:tcBorders>
              <w:top w:val="nil"/>
              <w:left w:val="nil"/>
              <w:bottom w:val="single" w:sz="4" w:space="0" w:color="auto"/>
              <w:right w:val="nil"/>
            </w:tcBorders>
          </w:tcPr>
          <w:p w14:paraId="6466847A"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.017</w:t>
            </w:r>
          </w:p>
        </w:tc>
        <w:tc>
          <w:tcPr>
            <w:tcW w:w="854" w:type="dxa"/>
            <w:tcBorders>
              <w:top w:val="nil"/>
              <w:left w:val="nil"/>
              <w:bottom w:val="single" w:sz="4" w:space="0" w:color="auto"/>
              <w:right w:val="nil"/>
            </w:tcBorders>
          </w:tcPr>
          <w:p w14:paraId="4BF51AF4" w14:textId="77777777" w:rsidR="00AB3992" w:rsidRPr="00AB3992" w:rsidRDefault="00AB3992" w:rsidP="00AB3992">
            <w:pPr>
              <w:widowControl w:val="0"/>
              <w:autoSpaceDE w:val="0"/>
              <w:autoSpaceDN w:val="0"/>
              <w:adjustRightInd w:val="0"/>
              <w:rPr>
                <w:sz w:val="20"/>
                <w:szCs w:val="20"/>
              </w:rPr>
            </w:pPr>
            <w:r w:rsidRPr="00AB3992">
              <w:rPr>
                <w:sz w:val="20"/>
                <w:szCs w:val="20"/>
              </w:rPr>
              <w:t xml:space="preserve">   .016</w:t>
            </w:r>
          </w:p>
        </w:tc>
        <w:tc>
          <w:tcPr>
            <w:tcW w:w="854" w:type="dxa"/>
            <w:tcBorders>
              <w:top w:val="nil"/>
              <w:left w:val="nil"/>
              <w:bottom w:val="single" w:sz="4" w:space="0" w:color="auto"/>
              <w:right w:val="nil"/>
            </w:tcBorders>
          </w:tcPr>
          <w:p w14:paraId="1517EC4B"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.069**</w:t>
            </w:r>
          </w:p>
        </w:tc>
        <w:tc>
          <w:tcPr>
            <w:tcW w:w="854" w:type="dxa"/>
            <w:tcBorders>
              <w:top w:val="nil"/>
              <w:left w:val="nil"/>
              <w:bottom w:val="single" w:sz="4" w:space="0" w:color="auto"/>
              <w:right w:val="nil"/>
            </w:tcBorders>
          </w:tcPr>
          <w:p w14:paraId="51D0B111"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-.036**</w:t>
            </w:r>
          </w:p>
        </w:tc>
        <w:tc>
          <w:tcPr>
            <w:tcW w:w="854" w:type="dxa"/>
            <w:tcBorders>
              <w:top w:val="nil"/>
              <w:left w:val="nil"/>
              <w:bottom w:val="single" w:sz="4" w:space="0" w:color="auto"/>
              <w:right w:val="nil"/>
            </w:tcBorders>
          </w:tcPr>
          <w:p w14:paraId="4E25BF61"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-.080**</w:t>
            </w:r>
          </w:p>
        </w:tc>
        <w:tc>
          <w:tcPr>
            <w:tcW w:w="854" w:type="dxa"/>
            <w:tcBorders>
              <w:top w:val="nil"/>
              <w:left w:val="nil"/>
              <w:bottom w:val="single" w:sz="4" w:space="0" w:color="auto"/>
              <w:right w:val="nil"/>
            </w:tcBorders>
          </w:tcPr>
          <w:p w14:paraId="192BBCCA"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.042**</w:t>
            </w:r>
          </w:p>
        </w:tc>
        <w:tc>
          <w:tcPr>
            <w:tcW w:w="854" w:type="dxa"/>
            <w:tcBorders>
              <w:top w:val="nil"/>
              <w:left w:val="nil"/>
              <w:bottom w:val="single" w:sz="4" w:space="0" w:color="auto"/>
              <w:right w:val="nil"/>
            </w:tcBorders>
          </w:tcPr>
          <w:p w14:paraId="3DF64EF9" w14:textId="77777777" w:rsidR="00AB3992" w:rsidRPr="00AB3992" w:rsidRDefault="00AB3992" w:rsidP="00AB3992">
            <w:pPr>
              <w:widowControl w:val="0"/>
              <w:autoSpaceDE w:val="0"/>
              <w:autoSpaceDN w:val="0"/>
              <w:adjustRightInd w:val="0"/>
              <w:jc w:val="center"/>
              <w:rPr>
                <w:sz w:val="20"/>
                <w:szCs w:val="20"/>
              </w:rPr>
            </w:pPr>
            <w:r w:rsidRPr="00AB3992">
              <w:rPr>
                <w:sz w:val="20"/>
                <w:szCs w:val="20"/>
              </w:rPr>
              <w:t>1</w:t>
            </w:r>
          </w:p>
        </w:tc>
      </w:tr>
    </w:tbl>
    <w:p w14:paraId="204CE0DA" w14:textId="08300617" w:rsidR="00AB3992" w:rsidRPr="00AB3992" w:rsidRDefault="00AB3992" w:rsidP="00AB3992">
      <w:pPr>
        <w:spacing w:after="160" w:line="278" w:lineRule="auto"/>
        <w:ind w:left="-810"/>
        <w:rPr>
          <w:b/>
          <w:bCs/>
        </w:rPr>
      </w:pPr>
      <w:bookmarkStart w:id="107" w:name="_Hlk196212084"/>
      <w:bookmarkEnd w:id="106"/>
      <w:r w:rsidRPr="00AB3992">
        <w:rPr>
          <w:i/>
          <w:iCs/>
          <w:sz w:val="20"/>
          <w:szCs w:val="20"/>
        </w:rPr>
        <w:t>Note</w:t>
      </w:r>
      <w:r>
        <w:rPr>
          <w:sz w:val="20"/>
          <w:szCs w:val="20"/>
        </w:rPr>
        <w:t>.</w:t>
      </w:r>
      <w:r w:rsidRPr="00AB3992">
        <w:rPr>
          <w:sz w:val="20"/>
          <w:szCs w:val="20"/>
        </w:rPr>
        <w:t xml:space="preserve"> Sex: female= 0, male= 1; </w:t>
      </w:r>
      <w:bookmarkStart w:id="108" w:name="_Hlk196388186"/>
      <w:r w:rsidRPr="00AB3992">
        <w:rPr>
          <w:sz w:val="20"/>
          <w:szCs w:val="20"/>
        </w:rPr>
        <w:t xml:space="preserve">Polytobacco use: no= 0, </w:t>
      </w:r>
      <w:bookmarkEnd w:id="108"/>
      <w:r w:rsidRPr="00AB3992">
        <w:rPr>
          <w:sz w:val="20"/>
          <w:szCs w:val="20"/>
        </w:rPr>
        <w:t xml:space="preserve">yes=1; </w:t>
      </w:r>
      <w:r w:rsidRPr="00AB3992">
        <w:rPr>
          <w:sz w:val="20"/>
          <w:szCs w:val="20"/>
          <w:vertAlign w:val="superscript"/>
        </w:rPr>
        <w:t xml:space="preserve">a </w:t>
      </w:r>
      <w:r w:rsidRPr="00AB3992">
        <w:rPr>
          <w:sz w:val="20"/>
          <w:szCs w:val="20"/>
        </w:rPr>
        <w:t xml:space="preserve">race: white &amp; other= 0, black= 1; </w:t>
      </w:r>
      <w:r w:rsidRPr="00AB3992">
        <w:rPr>
          <w:sz w:val="20"/>
          <w:szCs w:val="20"/>
          <w:vertAlign w:val="superscript"/>
        </w:rPr>
        <w:t>b</w:t>
      </w:r>
      <w:r w:rsidRPr="00AB3992">
        <w:rPr>
          <w:sz w:val="20"/>
          <w:szCs w:val="20"/>
        </w:rPr>
        <w:t xml:space="preserve"> race: white &amp; black= 0, other= 1; </w:t>
      </w:r>
      <w:r w:rsidRPr="00AB3992">
        <w:rPr>
          <w:sz w:val="20"/>
          <w:szCs w:val="20"/>
          <w:vertAlign w:val="superscript"/>
        </w:rPr>
        <w:t>c</w:t>
      </w:r>
      <w:r w:rsidRPr="00AB3992">
        <w:rPr>
          <w:sz w:val="20"/>
          <w:szCs w:val="20"/>
        </w:rPr>
        <w:t xml:space="preserve"> </w:t>
      </w:r>
      <w:r w:rsidR="00A561A6">
        <w:rPr>
          <w:sz w:val="20"/>
          <w:szCs w:val="20"/>
        </w:rPr>
        <w:t>sleep impairment severity</w:t>
      </w:r>
      <w:r w:rsidRPr="00AB3992">
        <w:rPr>
          <w:sz w:val="20"/>
          <w:szCs w:val="20"/>
        </w:rPr>
        <w:t xml:space="preserve">; </w:t>
      </w:r>
      <w:r w:rsidRPr="00AB3992">
        <w:rPr>
          <w:sz w:val="20"/>
          <w:szCs w:val="20"/>
          <w:vertAlign w:val="superscript"/>
        </w:rPr>
        <w:t>d</w:t>
      </w:r>
      <w:r w:rsidRPr="00AB3992">
        <w:rPr>
          <w:sz w:val="20"/>
          <w:szCs w:val="20"/>
        </w:rPr>
        <w:t xml:space="preserve"> </w:t>
      </w:r>
      <w:r w:rsidR="00A561A6">
        <w:rPr>
          <w:sz w:val="20"/>
          <w:szCs w:val="20"/>
        </w:rPr>
        <w:t>pain severity</w:t>
      </w:r>
      <w:r w:rsidRPr="00AB3992">
        <w:rPr>
          <w:sz w:val="20"/>
          <w:szCs w:val="20"/>
        </w:rPr>
        <w:t xml:space="preserve">; </w:t>
      </w:r>
      <w:r w:rsidRPr="00AB3992">
        <w:rPr>
          <w:sz w:val="20"/>
          <w:szCs w:val="20"/>
          <w:vertAlign w:val="superscript"/>
        </w:rPr>
        <w:t xml:space="preserve">e </w:t>
      </w:r>
      <w:r w:rsidRPr="00AB3992">
        <w:rPr>
          <w:sz w:val="20"/>
          <w:szCs w:val="20"/>
        </w:rPr>
        <w:t xml:space="preserve">WISDM total score; </w:t>
      </w:r>
      <w:r w:rsidRPr="00AB3992">
        <w:rPr>
          <w:sz w:val="20"/>
          <w:szCs w:val="20"/>
          <w:vertAlign w:val="superscript"/>
        </w:rPr>
        <w:t>f</w:t>
      </w:r>
      <w:r w:rsidRPr="00AB3992">
        <w:rPr>
          <w:sz w:val="20"/>
          <w:szCs w:val="20"/>
        </w:rPr>
        <w:t xml:space="preserve"> perceived mental health symptom severity; *= </w:t>
      </w:r>
      <w:r w:rsidRPr="00AB3992">
        <w:rPr>
          <w:i/>
          <w:iCs/>
          <w:sz w:val="20"/>
          <w:szCs w:val="20"/>
        </w:rPr>
        <w:t>p</w:t>
      </w:r>
      <w:r w:rsidRPr="00AB3992">
        <w:rPr>
          <w:sz w:val="20"/>
          <w:szCs w:val="20"/>
        </w:rPr>
        <w:t xml:space="preserve"> &lt; .05; **= </w:t>
      </w:r>
      <w:r w:rsidRPr="00AB3992">
        <w:rPr>
          <w:i/>
          <w:iCs/>
          <w:sz w:val="20"/>
          <w:szCs w:val="20"/>
        </w:rPr>
        <w:t>p</w:t>
      </w:r>
      <w:r w:rsidRPr="00AB3992">
        <w:rPr>
          <w:sz w:val="20"/>
          <w:szCs w:val="20"/>
        </w:rPr>
        <w:t xml:space="preserve"> &lt; .01</w:t>
      </w:r>
      <w:r w:rsidR="00A561A6">
        <w:rPr>
          <w:sz w:val="20"/>
          <w:szCs w:val="20"/>
        </w:rPr>
        <w:t>.</w:t>
      </w:r>
    </w:p>
    <w:bookmarkEnd w:id="107"/>
    <w:p w14:paraId="63D1FE4F" w14:textId="77777777" w:rsidR="00AB3992" w:rsidRPr="00AB3992" w:rsidRDefault="00AB3992" w:rsidP="00AB3992">
      <w:pPr>
        <w:ind w:hanging="540"/>
      </w:pPr>
    </w:p>
    <w:p w14:paraId="5E6D0E23" w14:textId="77777777" w:rsidR="001C10AE" w:rsidRDefault="001C10AE"/>
    <w:p w14:paraId="7381F6FA" w14:textId="77777777" w:rsidR="00AB3992" w:rsidRDefault="00AB3992"/>
    <w:p w14:paraId="6882C4B2" w14:textId="77777777" w:rsidR="00AB3992" w:rsidRDefault="00AB3992"/>
    <w:p w14:paraId="30884172" w14:textId="77777777" w:rsidR="00AB3992" w:rsidRDefault="00AB3992"/>
    <w:p w14:paraId="13F61E80" w14:textId="77777777" w:rsidR="00AB3992" w:rsidRDefault="00AB3992"/>
    <w:p w14:paraId="769E7050" w14:textId="77777777" w:rsidR="00AB3992" w:rsidRDefault="00AB3992"/>
    <w:p w14:paraId="527BAAB6" w14:textId="77777777" w:rsidR="00AB3992" w:rsidRDefault="00AB3992"/>
    <w:p w14:paraId="52162FE4" w14:textId="77777777" w:rsidR="00AB3992" w:rsidRDefault="00AB3992"/>
    <w:p w14:paraId="5DAE2D3C" w14:textId="77777777" w:rsidR="00AB3992" w:rsidRDefault="00AB3992"/>
    <w:p w14:paraId="6C70BB6A" w14:textId="77777777" w:rsidR="00AB3992" w:rsidRDefault="00AB3992"/>
    <w:p w14:paraId="1D5D3790" w14:textId="77777777" w:rsidR="00AB3992" w:rsidRDefault="00AB3992"/>
    <w:p w14:paraId="778F1E8F" w14:textId="77777777" w:rsidR="00AB3992" w:rsidRDefault="00AB3992"/>
    <w:p w14:paraId="7B48268A" w14:textId="77777777" w:rsidR="00AB3992" w:rsidRDefault="00AB3992"/>
    <w:p w14:paraId="5D0681C8" w14:textId="77777777" w:rsidR="00AB3992" w:rsidRDefault="00AB3992"/>
    <w:p w14:paraId="6E3D69C2" w14:textId="77777777" w:rsidR="00AB3992" w:rsidRDefault="00AB3992"/>
    <w:p w14:paraId="7322C807" w14:textId="77777777" w:rsidR="00AB3992" w:rsidRDefault="00AB3992"/>
    <w:p w14:paraId="4F9B8560" w14:textId="77777777" w:rsidR="00AB3992" w:rsidRDefault="00AB3992"/>
    <w:p w14:paraId="0AFCA5C5" w14:textId="77777777" w:rsidR="00AB3992" w:rsidRDefault="00AB3992"/>
    <w:p w14:paraId="7FC49142" w14:textId="77777777" w:rsidR="00AB3992" w:rsidRDefault="00AB3992"/>
    <w:p w14:paraId="77A80324" w14:textId="77777777" w:rsidR="00AB3992" w:rsidRDefault="00AB3992"/>
    <w:p w14:paraId="6610C609" w14:textId="77777777" w:rsidR="00AB3992" w:rsidRDefault="00AB3992"/>
    <w:p w14:paraId="4E666FD4" w14:textId="77777777" w:rsidR="00AB3992" w:rsidRDefault="00AB3992"/>
    <w:p w14:paraId="1ACC7E00" w14:textId="77777777" w:rsidR="00AB3992" w:rsidRDefault="00AB3992"/>
    <w:p w14:paraId="55FA3977" w14:textId="77777777" w:rsidR="00AB3992" w:rsidRDefault="00AB3992"/>
    <w:p w14:paraId="4BB18A8F" w14:textId="77777777" w:rsidR="00AB3992" w:rsidRDefault="00AB3992"/>
    <w:p w14:paraId="04D7B767" w14:textId="77777777" w:rsidR="00AB3992" w:rsidRDefault="00AB3992"/>
    <w:p w14:paraId="3AA52396" w14:textId="77777777" w:rsidR="00AB3992" w:rsidRDefault="00AB3992"/>
    <w:p w14:paraId="498D460D" w14:textId="77777777" w:rsidR="00AB3992" w:rsidRDefault="00AB3992"/>
    <w:p w14:paraId="52810745" w14:textId="77777777" w:rsidR="00AB3992" w:rsidRDefault="00AB3992"/>
    <w:p w14:paraId="2728C7D2" w14:textId="7EAE7DE2" w:rsidR="00AB3992" w:rsidRPr="00AB3992" w:rsidRDefault="00AB3992" w:rsidP="00AB3992">
      <w:pPr>
        <w:ind w:hanging="810"/>
        <w:rPr>
          <w:b/>
          <w:bCs/>
        </w:rPr>
      </w:pPr>
      <w:r w:rsidRPr="00AB3992">
        <w:rPr>
          <w:b/>
          <w:bCs/>
        </w:rPr>
        <w:t>Table 3. Bivariate Correlations Among ENDS Users</w:t>
      </w:r>
    </w:p>
    <w:tbl>
      <w:tblPr>
        <w:tblpPr w:leftFromText="180" w:rightFromText="180" w:vertAnchor="page" w:horzAnchor="margin" w:tblpXSpec="center" w:tblpY="2142"/>
        <w:tblW w:w="10978" w:type="dxa"/>
        <w:tblLayout w:type="fixed"/>
        <w:tblCellMar>
          <w:left w:w="29" w:type="dxa"/>
          <w:right w:w="29" w:type="dxa"/>
        </w:tblCellMar>
        <w:tblLook w:val="0000" w:firstRow="0" w:lastRow="0" w:firstColumn="0" w:lastColumn="0" w:noHBand="0" w:noVBand="0"/>
      </w:tblPr>
      <w:tblGrid>
        <w:gridCol w:w="1584"/>
        <w:gridCol w:w="854"/>
        <w:gridCol w:w="854"/>
        <w:gridCol w:w="854"/>
        <w:gridCol w:w="96"/>
        <w:gridCol w:w="758"/>
        <w:gridCol w:w="854"/>
        <w:gridCol w:w="854"/>
        <w:gridCol w:w="854"/>
        <w:gridCol w:w="854"/>
        <w:gridCol w:w="854"/>
        <w:gridCol w:w="854"/>
        <w:gridCol w:w="854"/>
      </w:tblGrid>
      <w:tr w:rsidR="00AB3992" w:rsidRPr="0080131F" w14:paraId="7223DCE5" w14:textId="77777777" w:rsidTr="00810EED">
        <w:trPr>
          <w:trHeight w:val="20"/>
        </w:trPr>
        <w:tc>
          <w:tcPr>
            <w:tcW w:w="1584" w:type="dxa"/>
            <w:tcBorders>
              <w:top w:val="single" w:sz="4" w:space="0" w:color="auto"/>
              <w:left w:val="nil"/>
              <w:bottom w:val="single" w:sz="6" w:space="0" w:color="auto"/>
              <w:right w:val="nil"/>
            </w:tcBorders>
            <w:vAlign w:val="center"/>
          </w:tcPr>
          <w:p w14:paraId="075AF31D"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Variables</w:t>
            </w:r>
          </w:p>
        </w:tc>
        <w:tc>
          <w:tcPr>
            <w:tcW w:w="854" w:type="dxa"/>
            <w:tcBorders>
              <w:top w:val="single" w:sz="4" w:space="0" w:color="auto"/>
              <w:left w:val="nil"/>
              <w:bottom w:val="single" w:sz="6" w:space="0" w:color="auto"/>
              <w:right w:val="nil"/>
            </w:tcBorders>
          </w:tcPr>
          <w:p w14:paraId="472D490C" w14:textId="77777777" w:rsidR="00AB3992" w:rsidRPr="0080131F" w:rsidRDefault="00AB3992" w:rsidP="00810EED">
            <w:pPr>
              <w:widowControl w:val="0"/>
              <w:autoSpaceDE w:val="0"/>
              <w:autoSpaceDN w:val="0"/>
              <w:adjustRightInd w:val="0"/>
              <w:jc w:val="center"/>
              <w:rPr>
                <w:b/>
                <w:bCs/>
                <w:sz w:val="20"/>
                <w:szCs w:val="20"/>
              </w:rPr>
            </w:pPr>
            <w:r w:rsidRPr="0080131F">
              <w:rPr>
                <w:b/>
                <w:bCs/>
                <w:sz w:val="20"/>
                <w:szCs w:val="20"/>
              </w:rPr>
              <w:t>1</w:t>
            </w:r>
          </w:p>
        </w:tc>
        <w:tc>
          <w:tcPr>
            <w:tcW w:w="854" w:type="dxa"/>
            <w:tcBorders>
              <w:top w:val="single" w:sz="4" w:space="0" w:color="auto"/>
              <w:left w:val="nil"/>
              <w:bottom w:val="single" w:sz="6" w:space="0" w:color="auto"/>
              <w:right w:val="nil"/>
            </w:tcBorders>
          </w:tcPr>
          <w:p w14:paraId="2F581CF7" w14:textId="77777777" w:rsidR="00AB3992" w:rsidRPr="0080131F" w:rsidRDefault="00AB3992" w:rsidP="00810EED">
            <w:pPr>
              <w:widowControl w:val="0"/>
              <w:autoSpaceDE w:val="0"/>
              <w:autoSpaceDN w:val="0"/>
              <w:adjustRightInd w:val="0"/>
              <w:jc w:val="center"/>
              <w:rPr>
                <w:b/>
                <w:bCs/>
                <w:sz w:val="20"/>
                <w:szCs w:val="20"/>
              </w:rPr>
            </w:pPr>
            <w:r w:rsidRPr="0080131F">
              <w:rPr>
                <w:b/>
                <w:bCs/>
                <w:sz w:val="20"/>
                <w:szCs w:val="20"/>
              </w:rPr>
              <w:t>2</w:t>
            </w:r>
          </w:p>
        </w:tc>
        <w:tc>
          <w:tcPr>
            <w:tcW w:w="854" w:type="dxa"/>
            <w:tcBorders>
              <w:top w:val="single" w:sz="4" w:space="0" w:color="auto"/>
              <w:left w:val="nil"/>
              <w:bottom w:val="single" w:sz="6" w:space="0" w:color="auto"/>
              <w:right w:val="nil"/>
            </w:tcBorders>
          </w:tcPr>
          <w:p w14:paraId="625BEDC5" w14:textId="77777777" w:rsidR="00AB3992" w:rsidRPr="0080131F" w:rsidRDefault="00AB3992" w:rsidP="00810EED">
            <w:pPr>
              <w:widowControl w:val="0"/>
              <w:autoSpaceDE w:val="0"/>
              <w:autoSpaceDN w:val="0"/>
              <w:adjustRightInd w:val="0"/>
              <w:jc w:val="center"/>
              <w:rPr>
                <w:b/>
                <w:bCs/>
                <w:sz w:val="20"/>
                <w:szCs w:val="20"/>
              </w:rPr>
            </w:pPr>
            <w:r w:rsidRPr="0080131F">
              <w:rPr>
                <w:b/>
                <w:bCs/>
                <w:sz w:val="20"/>
                <w:szCs w:val="20"/>
              </w:rPr>
              <w:t>3</w:t>
            </w:r>
          </w:p>
        </w:tc>
        <w:tc>
          <w:tcPr>
            <w:tcW w:w="854" w:type="dxa"/>
            <w:gridSpan w:val="2"/>
            <w:tcBorders>
              <w:top w:val="single" w:sz="4" w:space="0" w:color="auto"/>
              <w:left w:val="nil"/>
              <w:bottom w:val="single" w:sz="6" w:space="0" w:color="auto"/>
              <w:right w:val="nil"/>
            </w:tcBorders>
          </w:tcPr>
          <w:p w14:paraId="7BBD87B0" w14:textId="77777777" w:rsidR="00AB3992" w:rsidRPr="0080131F" w:rsidRDefault="00AB3992" w:rsidP="00810EED">
            <w:pPr>
              <w:widowControl w:val="0"/>
              <w:autoSpaceDE w:val="0"/>
              <w:autoSpaceDN w:val="0"/>
              <w:adjustRightInd w:val="0"/>
              <w:jc w:val="center"/>
              <w:rPr>
                <w:b/>
                <w:bCs/>
                <w:sz w:val="20"/>
                <w:szCs w:val="20"/>
              </w:rPr>
            </w:pPr>
            <w:r w:rsidRPr="0080131F">
              <w:rPr>
                <w:b/>
                <w:bCs/>
                <w:sz w:val="20"/>
                <w:szCs w:val="20"/>
              </w:rPr>
              <w:t>4</w:t>
            </w:r>
          </w:p>
        </w:tc>
        <w:tc>
          <w:tcPr>
            <w:tcW w:w="854" w:type="dxa"/>
            <w:tcBorders>
              <w:top w:val="single" w:sz="4" w:space="0" w:color="auto"/>
              <w:left w:val="nil"/>
              <w:bottom w:val="single" w:sz="6" w:space="0" w:color="auto"/>
              <w:right w:val="nil"/>
            </w:tcBorders>
          </w:tcPr>
          <w:p w14:paraId="310B6512" w14:textId="77777777" w:rsidR="00AB3992" w:rsidRPr="0080131F" w:rsidRDefault="00AB3992" w:rsidP="00810EED">
            <w:pPr>
              <w:widowControl w:val="0"/>
              <w:autoSpaceDE w:val="0"/>
              <w:autoSpaceDN w:val="0"/>
              <w:adjustRightInd w:val="0"/>
              <w:jc w:val="center"/>
              <w:rPr>
                <w:b/>
                <w:bCs/>
                <w:sz w:val="20"/>
                <w:szCs w:val="20"/>
              </w:rPr>
            </w:pPr>
            <w:r w:rsidRPr="0080131F">
              <w:rPr>
                <w:b/>
                <w:bCs/>
                <w:sz w:val="20"/>
                <w:szCs w:val="20"/>
              </w:rPr>
              <w:t>5</w:t>
            </w:r>
          </w:p>
        </w:tc>
        <w:tc>
          <w:tcPr>
            <w:tcW w:w="854" w:type="dxa"/>
            <w:tcBorders>
              <w:top w:val="single" w:sz="4" w:space="0" w:color="auto"/>
              <w:left w:val="nil"/>
              <w:bottom w:val="single" w:sz="6" w:space="0" w:color="auto"/>
              <w:right w:val="nil"/>
            </w:tcBorders>
          </w:tcPr>
          <w:p w14:paraId="1D314061" w14:textId="77777777" w:rsidR="00AB3992" w:rsidRPr="0080131F" w:rsidRDefault="00AB3992" w:rsidP="00810EED">
            <w:pPr>
              <w:widowControl w:val="0"/>
              <w:autoSpaceDE w:val="0"/>
              <w:autoSpaceDN w:val="0"/>
              <w:adjustRightInd w:val="0"/>
              <w:jc w:val="center"/>
              <w:rPr>
                <w:b/>
                <w:bCs/>
                <w:sz w:val="20"/>
                <w:szCs w:val="20"/>
              </w:rPr>
            </w:pPr>
            <w:r w:rsidRPr="0080131F">
              <w:rPr>
                <w:b/>
                <w:bCs/>
                <w:sz w:val="20"/>
                <w:szCs w:val="20"/>
              </w:rPr>
              <w:t>6</w:t>
            </w:r>
          </w:p>
        </w:tc>
        <w:tc>
          <w:tcPr>
            <w:tcW w:w="854" w:type="dxa"/>
            <w:tcBorders>
              <w:top w:val="single" w:sz="4" w:space="0" w:color="auto"/>
              <w:left w:val="nil"/>
              <w:bottom w:val="single" w:sz="6" w:space="0" w:color="auto"/>
              <w:right w:val="nil"/>
            </w:tcBorders>
          </w:tcPr>
          <w:p w14:paraId="057F7EBE" w14:textId="77777777" w:rsidR="00AB3992" w:rsidRPr="0080131F" w:rsidRDefault="00AB3992" w:rsidP="00810EED">
            <w:pPr>
              <w:widowControl w:val="0"/>
              <w:autoSpaceDE w:val="0"/>
              <w:autoSpaceDN w:val="0"/>
              <w:adjustRightInd w:val="0"/>
              <w:jc w:val="center"/>
              <w:rPr>
                <w:b/>
                <w:bCs/>
                <w:sz w:val="20"/>
                <w:szCs w:val="20"/>
              </w:rPr>
            </w:pPr>
            <w:r w:rsidRPr="0080131F">
              <w:rPr>
                <w:b/>
                <w:bCs/>
                <w:sz w:val="20"/>
                <w:szCs w:val="20"/>
              </w:rPr>
              <w:t>7</w:t>
            </w:r>
          </w:p>
        </w:tc>
        <w:tc>
          <w:tcPr>
            <w:tcW w:w="854" w:type="dxa"/>
            <w:tcBorders>
              <w:top w:val="single" w:sz="4" w:space="0" w:color="auto"/>
              <w:left w:val="nil"/>
              <w:bottom w:val="single" w:sz="6" w:space="0" w:color="auto"/>
              <w:right w:val="nil"/>
            </w:tcBorders>
          </w:tcPr>
          <w:p w14:paraId="072DE6AA" w14:textId="77777777" w:rsidR="00AB3992" w:rsidRPr="0080131F" w:rsidRDefault="00AB3992" w:rsidP="00810EED">
            <w:pPr>
              <w:widowControl w:val="0"/>
              <w:autoSpaceDE w:val="0"/>
              <w:autoSpaceDN w:val="0"/>
              <w:adjustRightInd w:val="0"/>
              <w:jc w:val="center"/>
              <w:rPr>
                <w:b/>
                <w:bCs/>
                <w:sz w:val="20"/>
                <w:szCs w:val="20"/>
              </w:rPr>
            </w:pPr>
            <w:r w:rsidRPr="0080131F">
              <w:rPr>
                <w:b/>
                <w:bCs/>
                <w:sz w:val="20"/>
                <w:szCs w:val="20"/>
              </w:rPr>
              <w:t>8</w:t>
            </w:r>
            <w:r>
              <w:rPr>
                <w:b/>
                <w:bCs/>
                <w:sz w:val="20"/>
                <w:szCs w:val="20"/>
              </w:rPr>
              <w:t xml:space="preserve"> </w:t>
            </w:r>
          </w:p>
        </w:tc>
        <w:tc>
          <w:tcPr>
            <w:tcW w:w="854" w:type="dxa"/>
            <w:tcBorders>
              <w:top w:val="single" w:sz="4" w:space="0" w:color="auto"/>
              <w:left w:val="nil"/>
              <w:bottom w:val="single" w:sz="6" w:space="0" w:color="auto"/>
              <w:right w:val="nil"/>
            </w:tcBorders>
          </w:tcPr>
          <w:p w14:paraId="06F6BE9C" w14:textId="77777777" w:rsidR="00AB3992" w:rsidRPr="0080131F" w:rsidRDefault="00AB3992" w:rsidP="00810EED">
            <w:pPr>
              <w:widowControl w:val="0"/>
              <w:autoSpaceDE w:val="0"/>
              <w:autoSpaceDN w:val="0"/>
              <w:adjustRightInd w:val="0"/>
              <w:jc w:val="center"/>
              <w:rPr>
                <w:b/>
                <w:bCs/>
                <w:sz w:val="20"/>
                <w:szCs w:val="20"/>
              </w:rPr>
            </w:pPr>
            <w:r w:rsidRPr="0080131F">
              <w:rPr>
                <w:b/>
                <w:bCs/>
                <w:sz w:val="20"/>
                <w:szCs w:val="20"/>
              </w:rPr>
              <w:t>9</w:t>
            </w:r>
          </w:p>
        </w:tc>
        <w:tc>
          <w:tcPr>
            <w:tcW w:w="854" w:type="dxa"/>
            <w:tcBorders>
              <w:top w:val="single" w:sz="4" w:space="0" w:color="auto"/>
              <w:left w:val="nil"/>
              <w:bottom w:val="single" w:sz="6" w:space="0" w:color="auto"/>
              <w:right w:val="nil"/>
            </w:tcBorders>
          </w:tcPr>
          <w:p w14:paraId="42FB18A6" w14:textId="77777777" w:rsidR="00AB3992" w:rsidRPr="0080131F" w:rsidRDefault="00AB3992" w:rsidP="00810EED">
            <w:pPr>
              <w:widowControl w:val="0"/>
              <w:autoSpaceDE w:val="0"/>
              <w:autoSpaceDN w:val="0"/>
              <w:adjustRightInd w:val="0"/>
              <w:jc w:val="center"/>
              <w:rPr>
                <w:b/>
                <w:bCs/>
                <w:sz w:val="20"/>
                <w:szCs w:val="20"/>
              </w:rPr>
            </w:pPr>
            <w:r w:rsidRPr="0080131F">
              <w:rPr>
                <w:b/>
                <w:bCs/>
                <w:sz w:val="20"/>
                <w:szCs w:val="20"/>
              </w:rPr>
              <w:t>10</w:t>
            </w:r>
          </w:p>
        </w:tc>
        <w:tc>
          <w:tcPr>
            <w:tcW w:w="854" w:type="dxa"/>
            <w:tcBorders>
              <w:top w:val="single" w:sz="4" w:space="0" w:color="auto"/>
              <w:left w:val="nil"/>
              <w:bottom w:val="single" w:sz="6" w:space="0" w:color="auto"/>
              <w:right w:val="nil"/>
            </w:tcBorders>
          </w:tcPr>
          <w:p w14:paraId="35ED7810" w14:textId="77777777" w:rsidR="00AB3992" w:rsidRPr="0080131F" w:rsidRDefault="00AB3992" w:rsidP="00810EED">
            <w:pPr>
              <w:widowControl w:val="0"/>
              <w:autoSpaceDE w:val="0"/>
              <w:autoSpaceDN w:val="0"/>
              <w:adjustRightInd w:val="0"/>
              <w:jc w:val="center"/>
              <w:rPr>
                <w:b/>
                <w:bCs/>
                <w:sz w:val="20"/>
                <w:szCs w:val="20"/>
              </w:rPr>
            </w:pPr>
            <w:r>
              <w:rPr>
                <w:b/>
                <w:bCs/>
                <w:sz w:val="20"/>
                <w:szCs w:val="20"/>
              </w:rPr>
              <w:t>11</w:t>
            </w:r>
          </w:p>
        </w:tc>
      </w:tr>
      <w:tr w:rsidR="00AB3992" w:rsidRPr="0080131F" w14:paraId="4D9EECCB" w14:textId="77777777" w:rsidTr="00810EED">
        <w:trPr>
          <w:trHeight w:val="20"/>
        </w:trPr>
        <w:tc>
          <w:tcPr>
            <w:tcW w:w="1584" w:type="dxa"/>
            <w:tcBorders>
              <w:top w:val="nil"/>
              <w:left w:val="nil"/>
              <w:bottom w:val="nil"/>
              <w:right w:val="nil"/>
            </w:tcBorders>
            <w:vAlign w:val="center"/>
          </w:tcPr>
          <w:p w14:paraId="64DE2A49"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Sex</w:t>
            </w:r>
          </w:p>
        </w:tc>
        <w:tc>
          <w:tcPr>
            <w:tcW w:w="854" w:type="dxa"/>
            <w:tcBorders>
              <w:top w:val="nil"/>
              <w:left w:val="nil"/>
              <w:bottom w:val="nil"/>
              <w:right w:val="nil"/>
            </w:tcBorders>
            <w:vAlign w:val="center"/>
          </w:tcPr>
          <w:p w14:paraId="3A091E58"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p>
        </w:tc>
        <w:tc>
          <w:tcPr>
            <w:tcW w:w="854" w:type="dxa"/>
            <w:tcBorders>
              <w:top w:val="nil"/>
              <w:left w:val="nil"/>
              <w:bottom w:val="nil"/>
              <w:right w:val="nil"/>
            </w:tcBorders>
            <w:vAlign w:val="center"/>
          </w:tcPr>
          <w:p w14:paraId="0ADDD80F" w14:textId="77777777" w:rsidR="00AB3992" w:rsidRPr="0080131F" w:rsidRDefault="00AB3992" w:rsidP="00810EED">
            <w:pPr>
              <w:widowControl w:val="0"/>
              <w:autoSpaceDE w:val="0"/>
              <w:autoSpaceDN w:val="0"/>
              <w:adjustRightInd w:val="0"/>
              <w:jc w:val="center"/>
              <w:rPr>
                <w:sz w:val="20"/>
                <w:szCs w:val="20"/>
              </w:rPr>
            </w:pPr>
          </w:p>
        </w:tc>
        <w:tc>
          <w:tcPr>
            <w:tcW w:w="950" w:type="dxa"/>
            <w:gridSpan w:val="2"/>
            <w:tcBorders>
              <w:top w:val="nil"/>
              <w:left w:val="nil"/>
              <w:bottom w:val="nil"/>
              <w:right w:val="nil"/>
            </w:tcBorders>
            <w:vAlign w:val="center"/>
          </w:tcPr>
          <w:p w14:paraId="7BB672DD" w14:textId="77777777" w:rsidR="00AB3992" w:rsidRPr="0080131F" w:rsidRDefault="00AB3992" w:rsidP="00810EED">
            <w:pPr>
              <w:widowControl w:val="0"/>
              <w:autoSpaceDE w:val="0"/>
              <w:autoSpaceDN w:val="0"/>
              <w:adjustRightInd w:val="0"/>
              <w:jc w:val="center"/>
              <w:rPr>
                <w:sz w:val="20"/>
                <w:szCs w:val="20"/>
              </w:rPr>
            </w:pPr>
          </w:p>
        </w:tc>
        <w:tc>
          <w:tcPr>
            <w:tcW w:w="758" w:type="dxa"/>
            <w:tcBorders>
              <w:top w:val="nil"/>
              <w:left w:val="nil"/>
              <w:bottom w:val="nil"/>
              <w:right w:val="nil"/>
            </w:tcBorders>
            <w:vAlign w:val="center"/>
          </w:tcPr>
          <w:p w14:paraId="21618A10"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35FA525E"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5F36AFB9"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5000224D"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3030B280"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573C99C3"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4AE3AFB2"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tcPr>
          <w:p w14:paraId="1BD8220C" w14:textId="77777777" w:rsidR="00AB3992" w:rsidRPr="0080131F" w:rsidRDefault="00AB3992" w:rsidP="00810EED">
            <w:pPr>
              <w:widowControl w:val="0"/>
              <w:autoSpaceDE w:val="0"/>
              <w:autoSpaceDN w:val="0"/>
              <w:adjustRightInd w:val="0"/>
              <w:jc w:val="center"/>
              <w:rPr>
                <w:sz w:val="20"/>
                <w:szCs w:val="20"/>
              </w:rPr>
            </w:pPr>
          </w:p>
        </w:tc>
      </w:tr>
      <w:tr w:rsidR="00AB3992" w:rsidRPr="0080131F" w14:paraId="35980E6D" w14:textId="77777777" w:rsidTr="00810EED">
        <w:trPr>
          <w:trHeight w:val="20"/>
        </w:trPr>
        <w:tc>
          <w:tcPr>
            <w:tcW w:w="1584" w:type="dxa"/>
            <w:tcBorders>
              <w:top w:val="nil"/>
              <w:left w:val="nil"/>
              <w:bottom w:val="nil"/>
              <w:right w:val="nil"/>
            </w:tcBorders>
            <w:vAlign w:val="center"/>
          </w:tcPr>
          <w:p w14:paraId="64EEF7B1"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Age</w:t>
            </w:r>
          </w:p>
        </w:tc>
        <w:tc>
          <w:tcPr>
            <w:tcW w:w="854" w:type="dxa"/>
            <w:tcBorders>
              <w:top w:val="nil"/>
              <w:left w:val="nil"/>
              <w:bottom w:val="nil"/>
              <w:right w:val="nil"/>
            </w:tcBorders>
            <w:vAlign w:val="center"/>
          </w:tcPr>
          <w:p w14:paraId="3EA13A3C"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-.0</w:t>
            </w:r>
            <w:r>
              <w:rPr>
                <w:sz w:val="20"/>
                <w:szCs w:val="20"/>
              </w:rPr>
              <w:t>98</w:t>
            </w:r>
            <w:r w:rsidRPr="0080131F">
              <w:rPr>
                <w:sz w:val="20"/>
                <w:szCs w:val="20"/>
              </w:rPr>
              <w:t>**</w:t>
            </w:r>
          </w:p>
        </w:tc>
        <w:tc>
          <w:tcPr>
            <w:tcW w:w="854" w:type="dxa"/>
            <w:tcBorders>
              <w:top w:val="nil"/>
              <w:left w:val="nil"/>
              <w:bottom w:val="nil"/>
              <w:right w:val="nil"/>
            </w:tcBorders>
            <w:vAlign w:val="center"/>
          </w:tcPr>
          <w:p w14:paraId="4A43F014"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p>
        </w:tc>
        <w:tc>
          <w:tcPr>
            <w:tcW w:w="950" w:type="dxa"/>
            <w:gridSpan w:val="2"/>
            <w:tcBorders>
              <w:top w:val="nil"/>
              <w:left w:val="nil"/>
              <w:bottom w:val="nil"/>
              <w:right w:val="nil"/>
            </w:tcBorders>
            <w:vAlign w:val="center"/>
          </w:tcPr>
          <w:p w14:paraId="2B5E18C4" w14:textId="77777777" w:rsidR="00AB3992" w:rsidRPr="0080131F" w:rsidRDefault="00AB3992" w:rsidP="00810EED">
            <w:pPr>
              <w:widowControl w:val="0"/>
              <w:autoSpaceDE w:val="0"/>
              <w:autoSpaceDN w:val="0"/>
              <w:adjustRightInd w:val="0"/>
              <w:jc w:val="center"/>
              <w:rPr>
                <w:sz w:val="20"/>
                <w:szCs w:val="20"/>
              </w:rPr>
            </w:pPr>
          </w:p>
        </w:tc>
        <w:tc>
          <w:tcPr>
            <w:tcW w:w="758" w:type="dxa"/>
            <w:tcBorders>
              <w:top w:val="nil"/>
              <w:left w:val="nil"/>
              <w:bottom w:val="nil"/>
              <w:right w:val="nil"/>
            </w:tcBorders>
            <w:vAlign w:val="center"/>
          </w:tcPr>
          <w:p w14:paraId="53E8E773"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29041539"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1CAEFB82"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7FF36EDB"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38F0D673"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0A5FBC3E"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15C54E6C"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tcPr>
          <w:p w14:paraId="4D5E4C0B" w14:textId="77777777" w:rsidR="00AB3992" w:rsidRPr="0080131F" w:rsidRDefault="00AB3992" w:rsidP="00810EED">
            <w:pPr>
              <w:widowControl w:val="0"/>
              <w:autoSpaceDE w:val="0"/>
              <w:autoSpaceDN w:val="0"/>
              <w:adjustRightInd w:val="0"/>
              <w:jc w:val="center"/>
              <w:rPr>
                <w:sz w:val="20"/>
                <w:szCs w:val="20"/>
              </w:rPr>
            </w:pPr>
          </w:p>
        </w:tc>
      </w:tr>
      <w:tr w:rsidR="00AB3992" w:rsidRPr="0080131F" w14:paraId="2DE7921D" w14:textId="77777777" w:rsidTr="00810EED">
        <w:trPr>
          <w:trHeight w:val="20"/>
        </w:trPr>
        <w:tc>
          <w:tcPr>
            <w:tcW w:w="1584" w:type="dxa"/>
            <w:tcBorders>
              <w:top w:val="nil"/>
              <w:left w:val="nil"/>
              <w:bottom w:val="nil"/>
              <w:right w:val="nil"/>
            </w:tcBorders>
            <w:vAlign w:val="center"/>
          </w:tcPr>
          <w:p w14:paraId="256E2991"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 xml:space="preserve">Black </w:t>
            </w:r>
            <w:r w:rsidRPr="0080131F">
              <w:rPr>
                <w:b/>
                <w:bCs/>
                <w:sz w:val="20"/>
                <w:szCs w:val="20"/>
                <w:vertAlign w:val="superscript"/>
              </w:rPr>
              <w:t>a</w:t>
            </w:r>
          </w:p>
        </w:tc>
        <w:tc>
          <w:tcPr>
            <w:tcW w:w="854" w:type="dxa"/>
            <w:tcBorders>
              <w:top w:val="nil"/>
              <w:left w:val="nil"/>
              <w:bottom w:val="nil"/>
              <w:right w:val="nil"/>
            </w:tcBorders>
            <w:vAlign w:val="center"/>
          </w:tcPr>
          <w:p w14:paraId="0E3D5B79" w14:textId="77777777" w:rsidR="00AB3992" w:rsidRPr="0080131F" w:rsidRDefault="00AB3992" w:rsidP="00810EED">
            <w:pPr>
              <w:widowControl w:val="0"/>
              <w:autoSpaceDE w:val="0"/>
              <w:autoSpaceDN w:val="0"/>
              <w:adjustRightInd w:val="0"/>
              <w:rPr>
                <w:sz w:val="20"/>
                <w:szCs w:val="20"/>
              </w:rPr>
            </w:pPr>
            <w:r>
              <w:rPr>
                <w:sz w:val="20"/>
                <w:szCs w:val="20"/>
              </w:rPr>
              <w:t xml:space="preserve">  -.041*</w:t>
            </w:r>
          </w:p>
        </w:tc>
        <w:tc>
          <w:tcPr>
            <w:tcW w:w="854" w:type="dxa"/>
            <w:tcBorders>
              <w:top w:val="nil"/>
              <w:left w:val="nil"/>
              <w:bottom w:val="nil"/>
              <w:right w:val="nil"/>
            </w:tcBorders>
            <w:vAlign w:val="center"/>
          </w:tcPr>
          <w:p w14:paraId="62EAE27C" w14:textId="77777777" w:rsidR="00AB3992" w:rsidRPr="0080131F" w:rsidRDefault="00AB3992" w:rsidP="00810EED">
            <w:pPr>
              <w:widowControl w:val="0"/>
              <w:autoSpaceDE w:val="0"/>
              <w:autoSpaceDN w:val="0"/>
              <w:adjustRightInd w:val="0"/>
              <w:jc w:val="center"/>
              <w:rPr>
                <w:sz w:val="20"/>
                <w:szCs w:val="20"/>
              </w:rPr>
            </w:pPr>
            <w:r>
              <w:rPr>
                <w:sz w:val="20"/>
                <w:szCs w:val="20"/>
              </w:rPr>
              <w:t xml:space="preserve"> </w:t>
            </w:r>
            <w:r w:rsidRPr="0080131F">
              <w:rPr>
                <w:sz w:val="20"/>
                <w:szCs w:val="20"/>
              </w:rPr>
              <w:t>.0</w:t>
            </w:r>
            <w:r>
              <w:rPr>
                <w:sz w:val="20"/>
                <w:szCs w:val="20"/>
              </w:rPr>
              <w:t>35*</w:t>
            </w:r>
          </w:p>
        </w:tc>
        <w:tc>
          <w:tcPr>
            <w:tcW w:w="950" w:type="dxa"/>
            <w:gridSpan w:val="2"/>
            <w:tcBorders>
              <w:top w:val="nil"/>
              <w:left w:val="nil"/>
              <w:bottom w:val="nil"/>
              <w:right w:val="nil"/>
            </w:tcBorders>
            <w:vAlign w:val="center"/>
          </w:tcPr>
          <w:p w14:paraId="67FF8B5B"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p>
        </w:tc>
        <w:tc>
          <w:tcPr>
            <w:tcW w:w="758" w:type="dxa"/>
            <w:tcBorders>
              <w:top w:val="nil"/>
              <w:left w:val="nil"/>
              <w:bottom w:val="nil"/>
              <w:right w:val="nil"/>
            </w:tcBorders>
            <w:vAlign w:val="center"/>
          </w:tcPr>
          <w:p w14:paraId="519219DE"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6CF7447E"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650B96B9"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08A22847"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4FEFE2F1"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40E20567"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39F60FB1"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tcPr>
          <w:p w14:paraId="2FC4D9E2" w14:textId="77777777" w:rsidR="00AB3992" w:rsidRPr="0080131F" w:rsidRDefault="00AB3992" w:rsidP="00810EED">
            <w:pPr>
              <w:widowControl w:val="0"/>
              <w:autoSpaceDE w:val="0"/>
              <w:autoSpaceDN w:val="0"/>
              <w:adjustRightInd w:val="0"/>
              <w:jc w:val="center"/>
              <w:rPr>
                <w:sz w:val="20"/>
                <w:szCs w:val="20"/>
              </w:rPr>
            </w:pPr>
          </w:p>
        </w:tc>
      </w:tr>
      <w:tr w:rsidR="00AB3992" w:rsidRPr="0080131F" w14:paraId="5168EBC5" w14:textId="77777777" w:rsidTr="00810EED">
        <w:trPr>
          <w:trHeight w:val="20"/>
        </w:trPr>
        <w:tc>
          <w:tcPr>
            <w:tcW w:w="1584" w:type="dxa"/>
            <w:tcBorders>
              <w:top w:val="nil"/>
              <w:left w:val="nil"/>
              <w:bottom w:val="nil"/>
              <w:right w:val="nil"/>
            </w:tcBorders>
            <w:vAlign w:val="center"/>
          </w:tcPr>
          <w:p w14:paraId="27DD224D"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 xml:space="preserve">Other </w:t>
            </w:r>
            <w:r w:rsidRPr="0080131F">
              <w:rPr>
                <w:b/>
                <w:bCs/>
                <w:sz w:val="20"/>
                <w:szCs w:val="20"/>
                <w:vertAlign w:val="superscript"/>
              </w:rPr>
              <w:t>b</w:t>
            </w:r>
          </w:p>
        </w:tc>
        <w:tc>
          <w:tcPr>
            <w:tcW w:w="854" w:type="dxa"/>
            <w:tcBorders>
              <w:top w:val="nil"/>
              <w:left w:val="nil"/>
              <w:bottom w:val="nil"/>
              <w:right w:val="nil"/>
            </w:tcBorders>
            <w:vAlign w:val="center"/>
          </w:tcPr>
          <w:p w14:paraId="6979AD8D" w14:textId="77777777" w:rsidR="00AB3992" w:rsidRPr="0080131F" w:rsidRDefault="00AB3992" w:rsidP="00810EED">
            <w:pPr>
              <w:widowControl w:val="0"/>
              <w:autoSpaceDE w:val="0"/>
              <w:autoSpaceDN w:val="0"/>
              <w:adjustRightInd w:val="0"/>
              <w:rPr>
                <w:sz w:val="20"/>
                <w:szCs w:val="20"/>
              </w:rPr>
            </w:pPr>
            <w:r>
              <w:rPr>
                <w:sz w:val="20"/>
                <w:szCs w:val="20"/>
              </w:rPr>
              <w:t xml:space="preserve">   .020</w:t>
            </w:r>
          </w:p>
        </w:tc>
        <w:tc>
          <w:tcPr>
            <w:tcW w:w="854" w:type="dxa"/>
            <w:tcBorders>
              <w:top w:val="nil"/>
              <w:left w:val="nil"/>
              <w:bottom w:val="nil"/>
              <w:right w:val="nil"/>
            </w:tcBorders>
            <w:vAlign w:val="center"/>
          </w:tcPr>
          <w:p w14:paraId="7C03E24B" w14:textId="77777777" w:rsidR="00AB3992" w:rsidRPr="0080131F" w:rsidRDefault="00AB3992" w:rsidP="00810EED">
            <w:pPr>
              <w:widowControl w:val="0"/>
              <w:autoSpaceDE w:val="0"/>
              <w:autoSpaceDN w:val="0"/>
              <w:adjustRightInd w:val="0"/>
              <w:jc w:val="center"/>
              <w:rPr>
                <w:sz w:val="20"/>
                <w:szCs w:val="20"/>
              </w:rPr>
            </w:pPr>
            <w:r>
              <w:rPr>
                <w:sz w:val="20"/>
                <w:szCs w:val="20"/>
              </w:rPr>
              <w:t xml:space="preserve">  </w:t>
            </w:r>
            <w:r w:rsidRPr="0080131F">
              <w:rPr>
                <w:sz w:val="20"/>
                <w:szCs w:val="20"/>
              </w:rPr>
              <w:t>-.0</w:t>
            </w:r>
            <w:r>
              <w:rPr>
                <w:sz w:val="20"/>
                <w:szCs w:val="20"/>
              </w:rPr>
              <w:t>83</w:t>
            </w:r>
            <w:r w:rsidRPr="0080131F">
              <w:rPr>
                <w:sz w:val="20"/>
                <w:szCs w:val="20"/>
              </w:rPr>
              <w:t>**</w:t>
            </w:r>
          </w:p>
        </w:tc>
        <w:tc>
          <w:tcPr>
            <w:tcW w:w="950" w:type="dxa"/>
            <w:gridSpan w:val="2"/>
            <w:tcBorders>
              <w:top w:val="nil"/>
              <w:left w:val="nil"/>
              <w:bottom w:val="nil"/>
              <w:right w:val="nil"/>
            </w:tcBorders>
            <w:vAlign w:val="center"/>
          </w:tcPr>
          <w:p w14:paraId="3C0D62EA"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w:t>
            </w:r>
            <w:r>
              <w:rPr>
                <w:sz w:val="20"/>
                <w:szCs w:val="20"/>
              </w:rPr>
              <w:t>139</w:t>
            </w:r>
            <w:r w:rsidRPr="0080131F">
              <w:rPr>
                <w:sz w:val="20"/>
                <w:szCs w:val="20"/>
              </w:rPr>
              <w:t>**</w:t>
            </w:r>
          </w:p>
        </w:tc>
        <w:tc>
          <w:tcPr>
            <w:tcW w:w="758" w:type="dxa"/>
            <w:tcBorders>
              <w:top w:val="nil"/>
              <w:left w:val="nil"/>
              <w:bottom w:val="nil"/>
              <w:right w:val="nil"/>
            </w:tcBorders>
            <w:vAlign w:val="center"/>
          </w:tcPr>
          <w:p w14:paraId="689874A9"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p>
        </w:tc>
        <w:tc>
          <w:tcPr>
            <w:tcW w:w="854" w:type="dxa"/>
            <w:tcBorders>
              <w:top w:val="nil"/>
              <w:left w:val="nil"/>
              <w:bottom w:val="nil"/>
              <w:right w:val="nil"/>
            </w:tcBorders>
            <w:vAlign w:val="center"/>
          </w:tcPr>
          <w:p w14:paraId="3BC06670"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5F26B7DE"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6B68B00A"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2A365B28"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0253DA30"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65E60FF1"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tcPr>
          <w:p w14:paraId="45FE8CB6" w14:textId="77777777" w:rsidR="00AB3992" w:rsidRPr="0080131F" w:rsidRDefault="00AB3992" w:rsidP="00810EED">
            <w:pPr>
              <w:widowControl w:val="0"/>
              <w:autoSpaceDE w:val="0"/>
              <w:autoSpaceDN w:val="0"/>
              <w:adjustRightInd w:val="0"/>
              <w:jc w:val="center"/>
              <w:rPr>
                <w:sz w:val="20"/>
                <w:szCs w:val="20"/>
              </w:rPr>
            </w:pPr>
          </w:p>
        </w:tc>
      </w:tr>
      <w:tr w:rsidR="00AB3992" w:rsidRPr="0080131F" w14:paraId="074A9575" w14:textId="77777777" w:rsidTr="00810EED">
        <w:trPr>
          <w:trHeight w:val="20"/>
        </w:trPr>
        <w:tc>
          <w:tcPr>
            <w:tcW w:w="1584" w:type="dxa"/>
            <w:tcBorders>
              <w:top w:val="nil"/>
              <w:left w:val="nil"/>
              <w:bottom w:val="nil"/>
              <w:right w:val="nil"/>
            </w:tcBorders>
            <w:vAlign w:val="center"/>
          </w:tcPr>
          <w:p w14:paraId="4129D39C"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Income</w:t>
            </w:r>
          </w:p>
        </w:tc>
        <w:tc>
          <w:tcPr>
            <w:tcW w:w="854" w:type="dxa"/>
            <w:tcBorders>
              <w:top w:val="nil"/>
              <w:left w:val="nil"/>
              <w:bottom w:val="nil"/>
              <w:right w:val="nil"/>
            </w:tcBorders>
            <w:vAlign w:val="center"/>
          </w:tcPr>
          <w:p w14:paraId="7CA7E8DA" w14:textId="77777777" w:rsidR="00AB3992" w:rsidRPr="0080131F" w:rsidRDefault="00AB3992" w:rsidP="00810EED">
            <w:pPr>
              <w:widowControl w:val="0"/>
              <w:autoSpaceDE w:val="0"/>
              <w:autoSpaceDN w:val="0"/>
              <w:adjustRightInd w:val="0"/>
              <w:jc w:val="center"/>
              <w:rPr>
                <w:sz w:val="20"/>
                <w:szCs w:val="20"/>
              </w:rPr>
            </w:pPr>
            <w:r>
              <w:rPr>
                <w:sz w:val="20"/>
                <w:szCs w:val="20"/>
              </w:rPr>
              <w:t xml:space="preserve"> .169**</w:t>
            </w:r>
          </w:p>
        </w:tc>
        <w:tc>
          <w:tcPr>
            <w:tcW w:w="854" w:type="dxa"/>
            <w:tcBorders>
              <w:top w:val="nil"/>
              <w:left w:val="nil"/>
              <w:bottom w:val="nil"/>
              <w:right w:val="nil"/>
            </w:tcBorders>
            <w:vAlign w:val="center"/>
          </w:tcPr>
          <w:p w14:paraId="509CE396" w14:textId="77777777" w:rsidR="00AB3992" w:rsidRPr="0080131F" w:rsidRDefault="00AB3992" w:rsidP="00810EED">
            <w:pPr>
              <w:widowControl w:val="0"/>
              <w:autoSpaceDE w:val="0"/>
              <w:autoSpaceDN w:val="0"/>
              <w:adjustRightInd w:val="0"/>
              <w:rPr>
                <w:sz w:val="20"/>
                <w:szCs w:val="20"/>
              </w:rPr>
            </w:pPr>
            <w:r>
              <w:rPr>
                <w:sz w:val="20"/>
                <w:szCs w:val="20"/>
              </w:rPr>
              <w:t xml:space="preserve">   -.026</w:t>
            </w:r>
          </w:p>
        </w:tc>
        <w:tc>
          <w:tcPr>
            <w:tcW w:w="950" w:type="dxa"/>
            <w:gridSpan w:val="2"/>
            <w:tcBorders>
              <w:top w:val="nil"/>
              <w:left w:val="nil"/>
              <w:bottom w:val="nil"/>
              <w:right w:val="nil"/>
            </w:tcBorders>
            <w:vAlign w:val="center"/>
          </w:tcPr>
          <w:p w14:paraId="2DD3DD04"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w:t>
            </w:r>
            <w:r>
              <w:rPr>
                <w:sz w:val="20"/>
                <w:szCs w:val="20"/>
              </w:rPr>
              <w:t>149</w:t>
            </w:r>
            <w:r w:rsidRPr="0080131F">
              <w:rPr>
                <w:sz w:val="20"/>
                <w:szCs w:val="20"/>
              </w:rPr>
              <w:t>**</w:t>
            </w:r>
          </w:p>
        </w:tc>
        <w:tc>
          <w:tcPr>
            <w:tcW w:w="758" w:type="dxa"/>
            <w:tcBorders>
              <w:top w:val="nil"/>
              <w:left w:val="nil"/>
              <w:bottom w:val="nil"/>
              <w:right w:val="nil"/>
            </w:tcBorders>
            <w:vAlign w:val="center"/>
          </w:tcPr>
          <w:p w14:paraId="33D2AF08" w14:textId="77777777" w:rsidR="00AB3992" w:rsidRPr="0080131F" w:rsidRDefault="00AB3992" w:rsidP="00810EED">
            <w:pPr>
              <w:widowControl w:val="0"/>
              <w:autoSpaceDE w:val="0"/>
              <w:autoSpaceDN w:val="0"/>
              <w:adjustRightInd w:val="0"/>
              <w:rPr>
                <w:sz w:val="20"/>
                <w:szCs w:val="20"/>
              </w:rPr>
            </w:pPr>
            <w:r>
              <w:rPr>
                <w:sz w:val="20"/>
                <w:szCs w:val="20"/>
              </w:rPr>
              <w:t xml:space="preserve">  </w:t>
            </w:r>
            <w:r w:rsidRPr="0080131F">
              <w:rPr>
                <w:sz w:val="20"/>
                <w:szCs w:val="20"/>
              </w:rPr>
              <w:t>-.0</w:t>
            </w:r>
            <w:r>
              <w:rPr>
                <w:sz w:val="20"/>
                <w:szCs w:val="20"/>
              </w:rPr>
              <w:t>21</w:t>
            </w:r>
          </w:p>
        </w:tc>
        <w:tc>
          <w:tcPr>
            <w:tcW w:w="854" w:type="dxa"/>
            <w:tcBorders>
              <w:top w:val="nil"/>
              <w:left w:val="nil"/>
              <w:bottom w:val="nil"/>
              <w:right w:val="nil"/>
            </w:tcBorders>
            <w:vAlign w:val="center"/>
          </w:tcPr>
          <w:p w14:paraId="349191CF"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p>
        </w:tc>
        <w:tc>
          <w:tcPr>
            <w:tcW w:w="854" w:type="dxa"/>
            <w:tcBorders>
              <w:top w:val="nil"/>
              <w:left w:val="nil"/>
              <w:bottom w:val="nil"/>
              <w:right w:val="nil"/>
            </w:tcBorders>
            <w:vAlign w:val="center"/>
          </w:tcPr>
          <w:p w14:paraId="4F938C1D"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6A730D2C"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5ACD4C9D"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11011800"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7202803A"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tcPr>
          <w:p w14:paraId="64FE352B" w14:textId="77777777" w:rsidR="00AB3992" w:rsidRPr="0080131F" w:rsidRDefault="00AB3992" w:rsidP="00810EED">
            <w:pPr>
              <w:widowControl w:val="0"/>
              <w:autoSpaceDE w:val="0"/>
              <w:autoSpaceDN w:val="0"/>
              <w:adjustRightInd w:val="0"/>
              <w:jc w:val="center"/>
              <w:rPr>
                <w:sz w:val="20"/>
                <w:szCs w:val="20"/>
              </w:rPr>
            </w:pPr>
          </w:p>
        </w:tc>
      </w:tr>
      <w:tr w:rsidR="00AB3992" w:rsidRPr="0080131F" w14:paraId="4B2469CB" w14:textId="77777777" w:rsidTr="00810EED">
        <w:trPr>
          <w:trHeight w:val="20"/>
        </w:trPr>
        <w:tc>
          <w:tcPr>
            <w:tcW w:w="1584" w:type="dxa"/>
            <w:tcBorders>
              <w:top w:val="nil"/>
              <w:left w:val="nil"/>
              <w:bottom w:val="nil"/>
              <w:right w:val="nil"/>
            </w:tcBorders>
            <w:vAlign w:val="center"/>
          </w:tcPr>
          <w:p w14:paraId="53544D05"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Education</w:t>
            </w:r>
          </w:p>
        </w:tc>
        <w:tc>
          <w:tcPr>
            <w:tcW w:w="854" w:type="dxa"/>
            <w:tcBorders>
              <w:top w:val="nil"/>
              <w:left w:val="nil"/>
              <w:bottom w:val="nil"/>
              <w:right w:val="nil"/>
            </w:tcBorders>
            <w:vAlign w:val="center"/>
          </w:tcPr>
          <w:p w14:paraId="641B9666" w14:textId="77777777" w:rsidR="00AB3992" w:rsidRPr="0080131F" w:rsidRDefault="00AB3992" w:rsidP="00810EED">
            <w:pPr>
              <w:widowControl w:val="0"/>
              <w:autoSpaceDE w:val="0"/>
              <w:autoSpaceDN w:val="0"/>
              <w:adjustRightInd w:val="0"/>
              <w:rPr>
                <w:sz w:val="20"/>
                <w:szCs w:val="20"/>
              </w:rPr>
            </w:pPr>
            <w:r>
              <w:rPr>
                <w:sz w:val="20"/>
                <w:szCs w:val="20"/>
              </w:rPr>
              <w:t xml:space="preserve">  -.005</w:t>
            </w:r>
          </w:p>
        </w:tc>
        <w:tc>
          <w:tcPr>
            <w:tcW w:w="854" w:type="dxa"/>
            <w:tcBorders>
              <w:top w:val="nil"/>
              <w:left w:val="nil"/>
              <w:bottom w:val="nil"/>
              <w:right w:val="nil"/>
            </w:tcBorders>
            <w:vAlign w:val="center"/>
          </w:tcPr>
          <w:p w14:paraId="1165C23D" w14:textId="77777777" w:rsidR="00AB3992" w:rsidRPr="0080131F" w:rsidRDefault="00AB3992" w:rsidP="00810EED">
            <w:pPr>
              <w:widowControl w:val="0"/>
              <w:autoSpaceDE w:val="0"/>
              <w:autoSpaceDN w:val="0"/>
              <w:adjustRightInd w:val="0"/>
              <w:rPr>
                <w:sz w:val="20"/>
                <w:szCs w:val="20"/>
              </w:rPr>
            </w:pPr>
            <w:r>
              <w:rPr>
                <w:sz w:val="20"/>
                <w:szCs w:val="20"/>
              </w:rPr>
              <w:t xml:space="preserve">    .017</w:t>
            </w:r>
          </w:p>
        </w:tc>
        <w:tc>
          <w:tcPr>
            <w:tcW w:w="950" w:type="dxa"/>
            <w:gridSpan w:val="2"/>
            <w:tcBorders>
              <w:top w:val="nil"/>
              <w:left w:val="nil"/>
              <w:bottom w:val="nil"/>
              <w:right w:val="nil"/>
            </w:tcBorders>
            <w:vAlign w:val="center"/>
          </w:tcPr>
          <w:p w14:paraId="07D96951" w14:textId="77777777" w:rsidR="00AB3992" w:rsidRPr="0080131F" w:rsidRDefault="00AB3992" w:rsidP="00810EED">
            <w:pPr>
              <w:widowControl w:val="0"/>
              <w:autoSpaceDE w:val="0"/>
              <w:autoSpaceDN w:val="0"/>
              <w:adjustRightInd w:val="0"/>
              <w:rPr>
                <w:sz w:val="20"/>
                <w:szCs w:val="20"/>
              </w:rPr>
            </w:pPr>
            <w:r>
              <w:rPr>
                <w:sz w:val="20"/>
                <w:szCs w:val="20"/>
              </w:rPr>
              <w:t xml:space="preserve">   </w:t>
            </w:r>
            <w:r w:rsidRPr="0080131F">
              <w:rPr>
                <w:sz w:val="20"/>
                <w:szCs w:val="20"/>
              </w:rPr>
              <w:t>-.</w:t>
            </w:r>
            <w:r>
              <w:rPr>
                <w:sz w:val="20"/>
                <w:szCs w:val="20"/>
              </w:rPr>
              <w:t>038*</w:t>
            </w:r>
          </w:p>
        </w:tc>
        <w:tc>
          <w:tcPr>
            <w:tcW w:w="758" w:type="dxa"/>
            <w:tcBorders>
              <w:top w:val="nil"/>
              <w:left w:val="nil"/>
              <w:bottom w:val="nil"/>
              <w:right w:val="nil"/>
            </w:tcBorders>
            <w:vAlign w:val="center"/>
          </w:tcPr>
          <w:p w14:paraId="3AAA0305"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.0</w:t>
            </w:r>
            <w:r>
              <w:rPr>
                <w:sz w:val="20"/>
                <w:szCs w:val="20"/>
              </w:rPr>
              <w:t>16</w:t>
            </w:r>
          </w:p>
        </w:tc>
        <w:tc>
          <w:tcPr>
            <w:tcW w:w="854" w:type="dxa"/>
            <w:tcBorders>
              <w:top w:val="nil"/>
              <w:left w:val="nil"/>
              <w:bottom w:val="nil"/>
              <w:right w:val="nil"/>
            </w:tcBorders>
            <w:vAlign w:val="center"/>
          </w:tcPr>
          <w:p w14:paraId="2742B24E" w14:textId="77777777" w:rsidR="00AB3992" w:rsidRPr="0080131F" w:rsidRDefault="00AB3992" w:rsidP="00810EED">
            <w:pPr>
              <w:widowControl w:val="0"/>
              <w:autoSpaceDE w:val="0"/>
              <w:autoSpaceDN w:val="0"/>
              <w:adjustRightInd w:val="0"/>
              <w:jc w:val="center"/>
              <w:rPr>
                <w:sz w:val="20"/>
                <w:szCs w:val="20"/>
              </w:rPr>
            </w:pPr>
            <w:r>
              <w:rPr>
                <w:sz w:val="20"/>
                <w:szCs w:val="20"/>
              </w:rPr>
              <w:t xml:space="preserve"> </w:t>
            </w:r>
            <w:r w:rsidRPr="0080131F">
              <w:rPr>
                <w:sz w:val="20"/>
                <w:szCs w:val="20"/>
              </w:rPr>
              <w:t>.3</w:t>
            </w:r>
            <w:r>
              <w:rPr>
                <w:sz w:val="20"/>
                <w:szCs w:val="20"/>
              </w:rPr>
              <w:t>20*</w:t>
            </w:r>
            <w:r w:rsidRPr="0080131F">
              <w:rPr>
                <w:sz w:val="20"/>
                <w:szCs w:val="20"/>
              </w:rPr>
              <w:t>*</w:t>
            </w:r>
          </w:p>
        </w:tc>
        <w:tc>
          <w:tcPr>
            <w:tcW w:w="854" w:type="dxa"/>
            <w:tcBorders>
              <w:top w:val="nil"/>
              <w:left w:val="nil"/>
              <w:bottom w:val="nil"/>
              <w:right w:val="nil"/>
            </w:tcBorders>
            <w:vAlign w:val="center"/>
          </w:tcPr>
          <w:p w14:paraId="44BF2BDC"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p>
        </w:tc>
        <w:tc>
          <w:tcPr>
            <w:tcW w:w="854" w:type="dxa"/>
            <w:tcBorders>
              <w:top w:val="nil"/>
              <w:left w:val="nil"/>
              <w:bottom w:val="nil"/>
              <w:right w:val="nil"/>
            </w:tcBorders>
            <w:vAlign w:val="center"/>
          </w:tcPr>
          <w:p w14:paraId="7502625F"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7784D357"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3DACA21F"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22D4604C"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tcPr>
          <w:p w14:paraId="487EFFB4" w14:textId="77777777" w:rsidR="00AB3992" w:rsidRPr="0080131F" w:rsidRDefault="00AB3992" w:rsidP="00810EED">
            <w:pPr>
              <w:widowControl w:val="0"/>
              <w:autoSpaceDE w:val="0"/>
              <w:autoSpaceDN w:val="0"/>
              <w:adjustRightInd w:val="0"/>
              <w:jc w:val="center"/>
              <w:rPr>
                <w:sz w:val="20"/>
                <w:szCs w:val="20"/>
              </w:rPr>
            </w:pPr>
          </w:p>
        </w:tc>
      </w:tr>
      <w:tr w:rsidR="00AB3992" w:rsidRPr="0080131F" w14:paraId="6AD07E1F" w14:textId="77777777" w:rsidTr="00810EED">
        <w:trPr>
          <w:trHeight w:val="20"/>
        </w:trPr>
        <w:tc>
          <w:tcPr>
            <w:tcW w:w="1584" w:type="dxa"/>
            <w:tcBorders>
              <w:top w:val="nil"/>
              <w:left w:val="nil"/>
              <w:bottom w:val="nil"/>
              <w:right w:val="nil"/>
            </w:tcBorders>
            <w:vAlign w:val="center"/>
          </w:tcPr>
          <w:p w14:paraId="4EFB5C93"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 xml:space="preserve">Sleep </w:t>
            </w:r>
            <w:r w:rsidRPr="0080131F">
              <w:rPr>
                <w:b/>
                <w:bCs/>
                <w:sz w:val="20"/>
                <w:szCs w:val="20"/>
                <w:vertAlign w:val="superscript"/>
              </w:rPr>
              <w:t>c</w:t>
            </w:r>
          </w:p>
        </w:tc>
        <w:tc>
          <w:tcPr>
            <w:tcW w:w="854" w:type="dxa"/>
            <w:tcBorders>
              <w:top w:val="nil"/>
              <w:left w:val="nil"/>
              <w:bottom w:val="nil"/>
              <w:right w:val="nil"/>
            </w:tcBorders>
            <w:vAlign w:val="center"/>
          </w:tcPr>
          <w:p w14:paraId="1C1B465A" w14:textId="77777777" w:rsidR="00AB3992" w:rsidRPr="0080131F" w:rsidRDefault="00AB3992" w:rsidP="00810EED">
            <w:pPr>
              <w:widowControl w:val="0"/>
              <w:autoSpaceDE w:val="0"/>
              <w:autoSpaceDN w:val="0"/>
              <w:adjustRightInd w:val="0"/>
              <w:jc w:val="center"/>
              <w:rPr>
                <w:sz w:val="20"/>
                <w:szCs w:val="20"/>
              </w:rPr>
            </w:pPr>
            <w:r>
              <w:rPr>
                <w:sz w:val="20"/>
                <w:szCs w:val="20"/>
              </w:rPr>
              <w:t>-.185**</w:t>
            </w:r>
          </w:p>
        </w:tc>
        <w:tc>
          <w:tcPr>
            <w:tcW w:w="854" w:type="dxa"/>
            <w:tcBorders>
              <w:top w:val="nil"/>
              <w:left w:val="nil"/>
              <w:bottom w:val="nil"/>
              <w:right w:val="nil"/>
            </w:tcBorders>
            <w:vAlign w:val="center"/>
          </w:tcPr>
          <w:p w14:paraId="5D66A117" w14:textId="77777777" w:rsidR="00AB3992" w:rsidRPr="0080131F" w:rsidRDefault="00AB3992" w:rsidP="00810EED">
            <w:pPr>
              <w:widowControl w:val="0"/>
              <w:autoSpaceDE w:val="0"/>
              <w:autoSpaceDN w:val="0"/>
              <w:adjustRightInd w:val="0"/>
              <w:rPr>
                <w:sz w:val="20"/>
                <w:szCs w:val="20"/>
              </w:rPr>
            </w:pPr>
            <w:r>
              <w:rPr>
                <w:sz w:val="20"/>
                <w:szCs w:val="20"/>
              </w:rPr>
              <w:t xml:space="preserve">   -.032</w:t>
            </w:r>
          </w:p>
        </w:tc>
        <w:tc>
          <w:tcPr>
            <w:tcW w:w="950" w:type="dxa"/>
            <w:gridSpan w:val="2"/>
            <w:tcBorders>
              <w:top w:val="nil"/>
              <w:left w:val="nil"/>
              <w:bottom w:val="nil"/>
              <w:right w:val="nil"/>
            </w:tcBorders>
            <w:vAlign w:val="center"/>
          </w:tcPr>
          <w:p w14:paraId="453EEA9D" w14:textId="77777777" w:rsidR="00AB3992" w:rsidRPr="0080131F" w:rsidRDefault="00AB3992" w:rsidP="00810EED">
            <w:pPr>
              <w:widowControl w:val="0"/>
              <w:autoSpaceDE w:val="0"/>
              <w:autoSpaceDN w:val="0"/>
              <w:adjustRightInd w:val="0"/>
              <w:rPr>
                <w:sz w:val="20"/>
                <w:szCs w:val="20"/>
              </w:rPr>
            </w:pPr>
            <w:r>
              <w:rPr>
                <w:sz w:val="20"/>
                <w:szCs w:val="20"/>
              </w:rPr>
              <w:t xml:space="preserve">   -.061**</w:t>
            </w:r>
          </w:p>
        </w:tc>
        <w:tc>
          <w:tcPr>
            <w:tcW w:w="758" w:type="dxa"/>
            <w:tcBorders>
              <w:top w:val="nil"/>
              <w:left w:val="nil"/>
              <w:bottom w:val="nil"/>
              <w:right w:val="nil"/>
            </w:tcBorders>
            <w:vAlign w:val="center"/>
          </w:tcPr>
          <w:p w14:paraId="19BB5B29" w14:textId="77777777" w:rsidR="00AB3992" w:rsidRPr="0080131F" w:rsidRDefault="00AB3992" w:rsidP="00810EED">
            <w:pPr>
              <w:widowControl w:val="0"/>
              <w:autoSpaceDE w:val="0"/>
              <w:autoSpaceDN w:val="0"/>
              <w:adjustRightInd w:val="0"/>
              <w:rPr>
                <w:sz w:val="20"/>
                <w:szCs w:val="20"/>
              </w:rPr>
            </w:pPr>
            <w:r>
              <w:rPr>
                <w:sz w:val="20"/>
                <w:szCs w:val="20"/>
              </w:rPr>
              <w:t xml:space="preserve">  -.009</w:t>
            </w:r>
          </w:p>
        </w:tc>
        <w:tc>
          <w:tcPr>
            <w:tcW w:w="854" w:type="dxa"/>
            <w:tcBorders>
              <w:top w:val="nil"/>
              <w:left w:val="nil"/>
              <w:bottom w:val="nil"/>
              <w:right w:val="nil"/>
            </w:tcBorders>
            <w:vAlign w:val="center"/>
          </w:tcPr>
          <w:p w14:paraId="43A4EA5E" w14:textId="77777777" w:rsidR="00AB3992" w:rsidRPr="0080131F" w:rsidRDefault="00AB3992" w:rsidP="00810EED">
            <w:pPr>
              <w:widowControl w:val="0"/>
              <w:autoSpaceDE w:val="0"/>
              <w:autoSpaceDN w:val="0"/>
              <w:adjustRightInd w:val="0"/>
              <w:rPr>
                <w:sz w:val="20"/>
                <w:szCs w:val="20"/>
              </w:rPr>
            </w:pPr>
            <w:r>
              <w:rPr>
                <w:sz w:val="20"/>
                <w:szCs w:val="20"/>
              </w:rPr>
              <w:t xml:space="preserve">  -</w:t>
            </w:r>
            <w:r w:rsidRPr="0080131F">
              <w:rPr>
                <w:sz w:val="20"/>
                <w:szCs w:val="20"/>
              </w:rPr>
              <w:t>.0</w:t>
            </w:r>
            <w:r>
              <w:rPr>
                <w:sz w:val="20"/>
                <w:szCs w:val="20"/>
              </w:rPr>
              <w:t>73**</w:t>
            </w:r>
          </w:p>
        </w:tc>
        <w:tc>
          <w:tcPr>
            <w:tcW w:w="854" w:type="dxa"/>
            <w:tcBorders>
              <w:top w:val="nil"/>
              <w:left w:val="nil"/>
              <w:bottom w:val="nil"/>
              <w:right w:val="nil"/>
            </w:tcBorders>
            <w:vAlign w:val="center"/>
          </w:tcPr>
          <w:p w14:paraId="28BFF403" w14:textId="77777777" w:rsidR="00AB3992" w:rsidRPr="0080131F" w:rsidRDefault="00AB3992" w:rsidP="00810EED">
            <w:pPr>
              <w:widowControl w:val="0"/>
              <w:autoSpaceDE w:val="0"/>
              <w:autoSpaceDN w:val="0"/>
              <w:adjustRightInd w:val="0"/>
              <w:rPr>
                <w:sz w:val="20"/>
                <w:szCs w:val="20"/>
              </w:rPr>
            </w:pPr>
            <w:r>
              <w:rPr>
                <w:sz w:val="20"/>
                <w:szCs w:val="20"/>
              </w:rPr>
              <w:t xml:space="preserve">   </w:t>
            </w:r>
            <w:r w:rsidRPr="0080131F">
              <w:rPr>
                <w:sz w:val="20"/>
                <w:szCs w:val="20"/>
              </w:rPr>
              <w:t>.</w:t>
            </w:r>
            <w:r>
              <w:rPr>
                <w:sz w:val="20"/>
                <w:szCs w:val="20"/>
              </w:rPr>
              <w:t>009</w:t>
            </w:r>
          </w:p>
        </w:tc>
        <w:tc>
          <w:tcPr>
            <w:tcW w:w="854" w:type="dxa"/>
            <w:tcBorders>
              <w:top w:val="nil"/>
              <w:left w:val="nil"/>
              <w:bottom w:val="nil"/>
              <w:right w:val="nil"/>
            </w:tcBorders>
            <w:vAlign w:val="center"/>
          </w:tcPr>
          <w:p w14:paraId="6700E517"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p>
        </w:tc>
        <w:tc>
          <w:tcPr>
            <w:tcW w:w="854" w:type="dxa"/>
            <w:tcBorders>
              <w:top w:val="nil"/>
              <w:left w:val="nil"/>
              <w:bottom w:val="nil"/>
              <w:right w:val="nil"/>
            </w:tcBorders>
            <w:vAlign w:val="center"/>
          </w:tcPr>
          <w:p w14:paraId="28618091"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3F8E1304"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487C6036"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tcPr>
          <w:p w14:paraId="6683D6B3" w14:textId="77777777" w:rsidR="00AB3992" w:rsidRPr="0080131F" w:rsidRDefault="00AB3992" w:rsidP="00810EED">
            <w:pPr>
              <w:widowControl w:val="0"/>
              <w:autoSpaceDE w:val="0"/>
              <w:autoSpaceDN w:val="0"/>
              <w:adjustRightInd w:val="0"/>
              <w:jc w:val="center"/>
              <w:rPr>
                <w:sz w:val="20"/>
                <w:szCs w:val="20"/>
              </w:rPr>
            </w:pPr>
          </w:p>
        </w:tc>
      </w:tr>
      <w:tr w:rsidR="00AB3992" w:rsidRPr="0080131F" w14:paraId="480670B1" w14:textId="77777777" w:rsidTr="00810EED">
        <w:trPr>
          <w:trHeight w:val="20"/>
        </w:trPr>
        <w:tc>
          <w:tcPr>
            <w:tcW w:w="1584" w:type="dxa"/>
            <w:tcBorders>
              <w:top w:val="nil"/>
              <w:left w:val="nil"/>
              <w:bottom w:val="nil"/>
              <w:right w:val="nil"/>
            </w:tcBorders>
            <w:vAlign w:val="center"/>
          </w:tcPr>
          <w:p w14:paraId="5B835715"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 xml:space="preserve">Pain </w:t>
            </w:r>
            <w:r w:rsidRPr="0080131F">
              <w:rPr>
                <w:b/>
                <w:bCs/>
                <w:sz w:val="20"/>
                <w:szCs w:val="20"/>
                <w:vertAlign w:val="superscript"/>
              </w:rPr>
              <w:t>d</w:t>
            </w:r>
          </w:p>
        </w:tc>
        <w:tc>
          <w:tcPr>
            <w:tcW w:w="854" w:type="dxa"/>
            <w:tcBorders>
              <w:top w:val="nil"/>
              <w:left w:val="nil"/>
              <w:bottom w:val="nil"/>
              <w:right w:val="nil"/>
            </w:tcBorders>
            <w:vAlign w:val="center"/>
          </w:tcPr>
          <w:p w14:paraId="58B0A927"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w:t>
            </w:r>
            <w:r>
              <w:rPr>
                <w:sz w:val="20"/>
                <w:szCs w:val="20"/>
              </w:rPr>
              <w:t>105</w:t>
            </w:r>
            <w:r w:rsidRPr="0080131F">
              <w:rPr>
                <w:sz w:val="20"/>
                <w:szCs w:val="20"/>
              </w:rPr>
              <w:t>**</w:t>
            </w:r>
          </w:p>
        </w:tc>
        <w:tc>
          <w:tcPr>
            <w:tcW w:w="854" w:type="dxa"/>
            <w:tcBorders>
              <w:top w:val="nil"/>
              <w:left w:val="nil"/>
              <w:bottom w:val="nil"/>
              <w:right w:val="nil"/>
            </w:tcBorders>
            <w:vAlign w:val="center"/>
          </w:tcPr>
          <w:p w14:paraId="0C5625EC" w14:textId="77777777" w:rsidR="00AB3992" w:rsidRPr="0080131F" w:rsidRDefault="00AB3992" w:rsidP="00810EED">
            <w:pPr>
              <w:widowControl w:val="0"/>
              <w:autoSpaceDE w:val="0"/>
              <w:autoSpaceDN w:val="0"/>
              <w:adjustRightInd w:val="0"/>
              <w:rPr>
                <w:sz w:val="20"/>
                <w:szCs w:val="20"/>
              </w:rPr>
            </w:pPr>
            <w:r>
              <w:rPr>
                <w:sz w:val="20"/>
                <w:szCs w:val="20"/>
              </w:rPr>
              <w:t xml:space="preserve">    .275**</w:t>
            </w:r>
          </w:p>
        </w:tc>
        <w:tc>
          <w:tcPr>
            <w:tcW w:w="950" w:type="dxa"/>
            <w:gridSpan w:val="2"/>
            <w:tcBorders>
              <w:top w:val="nil"/>
              <w:left w:val="nil"/>
              <w:bottom w:val="nil"/>
              <w:right w:val="nil"/>
            </w:tcBorders>
            <w:vAlign w:val="center"/>
          </w:tcPr>
          <w:p w14:paraId="5FF97FA9" w14:textId="77777777" w:rsidR="00AB3992" w:rsidRPr="0080131F" w:rsidRDefault="00AB3992" w:rsidP="00810EED">
            <w:pPr>
              <w:widowControl w:val="0"/>
              <w:autoSpaceDE w:val="0"/>
              <w:autoSpaceDN w:val="0"/>
              <w:adjustRightInd w:val="0"/>
              <w:rPr>
                <w:sz w:val="20"/>
                <w:szCs w:val="20"/>
              </w:rPr>
            </w:pPr>
            <w:r>
              <w:rPr>
                <w:sz w:val="20"/>
                <w:szCs w:val="20"/>
              </w:rPr>
              <w:t xml:space="preserve">    .001</w:t>
            </w:r>
          </w:p>
        </w:tc>
        <w:tc>
          <w:tcPr>
            <w:tcW w:w="758" w:type="dxa"/>
            <w:tcBorders>
              <w:top w:val="nil"/>
              <w:left w:val="nil"/>
              <w:bottom w:val="nil"/>
              <w:right w:val="nil"/>
            </w:tcBorders>
            <w:vAlign w:val="center"/>
          </w:tcPr>
          <w:p w14:paraId="01A367B1" w14:textId="77777777" w:rsidR="00AB3992" w:rsidRPr="0080131F" w:rsidRDefault="00AB3992" w:rsidP="00810EED">
            <w:pPr>
              <w:widowControl w:val="0"/>
              <w:autoSpaceDE w:val="0"/>
              <w:autoSpaceDN w:val="0"/>
              <w:adjustRightInd w:val="0"/>
              <w:rPr>
                <w:sz w:val="20"/>
                <w:szCs w:val="20"/>
              </w:rPr>
            </w:pPr>
            <w:r>
              <w:rPr>
                <w:sz w:val="20"/>
                <w:szCs w:val="20"/>
              </w:rPr>
              <w:t xml:space="preserve">  -.015</w:t>
            </w:r>
          </w:p>
        </w:tc>
        <w:tc>
          <w:tcPr>
            <w:tcW w:w="854" w:type="dxa"/>
            <w:tcBorders>
              <w:top w:val="nil"/>
              <w:left w:val="nil"/>
              <w:bottom w:val="nil"/>
              <w:right w:val="nil"/>
            </w:tcBorders>
            <w:vAlign w:val="center"/>
          </w:tcPr>
          <w:p w14:paraId="74CD96FD"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r>
              <w:rPr>
                <w:sz w:val="20"/>
                <w:szCs w:val="20"/>
              </w:rPr>
              <w:t>76</w:t>
            </w:r>
            <w:r w:rsidRPr="0080131F">
              <w:rPr>
                <w:sz w:val="20"/>
                <w:szCs w:val="20"/>
              </w:rPr>
              <w:t>**</w:t>
            </w:r>
          </w:p>
        </w:tc>
        <w:tc>
          <w:tcPr>
            <w:tcW w:w="854" w:type="dxa"/>
            <w:tcBorders>
              <w:top w:val="nil"/>
              <w:left w:val="nil"/>
              <w:bottom w:val="nil"/>
              <w:right w:val="nil"/>
            </w:tcBorders>
            <w:vAlign w:val="center"/>
          </w:tcPr>
          <w:p w14:paraId="0E264FC4"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w:t>
            </w:r>
            <w:r>
              <w:rPr>
                <w:sz w:val="20"/>
                <w:szCs w:val="20"/>
              </w:rPr>
              <w:t>119</w:t>
            </w:r>
            <w:r w:rsidRPr="0080131F">
              <w:rPr>
                <w:sz w:val="20"/>
                <w:szCs w:val="20"/>
              </w:rPr>
              <w:t>**</w:t>
            </w:r>
          </w:p>
        </w:tc>
        <w:tc>
          <w:tcPr>
            <w:tcW w:w="854" w:type="dxa"/>
            <w:tcBorders>
              <w:top w:val="nil"/>
              <w:left w:val="nil"/>
              <w:bottom w:val="nil"/>
              <w:right w:val="nil"/>
            </w:tcBorders>
            <w:vAlign w:val="center"/>
          </w:tcPr>
          <w:p w14:paraId="6ECEC7C6"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w:t>
            </w:r>
            <w:r>
              <w:rPr>
                <w:sz w:val="20"/>
                <w:szCs w:val="20"/>
              </w:rPr>
              <w:t>231</w:t>
            </w:r>
            <w:r w:rsidRPr="0080131F">
              <w:rPr>
                <w:sz w:val="20"/>
                <w:szCs w:val="20"/>
              </w:rPr>
              <w:t>**</w:t>
            </w:r>
          </w:p>
        </w:tc>
        <w:tc>
          <w:tcPr>
            <w:tcW w:w="854" w:type="dxa"/>
            <w:tcBorders>
              <w:top w:val="nil"/>
              <w:left w:val="nil"/>
              <w:bottom w:val="nil"/>
              <w:right w:val="nil"/>
            </w:tcBorders>
            <w:vAlign w:val="center"/>
          </w:tcPr>
          <w:p w14:paraId="0DD2F244"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p>
        </w:tc>
        <w:tc>
          <w:tcPr>
            <w:tcW w:w="854" w:type="dxa"/>
            <w:tcBorders>
              <w:top w:val="nil"/>
              <w:left w:val="nil"/>
              <w:bottom w:val="nil"/>
              <w:right w:val="nil"/>
            </w:tcBorders>
            <w:vAlign w:val="center"/>
          </w:tcPr>
          <w:p w14:paraId="70A4CD94"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vAlign w:val="center"/>
          </w:tcPr>
          <w:p w14:paraId="7D6F8D6A"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tcPr>
          <w:p w14:paraId="3B911604" w14:textId="77777777" w:rsidR="00AB3992" w:rsidRPr="0080131F" w:rsidRDefault="00AB3992" w:rsidP="00810EED">
            <w:pPr>
              <w:widowControl w:val="0"/>
              <w:autoSpaceDE w:val="0"/>
              <w:autoSpaceDN w:val="0"/>
              <w:adjustRightInd w:val="0"/>
              <w:jc w:val="center"/>
              <w:rPr>
                <w:sz w:val="20"/>
                <w:szCs w:val="20"/>
              </w:rPr>
            </w:pPr>
          </w:p>
        </w:tc>
      </w:tr>
      <w:tr w:rsidR="00AB3992" w:rsidRPr="0080131F" w14:paraId="2EE4BD62" w14:textId="77777777" w:rsidTr="00810EED">
        <w:trPr>
          <w:trHeight w:val="20"/>
        </w:trPr>
        <w:tc>
          <w:tcPr>
            <w:tcW w:w="1584" w:type="dxa"/>
            <w:tcBorders>
              <w:top w:val="nil"/>
              <w:left w:val="nil"/>
              <w:bottom w:val="nil"/>
              <w:right w:val="nil"/>
            </w:tcBorders>
            <w:vAlign w:val="center"/>
          </w:tcPr>
          <w:p w14:paraId="3A1E1CF4"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 xml:space="preserve">Dependence </w:t>
            </w:r>
            <w:r w:rsidRPr="0080131F">
              <w:rPr>
                <w:b/>
                <w:bCs/>
                <w:sz w:val="20"/>
                <w:szCs w:val="20"/>
                <w:vertAlign w:val="superscript"/>
              </w:rPr>
              <w:t>e</w:t>
            </w:r>
          </w:p>
        </w:tc>
        <w:tc>
          <w:tcPr>
            <w:tcW w:w="854" w:type="dxa"/>
            <w:tcBorders>
              <w:top w:val="nil"/>
              <w:left w:val="nil"/>
              <w:bottom w:val="nil"/>
              <w:right w:val="nil"/>
            </w:tcBorders>
            <w:vAlign w:val="center"/>
          </w:tcPr>
          <w:p w14:paraId="304990A3" w14:textId="77777777" w:rsidR="00AB3992" w:rsidRPr="0080131F" w:rsidRDefault="00AB3992" w:rsidP="00810EED">
            <w:pPr>
              <w:widowControl w:val="0"/>
              <w:autoSpaceDE w:val="0"/>
              <w:autoSpaceDN w:val="0"/>
              <w:adjustRightInd w:val="0"/>
              <w:rPr>
                <w:sz w:val="20"/>
                <w:szCs w:val="20"/>
              </w:rPr>
            </w:pPr>
            <w:r>
              <w:rPr>
                <w:sz w:val="20"/>
                <w:szCs w:val="20"/>
              </w:rPr>
              <w:t xml:space="preserve">  </w:t>
            </w:r>
            <w:r w:rsidRPr="0080131F">
              <w:rPr>
                <w:sz w:val="20"/>
                <w:szCs w:val="20"/>
              </w:rPr>
              <w:t>-.</w:t>
            </w:r>
            <w:r>
              <w:rPr>
                <w:sz w:val="20"/>
                <w:szCs w:val="20"/>
              </w:rPr>
              <w:t>045</w:t>
            </w:r>
            <w:r w:rsidRPr="0080131F">
              <w:rPr>
                <w:sz w:val="20"/>
                <w:szCs w:val="20"/>
              </w:rPr>
              <w:t>*</w:t>
            </w:r>
          </w:p>
        </w:tc>
        <w:tc>
          <w:tcPr>
            <w:tcW w:w="854" w:type="dxa"/>
            <w:tcBorders>
              <w:top w:val="nil"/>
              <w:left w:val="nil"/>
              <w:bottom w:val="nil"/>
              <w:right w:val="nil"/>
            </w:tcBorders>
            <w:vAlign w:val="center"/>
          </w:tcPr>
          <w:p w14:paraId="113E8872" w14:textId="77777777" w:rsidR="00AB3992" w:rsidRPr="0080131F" w:rsidRDefault="00AB3992" w:rsidP="00810EED">
            <w:pPr>
              <w:widowControl w:val="0"/>
              <w:autoSpaceDE w:val="0"/>
              <w:autoSpaceDN w:val="0"/>
              <w:adjustRightInd w:val="0"/>
              <w:rPr>
                <w:sz w:val="20"/>
                <w:szCs w:val="20"/>
              </w:rPr>
            </w:pPr>
            <w:r>
              <w:rPr>
                <w:sz w:val="20"/>
                <w:szCs w:val="20"/>
              </w:rPr>
              <w:t xml:space="preserve">   -.039*</w:t>
            </w:r>
          </w:p>
        </w:tc>
        <w:tc>
          <w:tcPr>
            <w:tcW w:w="950" w:type="dxa"/>
            <w:gridSpan w:val="2"/>
            <w:tcBorders>
              <w:top w:val="nil"/>
              <w:left w:val="nil"/>
              <w:bottom w:val="nil"/>
              <w:right w:val="nil"/>
            </w:tcBorders>
            <w:vAlign w:val="center"/>
          </w:tcPr>
          <w:p w14:paraId="27053EFA"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w:t>
            </w:r>
            <w:r>
              <w:rPr>
                <w:sz w:val="20"/>
                <w:szCs w:val="20"/>
              </w:rPr>
              <w:t>094**</w:t>
            </w:r>
          </w:p>
        </w:tc>
        <w:tc>
          <w:tcPr>
            <w:tcW w:w="758" w:type="dxa"/>
            <w:tcBorders>
              <w:top w:val="nil"/>
              <w:left w:val="nil"/>
              <w:bottom w:val="nil"/>
              <w:right w:val="nil"/>
            </w:tcBorders>
            <w:vAlign w:val="center"/>
          </w:tcPr>
          <w:p w14:paraId="0F4DD431" w14:textId="77777777" w:rsidR="00AB3992" w:rsidRPr="0080131F" w:rsidRDefault="00AB3992" w:rsidP="00810EED">
            <w:pPr>
              <w:widowControl w:val="0"/>
              <w:autoSpaceDE w:val="0"/>
              <w:autoSpaceDN w:val="0"/>
              <w:adjustRightInd w:val="0"/>
              <w:rPr>
                <w:sz w:val="20"/>
                <w:szCs w:val="20"/>
              </w:rPr>
            </w:pPr>
            <w:r>
              <w:rPr>
                <w:sz w:val="20"/>
                <w:szCs w:val="20"/>
              </w:rPr>
              <w:t xml:space="preserve">  </w:t>
            </w:r>
            <w:r w:rsidRPr="0080131F">
              <w:rPr>
                <w:sz w:val="20"/>
                <w:szCs w:val="20"/>
              </w:rPr>
              <w:t>-.0</w:t>
            </w:r>
            <w:r>
              <w:rPr>
                <w:sz w:val="20"/>
                <w:szCs w:val="20"/>
              </w:rPr>
              <w:t>03</w:t>
            </w:r>
          </w:p>
        </w:tc>
        <w:tc>
          <w:tcPr>
            <w:tcW w:w="854" w:type="dxa"/>
            <w:tcBorders>
              <w:top w:val="nil"/>
              <w:left w:val="nil"/>
              <w:bottom w:val="nil"/>
              <w:right w:val="nil"/>
            </w:tcBorders>
            <w:vAlign w:val="center"/>
          </w:tcPr>
          <w:p w14:paraId="37D20756" w14:textId="77777777" w:rsidR="00AB3992" w:rsidRPr="0080131F" w:rsidRDefault="00AB3992" w:rsidP="00810EED">
            <w:pPr>
              <w:widowControl w:val="0"/>
              <w:autoSpaceDE w:val="0"/>
              <w:autoSpaceDN w:val="0"/>
              <w:adjustRightInd w:val="0"/>
              <w:rPr>
                <w:sz w:val="20"/>
                <w:szCs w:val="20"/>
              </w:rPr>
            </w:pPr>
            <w:r>
              <w:rPr>
                <w:sz w:val="20"/>
                <w:szCs w:val="20"/>
              </w:rPr>
              <w:t xml:space="preserve">  </w:t>
            </w:r>
            <w:r w:rsidRPr="0080131F">
              <w:rPr>
                <w:sz w:val="20"/>
                <w:szCs w:val="20"/>
              </w:rPr>
              <w:t>-.</w:t>
            </w:r>
            <w:r>
              <w:rPr>
                <w:sz w:val="20"/>
                <w:szCs w:val="20"/>
              </w:rPr>
              <w:t>007</w:t>
            </w:r>
          </w:p>
        </w:tc>
        <w:tc>
          <w:tcPr>
            <w:tcW w:w="854" w:type="dxa"/>
            <w:tcBorders>
              <w:top w:val="nil"/>
              <w:left w:val="nil"/>
              <w:bottom w:val="nil"/>
              <w:right w:val="nil"/>
            </w:tcBorders>
            <w:vAlign w:val="center"/>
          </w:tcPr>
          <w:p w14:paraId="0F70362D" w14:textId="77777777" w:rsidR="00AB3992" w:rsidRPr="0080131F" w:rsidRDefault="00AB3992" w:rsidP="00810EED">
            <w:pPr>
              <w:widowControl w:val="0"/>
              <w:autoSpaceDE w:val="0"/>
              <w:autoSpaceDN w:val="0"/>
              <w:adjustRightInd w:val="0"/>
              <w:rPr>
                <w:sz w:val="20"/>
                <w:szCs w:val="20"/>
              </w:rPr>
            </w:pPr>
            <w:r>
              <w:rPr>
                <w:sz w:val="20"/>
                <w:szCs w:val="20"/>
              </w:rPr>
              <w:t xml:space="preserve">  </w:t>
            </w:r>
            <w:r w:rsidRPr="0080131F">
              <w:rPr>
                <w:sz w:val="20"/>
                <w:szCs w:val="20"/>
              </w:rPr>
              <w:t>-.</w:t>
            </w:r>
            <w:r>
              <w:rPr>
                <w:sz w:val="20"/>
                <w:szCs w:val="20"/>
              </w:rPr>
              <w:t>046*</w:t>
            </w:r>
          </w:p>
        </w:tc>
        <w:tc>
          <w:tcPr>
            <w:tcW w:w="854" w:type="dxa"/>
            <w:tcBorders>
              <w:top w:val="nil"/>
              <w:left w:val="nil"/>
              <w:bottom w:val="nil"/>
              <w:right w:val="nil"/>
            </w:tcBorders>
            <w:vAlign w:val="center"/>
          </w:tcPr>
          <w:p w14:paraId="5EDB1E35"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w:t>
            </w:r>
            <w:r>
              <w:rPr>
                <w:sz w:val="20"/>
                <w:szCs w:val="20"/>
              </w:rPr>
              <w:t>152</w:t>
            </w:r>
            <w:r w:rsidRPr="0080131F">
              <w:rPr>
                <w:sz w:val="20"/>
                <w:szCs w:val="20"/>
              </w:rPr>
              <w:t>**</w:t>
            </w:r>
          </w:p>
        </w:tc>
        <w:tc>
          <w:tcPr>
            <w:tcW w:w="854" w:type="dxa"/>
            <w:tcBorders>
              <w:top w:val="nil"/>
              <w:left w:val="nil"/>
              <w:bottom w:val="nil"/>
              <w:right w:val="nil"/>
            </w:tcBorders>
            <w:vAlign w:val="center"/>
          </w:tcPr>
          <w:p w14:paraId="1722CA7F"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w:t>
            </w:r>
            <w:r>
              <w:rPr>
                <w:sz w:val="20"/>
                <w:szCs w:val="20"/>
              </w:rPr>
              <w:t>100</w:t>
            </w:r>
            <w:r w:rsidRPr="0080131F">
              <w:rPr>
                <w:sz w:val="20"/>
                <w:szCs w:val="20"/>
              </w:rPr>
              <w:t>**</w:t>
            </w:r>
          </w:p>
        </w:tc>
        <w:tc>
          <w:tcPr>
            <w:tcW w:w="854" w:type="dxa"/>
            <w:tcBorders>
              <w:top w:val="nil"/>
              <w:left w:val="nil"/>
              <w:bottom w:val="nil"/>
              <w:right w:val="nil"/>
            </w:tcBorders>
            <w:vAlign w:val="center"/>
          </w:tcPr>
          <w:p w14:paraId="2CBF2B8D"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p>
        </w:tc>
        <w:tc>
          <w:tcPr>
            <w:tcW w:w="854" w:type="dxa"/>
            <w:tcBorders>
              <w:top w:val="nil"/>
              <w:left w:val="nil"/>
              <w:bottom w:val="nil"/>
              <w:right w:val="nil"/>
            </w:tcBorders>
            <w:vAlign w:val="center"/>
          </w:tcPr>
          <w:p w14:paraId="3CF689A7" w14:textId="77777777" w:rsidR="00AB3992" w:rsidRPr="0080131F" w:rsidRDefault="00AB3992" w:rsidP="00810EED">
            <w:pPr>
              <w:widowControl w:val="0"/>
              <w:autoSpaceDE w:val="0"/>
              <w:autoSpaceDN w:val="0"/>
              <w:adjustRightInd w:val="0"/>
              <w:jc w:val="center"/>
              <w:rPr>
                <w:sz w:val="20"/>
                <w:szCs w:val="20"/>
              </w:rPr>
            </w:pPr>
          </w:p>
        </w:tc>
        <w:tc>
          <w:tcPr>
            <w:tcW w:w="854" w:type="dxa"/>
            <w:tcBorders>
              <w:top w:val="nil"/>
              <w:left w:val="nil"/>
              <w:bottom w:val="nil"/>
              <w:right w:val="nil"/>
            </w:tcBorders>
          </w:tcPr>
          <w:p w14:paraId="590BA5CE" w14:textId="77777777" w:rsidR="00AB3992" w:rsidRPr="0080131F" w:rsidRDefault="00AB3992" w:rsidP="00810EED">
            <w:pPr>
              <w:widowControl w:val="0"/>
              <w:autoSpaceDE w:val="0"/>
              <w:autoSpaceDN w:val="0"/>
              <w:adjustRightInd w:val="0"/>
              <w:jc w:val="center"/>
              <w:rPr>
                <w:sz w:val="20"/>
                <w:szCs w:val="20"/>
              </w:rPr>
            </w:pPr>
          </w:p>
        </w:tc>
      </w:tr>
      <w:tr w:rsidR="00AB3992" w:rsidRPr="0080131F" w14:paraId="00E3C546" w14:textId="77777777" w:rsidTr="00810EED">
        <w:trPr>
          <w:trHeight w:val="20"/>
        </w:trPr>
        <w:tc>
          <w:tcPr>
            <w:tcW w:w="1584" w:type="dxa"/>
            <w:tcBorders>
              <w:top w:val="nil"/>
              <w:left w:val="nil"/>
              <w:bottom w:val="nil"/>
              <w:right w:val="nil"/>
            </w:tcBorders>
            <w:vAlign w:val="center"/>
          </w:tcPr>
          <w:p w14:paraId="18422182" w14:textId="77777777" w:rsidR="00AB3992" w:rsidRPr="0080131F" w:rsidRDefault="00AB3992" w:rsidP="00810EED">
            <w:pPr>
              <w:widowControl w:val="0"/>
              <w:autoSpaceDE w:val="0"/>
              <w:autoSpaceDN w:val="0"/>
              <w:adjustRightInd w:val="0"/>
              <w:rPr>
                <w:b/>
                <w:bCs/>
                <w:sz w:val="20"/>
                <w:szCs w:val="20"/>
              </w:rPr>
            </w:pPr>
            <w:r w:rsidRPr="0080131F">
              <w:rPr>
                <w:b/>
                <w:bCs/>
                <w:sz w:val="20"/>
                <w:szCs w:val="20"/>
              </w:rPr>
              <w:t xml:space="preserve">Mental Health </w:t>
            </w:r>
            <w:r>
              <w:rPr>
                <w:b/>
                <w:bCs/>
                <w:sz w:val="20"/>
                <w:szCs w:val="20"/>
                <w:vertAlign w:val="superscript"/>
              </w:rPr>
              <w:t>f</w:t>
            </w:r>
          </w:p>
        </w:tc>
        <w:tc>
          <w:tcPr>
            <w:tcW w:w="854" w:type="dxa"/>
            <w:tcBorders>
              <w:top w:val="nil"/>
              <w:left w:val="nil"/>
              <w:bottom w:val="nil"/>
              <w:right w:val="nil"/>
            </w:tcBorders>
            <w:vAlign w:val="center"/>
          </w:tcPr>
          <w:p w14:paraId="3C0C47F3"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w:t>
            </w:r>
            <w:r>
              <w:rPr>
                <w:sz w:val="20"/>
                <w:szCs w:val="20"/>
              </w:rPr>
              <w:t>204</w:t>
            </w:r>
            <w:r w:rsidRPr="0080131F">
              <w:rPr>
                <w:sz w:val="20"/>
                <w:szCs w:val="20"/>
              </w:rPr>
              <w:t>**</w:t>
            </w:r>
          </w:p>
        </w:tc>
        <w:tc>
          <w:tcPr>
            <w:tcW w:w="854" w:type="dxa"/>
            <w:vAlign w:val="center"/>
          </w:tcPr>
          <w:p w14:paraId="3E31194F" w14:textId="77777777" w:rsidR="00AB3992" w:rsidRPr="0080131F" w:rsidRDefault="00AB3992" w:rsidP="00810EED">
            <w:pPr>
              <w:widowControl w:val="0"/>
              <w:autoSpaceDE w:val="0"/>
              <w:autoSpaceDN w:val="0"/>
              <w:adjustRightInd w:val="0"/>
              <w:rPr>
                <w:sz w:val="20"/>
                <w:szCs w:val="20"/>
              </w:rPr>
            </w:pPr>
            <w:r>
              <w:rPr>
                <w:sz w:val="20"/>
                <w:szCs w:val="20"/>
              </w:rPr>
              <w:t xml:space="preserve">   </w:t>
            </w:r>
            <w:r w:rsidRPr="0080131F">
              <w:rPr>
                <w:sz w:val="20"/>
                <w:szCs w:val="20"/>
              </w:rPr>
              <w:t>-.0</w:t>
            </w:r>
            <w:r>
              <w:rPr>
                <w:sz w:val="20"/>
                <w:szCs w:val="20"/>
              </w:rPr>
              <w:t>50**</w:t>
            </w:r>
          </w:p>
        </w:tc>
        <w:tc>
          <w:tcPr>
            <w:tcW w:w="950" w:type="dxa"/>
            <w:gridSpan w:val="2"/>
            <w:tcBorders>
              <w:top w:val="nil"/>
              <w:left w:val="nil"/>
              <w:bottom w:val="nil"/>
              <w:right w:val="nil"/>
            </w:tcBorders>
            <w:vAlign w:val="center"/>
          </w:tcPr>
          <w:p w14:paraId="7CA4B1FB"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-.0</w:t>
            </w:r>
            <w:r>
              <w:rPr>
                <w:sz w:val="20"/>
                <w:szCs w:val="20"/>
              </w:rPr>
              <w:t>51**</w:t>
            </w:r>
          </w:p>
        </w:tc>
        <w:tc>
          <w:tcPr>
            <w:tcW w:w="758" w:type="dxa"/>
            <w:tcBorders>
              <w:top w:val="nil"/>
              <w:left w:val="nil"/>
              <w:bottom w:val="nil"/>
              <w:right w:val="nil"/>
            </w:tcBorders>
            <w:vAlign w:val="center"/>
          </w:tcPr>
          <w:p w14:paraId="554CD28F" w14:textId="77777777" w:rsidR="00AB3992" w:rsidRPr="0080131F" w:rsidRDefault="00AB3992" w:rsidP="00810EED">
            <w:pPr>
              <w:widowControl w:val="0"/>
              <w:autoSpaceDE w:val="0"/>
              <w:autoSpaceDN w:val="0"/>
              <w:adjustRightInd w:val="0"/>
              <w:rPr>
                <w:sz w:val="20"/>
                <w:szCs w:val="20"/>
              </w:rPr>
            </w:pPr>
            <w:r>
              <w:rPr>
                <w:sz w:val="20"/>
                <w:szCs w:val="20"/>
              </w:rPr>
              <w:t xml:space="preserve">  -.015</w:t>
            </w:r>
          </w:p>
        </w:tc>
        <w:tc>
          <w:tcPr>
            <w:tcW w:w="854" w:type="dxa"/>
            <w:tcBorders>
              <w:top w:val="nil"/>
              <w:left w:val="nil"/>
              <w:bottom w:val="nil"/>
              <w:right w:val="nil"/>
            </w:tcBorders>
            <w:vAlign w:val="center"/>
          </w:tcPr>
          <w:p w14:paraId="7F3692D5"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-.14</w:t>
            </w:r>
            <w:r>
              <w:rPr>
                <w:sz w:val="20"/>
                <w:szCs w:val="20"/>
              </w:rPr>
              <w:t>4</w:t>
            </w:r>
            <w:r w:rsidRPr="0080131F">
              <w:rPr>
                <w:sz w:val="20"/>
                <w:szCs w:val="20"/>
              </w:rPr>
              <w:t>**</w:t>
            </w:r>
          </w:p>
        </w:tc>
        <w:tc>
          <w:tcPr>
            <w:tcW w:w="854" w:type="dxa"/>
            <w:tcBorders>
              <w:top w:val="nil"/>
              <w:left w:val="nil"/>
              <w:bottom w:val="nil"/>
              <w:right w:val="nil"/>
            </w:tcBorders>
            <w:vAlign w:val="center"/>
          </w:tcPr>
          <w:p w14:paraId="6BAC023E"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-.0</w:t>
            </w:r>
            <w:r>
              <w:rPr>
                <w:sz w:val="20"/>
                <w:szCs w:val="20"/>
              </w:rPr>
              <w:t>69</w:t>
            </w:r>
            <w:r w:rsidRPr="0080131F">
              <w:rPr>
                <w:sz w:val="20"/>
                <w:szCs w:val="20"/>
              </w:rPr>
              <w:t>**</w:t>
            </w:r>
          </w:p>
        </w:tc>
        <w:tc>
          <w:tcPr>
            <w:tcW w:w="854" w:type="dxa"/>
            <w:tcBorders>
              <w:top w:val="nil"/>
              <w:left w:val="nil"/>
              <w:bottom w:val="nil"/>
              <w:right w:val="nil"/>
            </w:tcBorders>
            <w:vAlign w:val="center"/>
          </w:tcPr>
          <w:p w14:paraId="40DEF0F2"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w:t>
            </w:r>
            <w:r>
              <w:rPr>
                <w:sz w:val="20"/>
                <w:szCs w:val="20"/>
              </w:rPr>
              <w:t>416</w:t>
            </w:r>
            <w:r w:rsidRPr="0080131F">
              <w:rPr>
                <w:sz w:val="20"/>
                <w:szCs w:val="20"/>
              </w:rPr>
              <w:t>**</w:t>
            </w:r>
          </w:p>
        </w:tc>
        <w:tc>
          <w:tcPr>
            <w:tcW w:w="854" w:type="dxa"/>
            <w:tcBorders>
              <w:top w:val="nil"/>
              <w:left w:val="nil"/>
              <w:bottom w:val="nil"/>
              <w:right w:val="nil"/>
            </w:tcBorders>
            <w:vAlign w:val="center"/>
          </w:tcPr>
          <w:p w14:paraId="43CE4776"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.2</w:t>
            </w:r>
            <w:r>
              <w:rPr>
                <w:sz w:val="20"/>
                <w:szCs w:val="20"/>
              </w:rPr>
              <w:t>65</w:t>
            </w:r>
            <w:r w:rsidRPr="0080131F">
              <w:rPr>
                <w:sz w:val="20"/>
                <w:szCs w:val="20"/>
              </w:rPr>
              <w:t>**</w:t>
            </w:r>
          </w:p>
        </w:tc>
        <w:tc>
          <w:tcPr>
            <w:tcW w:w="854" w:type="dxa"/>
            <w:tcBorders>
              <w:top w:val="nil"/>
              <w:left w:val="nil"/>
              <w:bottom w:val="nil"/>
              <w:right w:val="nil"/>
            </w:tcBorders>
            <w:vAlign w:val="center"/>
          </w:tcPr>
          <w:p w14:paraId="5B9841A6" w14:textId="77777777" w:rsidR="00AB3992" w:rsidRPr="0080131F" w:rsidRDefault="00AB3992" w:rsidP="00810EED">
            <w:pPr>
              <w:widowControl w:val="0"/>
              <w:autoSpaceDE w:val="0"/>
              <w:autoSpaceDN w:val="0"/>
              <w:adjustRightInd w:val="0"/>
              <w:jc w:val="center"/>
              <w:rPr>
                <w:sz w:val="20"/>
                <w:szCs w:val="20"/>
              </w:rPr>
            </w:pPr>
            <w:r>
              <w:rPr>
                <w:sz w:val="20"/>
                <w:szCs w:val="20"/>
              </w:rPr>
              <w:t xml:space="preserve"> </w:t>
            </w:r>
            <w:r w:rsidRPr="0080131F">
              <w:rPr>
                <w:sz w:val="20"/>
                <w:szCs w:val="20"/>
              </w:rPr>
              <w:t>.</w:t>
            </w:r>
            <w:r>
              <w:rPr>
                <w:sz w:val="20"/>
                <w:szCs w:val="20"/>
              </w:rPr>
              <w:t>135</w:t>
            </w:r>
            <w:r w:rsidRPr="0080131F">
              <w:rPr>
                <w:sz w:val="20"/>
                <w:szCs w:val="20"/>
              </w:rPr>
              <w:t>**</w:t>
            </w:r>
          </w:p>
        </w:tc>
        <w:tc>
          <w:tcPr>
            <w:tcW w:w="854" w:type="dxa"/>
            <w:tcBorders>
              <w:top w:val="nil"/>
              <w:left w:val="nil"/>
              <w:bottom w:val="nil"/>
              <w:right w:val="nil"/>
            </w:tcBorders>
            <w:vAlign w:val="center"/>
          </w:tcPr>
          <w:p w14:paraId="7B1B5797" w14:textId="77777777" w:rsidR="00AB3992" w:rsidRPr="0080131F" w:rsidRDefault="00AB3992" w:rsidP="00810EED">
            <w:pPr>
              <w:widowControl w:val="0"/>
              <w:autoSpaceDE w:val="0"/>
              <w:autoSpaceDN w:val="0"/>
              <w:adjustRightInd w:val="0"/>
              <w:jc w:val="center"/>
              <w:rPr>
                <w:sz w:val="20"/>
                <w:szCs w:val="20"/>
              </w:rPr>
            </w:pPr>
            <w:r w:rsidRPr="0080131F">
              <w:rPr>
                <w:sz w:val="20"/>
                <w:szCs w:val="20"/>
              </w:rPr>
              <w:t>1</w:t>
            </w:r>
          </w:p>
        </w:tc>
        <w:tc>
          <w:tcPr>
            <w:tcW w:w="854" w:type="dxa"/>
            <w:tcBorders>
              <w:top w:val="nil"/>
              <w:left w:val="nil"/>
              <w:bottom w:val="nil"/>
              <w:right w:val="nil"/>
            </w:tcBorders>
          </w:tcPr>
          <w:p w14:paraId="62FC3756" w14:textId="77777777" w:rsidR="00AB3992" w:rsidRPr="0080131F" w:rsidRDefault="00AB3992" w:rsidP="00810EED">
            <w:pPr>
              <w:widowControl w:val="0"/>
              <w:autoSpaceDE w:val="0"/>
              <w:autoSpaceDN w:val="0"/>
              <w:adjustRightInd w:val="0"/>
              <w:jc w:val="center"/>
              <w:rPr>
                <w:sz w:val="20"/>
                <w:szCs w:val="20"/>
              </w:rPr>
            </w:pPr>
          </w:p>
        </w:tc>
      </w:tr>
      <w:tr w:rsidR="00AB3992" w:rsidRPr="0080131F" w14:paraId="1B3BB21C" w14:textId="77777777" w:rsidTr="00810EED">
        <w:trPr>
          <w:trHeight w:val="20"/>
        </w:trPr>
        <w:tc>
          <w:tcPr>
            <w:tcW w:w="1584" w:type="dxa"/>
            <w:tcBorders>
              <w:top w:val="nil"/>
              <w:left w:val="nil"/>
              <w:bottom w:val="single" w:sz="4" w:space="0" w:color="auto"/>
              <w:right w:val="nil"/>
            </w:tcBorders>
            <w:vAlign w:val="center"/>
          </w:tcPr>
          <w:p w14:paraId="3D13B88A" w14:textId="77777777" w:rsidR="00AB3992" w:rsidRPr="0080131F" w:rsidRDefault="00AB3992" w:rsidP="00810EED">
            <w:pPr>
              <w:widowControl w:val="0"/>
              <w:autoSpaceDE w:val="0"/>
              <w:autoSpaceDN w:val="0"/>
              <w:adjustRightInd w:val="0"/>
              <w:rPr>
                <w:b/>
                <w:bCs/>
                <w:sz w:val="20"/>
                <w:szCs w:val="20"/>
              </w:rPr>
            </w:pPr>
            <w:r>
              <w:rPr>
                <w:b/>
                <w:bCs/>
                <w:sz w:val="20"/>
                <w:szCs w:val="20"/>
              </w:rPr>
              <w:t xml:space="preserve">Polytobacco Use </w:t>
            </w:r>
          </w:p>
        </w:tc>
        <w:tc>
          <w:tcPr>
            <w:tcW w:w="854" w:type="dxa"/>
            <w:tcBorders>
              <w:top w:val="nil"/>
              <w:left w:val="nil"/>
              <w:bottom w:val="single" w:sz="4" w:space="0" w:color="auto"/>
              <w:right w:val="nil"/>
            </w:tcBorders>
            <w:vAlign w:val="center"/>
          </w:tcPr>
          <w:p w14:paraId="389B631F" w14:textId="77777777" w:rsidR="00AB3992" w:rsidRPr="0080131F" w:rsidRDefault="00AB3992" w:rsidP="00810EED">
            <w:pPr>
              <w:widowControl w:val="0"/>
              <w:autoSpaceDE w:val="0"/>
              <w:autoSpaceDN w:val="0"/>
              <w:adjustRightInd w:val="0"/>
              <w:rPr>
                <w:sz w:val="20"/>
                <w:szCs w:val="20"/>
              </w:rPr>
            </w:pPr>
            <w:r>
              <w:rPr>
                <w:sz w:val="20"/>
                <w:szCs w:val="20"/>
              </w:rPr>
              <w:t xml:space="preserve">   .036*</w:t>
            </w:r>
          </w:p>
        </w:tc>
        <w:tc>
          <w:tcPr>
            <w:tcW w:w="854" w:type="dxa"/>
            <w:tcBorders>
              <w:bottom w:val="single" w:sz="4" w:space="0" w:color="auto"/>
            </w:tcBorders>
            <w:vAlign w:val="center"/>
          </w:tcPr>
          <w:p w14:paraId="3C366B29" w14:textId="77777777" w:rsidR="00AB3992" w:rsidRPr="0080131F" w:rsidRDefault="00AB3992" w:rsidP="00810EED">
            <w:pPr>
              <w:widowControl w:val="0"/>
              <w:autoSpaceDE w:val="0"/>
              <w:autoSpaceDN w:val="0"/>
              <w:adjustRightInd w:val="0"/>
              <w:rPr>
                <w:sz w:val="20"/>
                <w:szCs w:val="20"/>
              </w:rPr>
            </w:pPr>
            <w:r>
              <w:rPr>
                <w:sz w:val="20"/>
                <w:szCs w:val="20"/>
              </w:rPr>
              <w:t xml:space="preserve">    .132**</w:t>
            </w:r>
          </w:p>
        </w:tc>
        <w:tc>
          <w:tcPr>
            <w:tcW w:w="950" w:type="dxa"/>
            <w:gridSpan w:val="2"/>
            <w:tcBorders>
              <w:top w:val="nil"/>
              <w:left w:val="nil"/>
              <w:bottom w:val="single" w:sz="4" w:space="0" w:color="auto"/>
              <w:right w:val="nil"/>
            </w:tcBorders>
            <w:vAlign w:val="center"/>
          </w:tcPr>
          <w:p w14:paraId="0EB9E801" w14:textId="77777777" w:rsidR="00AB3992" w:rsidRPr="0080131F" w:rsidRDefault="00AB3992" w:rsidP="00810EED">
            <w:pPr>
              <w:widowControl w:val="0"/>
              <w:autoSpaceDE w:val="0"/>
              <w:autoSpaceDN w:val="0"/>
              <w:adjustRightInd w:val="0"/>
              <w:jc w:val="center"/>
              <w:rPr>
                <w:sz w:val="20"/>
                <w:szCs w:val="20"/>
              </w:rPr>
            </w:pPr>
            <w:r>
              <w:rPr>
                <w:sz w:val="20"/>
                <w:szCs w:val="20"/>
              </w:rPr>
              <w:t>.073**</w:t>
            </w:r>
          </w:p>
        </w:tc>
        <w:tc>
          <w:tcPr>
            <w:tcW w:w="758" w:type="dxa"/>
            <w:tcBorders>
              <w:top w:val="nil"/>
              <w:left w:val="nil"/>
              <w:bottom w:val="single" w:sz="4" w:space="0" w:color="auto"/>
              <w:right w:val="nil"/>
            </w:tcBorders>
            <w:vAlign w:val="center"/>
          </w:tcPr>
          <w:p w14:paraId="0D061541" w14:textId="77777777" w:rsidR="00AB3992" w:rsidRPr="0080131F" w:rsidRDefault="00AB3992" w:rsidP="00810EED">
            <w:pPr>
              <w:widowControl w:val="0"/>
              <w:autoSpaceDE w:val="0"/>
              <w:autoSpaceDN w:val="0"/>
              <w:adjustRightInd w:val="0"/>
              <w:rPr>
                <w:sz w:val="20"/>
                <w:szCs w:val="20"/>
              </w:rPr>
            </w:pPr>
            <w:r>
              <w:rPr>
                <w:sz w:val="20"/>
                <w:szCs w:val="20"/>
              </w:rPr>
              <w:t xml:space="preserve">  -.019</w:t>
            </w:r>
          </w:p>
        </w:tc>
        <w:tc>
          <w:tcPr>
            <w:tcW w:w="854" w:type="dxa"/>
            <w:tcBorders>
              <w:top w:val="nil"/>
              <w:left w:val="nil"/>
              <w:bottom w:val="single" w:sz="4" w:space="0" w:color="auto"/>
              <w:right w:val="nil"/>
            </w:tcBorders>
            <w:vAlign w:val="center"/>
          </w:tcPr>
          <w:p w14:paraId="3D6A1C81" w14:textId="77777777" w:rsidR="00AB3992" w:rsidRPr="0080131F" w:rsidRDefault="00AB3992" w:rsidP="00810EED">
            <w:pPr>
              <w:widowControl w:val="0"/>
              <w:autoSpaceDE w:val="0"/>
              <w:autoSpaceDN w:val="0"/>
              <w:adjustRightInd w:val="0"/>
              <w:jc w:val="center"/>
              <w:rPr>
                <w:sz w:val="20"/>
                <w:szCs w:val="20"/>
              </w:rPr>
            </w:pPr>
            <w:r>
              <w:rPr>
                <w:sz w:val="20"/>
                <w:szCs w:val="20"/>
              </w:rPr>
              <w:t>-.141**</w:t>
            </w:r>
          </w:p>
        </w:tc>
        <w:tc>
          <w:tcPr>
            <w:tcW w:w="854" w:type="dxa"/>
            <w:tcBorders>
              <w:top w:val="nil"/>
              <w:left w:val="nil"/>
              <w:bottom w:val="single" w:sz="4" w:space="0" w:color="auto"/>
              <w:right w:val="nil"/>
            </w:tcBorders>
            <w:vAlign w:val="center"/>
          </w:tcPr>
          <w:p w14:paraId="2AD45C0D" w14:textId="77777777" w:rsidR="00AB3992" w:rsidRPr="0080131F" w:rsidRDefault="00AB3992" w:rsidP="00810EED">
            <w:pPr>
              <w:widowControl w:val="0"/>
              <w:autoSpaceDE w:val="0"/>
              <w:autoSpaceDN w:val="0"/>
              <w:adjustRightInd w:val="0"/>
              <w:jc w:val="center"/>
              <w:rPr>
                <w:sz w:val="20"/>
                <w:szCs w:val="20"/>
              </w:rPr>
            </w:pPr>
            <w:r>
              <w:rPr>
                <w:sz w:val="20"/>
                <w:szCs w:val="20"/>
              </w:rPr>
              <w:t>-.120**</w:t>
            </w:r>
          </w:p>
        </w:tc>
        <w:tc>
          <w:tcPr>
            <w:tcW w:w="854" w:type="dxa"/>
            <w:tcBorders>
              <w:top w:val="nil"/>
              <w:left w:val="nil"/>
              <w:bottom w:val="single" w:sz="4" w:space="0" w:color="auto"/>
              <w:right w:val="nil"/>
            </w:tcBorders>
          </w:tcPr>
          <w:p w14:paraId="2FDC3ABC" w14:textId="77777777" w:rsidR="00AB3992" w:rsidRPr="0080131F" w:rsidRDefault="00AB3992" w:rsidP="00810EED">
            <w:pPr>
              <w:widowControl w:val="0"/>
              <w:autoSpaceDE w:val="0"/>
              <w:autoSpaceDN w:val="0"/>
              <w:adjustRightInd w:val="0"/>
              <w:rPr>
                <w:sz w:val="20"/>
                <w:szCs w:val="20"/>
              </w:rPr>
            </w:pPr>
            <w:r>
              <w:rPr>
                <w:sz w:val="20"/>
                <w:szCs w:val="20"/>
              </w:rPr>
              <w:t xml:space="preserve"> &lt;.001</w:t>
            </w:r>
          </w:p>
        </w:tc>
        <w:tc>
          <w:tcPr>
            <w:tcW w:w="854" w:type="dxa"/>
            <w:tcBorders>
              <w:top w:val="nil"/>
              <w:left w:val="nil"/>
              <w:bottom w:val="single" w:sz="4" w:space="0" w:color="auto"/>
              <w:right w:val="nil"/>
            </w:tcBorders>
            <w:vAlign w:val="center"/>
          </w:tcPr>
          <w:p w14:paraId="2EC61A3C" w14:textId="77777777" w:rsidR="00AB3992" w:rsidRPr="0080131F" w:rsidRDefault="00AB3992" w:rsidP="00810EED">
            <w:pPr>
              <w:widowControl w:val="0"/>
              <w:autoSpaceDE w:val="0"/>
              <w:autoSpaceDN w:val="0"/>
              <w:adjustRightInd w:val="0"/>
              <w:rPr>
                <w:sz w:val="20"/>
                <w:szCs w:val="20"/>
              </w:rPr>
            </w:pPr>
            <w:r>
              <w:rPr>
                <w:sz w:val="20"/>
                <w:szCs w:val="20"/>
              </w:rPr>
              <w:t xml:space="preserve">  .136**</w:t>
            </w:r>
          </w:p>
        </w:tc>
        <w:tc>
          <w:tcPr>
            <w:tcW w:w="854" w:type="dxa"/>
            <w:tcBorders>
              <w:top w:val="nil"/>
              <w:left w:val="nil"/>
              <w:bottom w:val="single" w:sz="4" w:space="0" w:color="auto"/>
              <w:right w:val="nil"/>
            </w:tcBorders>
            <w:vAlign w:val="center"/>
          </w:tcPr>
          <w:p w14:paraId="00E944C5" w14:textId="77777777" w:rsidR="00AB3992" w:rsidRPr="0080131F" w:rsidRDefault="00AB3992" w:rsidP="00810EED">
            <w:pPr>
              <w:widowControl w:val="0"/>
              <w:autoSpaceDE w:val="0"/>
              <w:autoSpaceDN w:val="0"/>
              <w:adjustRightInd w:val="0"/>
              <w:jc w:val="center"/>
              <w:rPr>
                <w:sz w:val="20"/>
                <w:szCs w:val="20"/>
              </w:rPr>
            </w:pPr>
            <w:r>
              <w:rPr>
                <w:sz w:val="20"/>
                <w:szCs w:val="20"/>
              </w:rPr>
              <w:t>-.118**</w:t>
            </w:r>
          </w:p>
        </w:tc>
        <w:tc>
          <w:tcPr>
            <w:tcW w:w="854" w:type="dxa"/>
            <w:tcBorders>
              <w:top w:val="nil"/>
              <w:left w:val="nil"/>
              <w:bottom w:val="single" w:sz="4" w:space="0" w:color="auto"/>
              <w:right w:val="nil"/>
            </w:tcBorders>
            <w:vAlign w:val="center"/>
          </w:tcPr>
          <w:p w14:paraId="0FFFEC4C" w14:textId="77777777" w:rsidR="00AB3992" w:rsidRPr="0080131F" w:rsidRDefault="00AB3992" w:rsidP="00810EED">
            <w:pPr>
              <w:widowControl w:val="0"/>
              <w:autoSpaceDE w:val="0"/>
              <w:autoSpaceDN w:val="0"/>
              <w:adjustRightInd w:val="0"/>
              <w:jc w:val="center"/>
              <w:rPr>
                <w:sz w:val="20"/>
                <w:szCs w:val="20"/>
              </w:rPr>
            </w:pPr>
            <w:r>
              <w:rPr>
                <w:sz w:val="20"/>
                <w:szCs w:val="20"/>
              </w:rPr>
              <w:t>.020</w:t>
            </w:r>
          </w:p>
        </w:tc>
        <w:tc>
          <w:tcPr>
            <w:tcW w:w="854" w:type="dxa"/>
            <w:tcBorders>
              <w:top w:val="nil"/>
              <w:left w:val="nil"/>
              <w:bottom w:val="single" w:sz="4" w:space="0" w:color="auto"/>
              <w:right w:val="nil"/>
            </w:tcBorders>
          </w:tcPr>
          <w:p w14:paraId="6818D1F6" w14:textId="77777777" w:rsidR="00AB3992" w:rsidRPr="0080131F" w:rsidRDefault="00AB3992" w:rsidP="00810EED">
            <w:pPr>
              <w:widowControl w:val="0"/>
              <w:autoSpaceDE w:val="0"/>
              <w:autoSpaceDN w:val="0"/>
              <w:adjustRightInd w:val="0"/>
              <w:jc w:val="center"/>
              <w:rPr>
                <w:sz w:val="20"/>
                <w:szCs w:val="20"/>
              </w:rPr>
            </w:pPr>
            <w:r>
              <w:rPr>
                <w:sz w:val="20"/>
                <w:szCs w:val="20"/>
              </w:rPr>
              <w:t>1</w:t>
            </w:r>
          </w:p>
        </w:tc>
      </w:tr>
    </w:tbl>
    <w:p w14:paraId="77F2D934" w14:textId="35665DA6" w:rsidR="00AB3992" w:rsidRDefault="00AB3992" w:rsidP="00AB3992">
      <w:pPr>
        <w:spacing w:after="160" w:line="278" w:lineRule="auto"/>
        <w:ind w:left="-810"/>
        <w:rPr>
          <w:sz w:val="20"/>
          <w:szCs w:val="20"/>
        </w:rPr>
      </w:pPr>
      <w:r w:rsidRPr="00AB3992">
        <w:rPr>
          <w:i/>
          <w:iCs/>
          <w:sz w:val="20"/>
          <w:szCs w:val="20"/>
        </w:rPr>
        <w:t>Note.</w:t>
      </w:r>
      <w:r w:rsidRPr="00AB3992">
        <w:rPr>
          <w:sz w:val="20"/>
          <w:szCs w:val="20"/>
        </w:rPr>
        <w:t xml:space="preserve"> Sex: female= 0, male= 1; Polytobacco use: no= 0, yes=1; </w:t>
      </w:r>
      <w:r w:rsidRPr="00AB3992">
        <w:rPr>
          <w:sz w:val="20"/>
          <w:szCs w:val="20"/>
          <w:vertAlign w:val="superscript"/>
        </w:rPr>
        <w:t>a</w:t>
      </w:r>
      <w:r w:rsidRPr="00AB3992">
        <w:rPr>
          <w:sz w:val="20"/>
          <w:szCs w:val="20"/>
        </w:rPr>
        <w:t xml:space="preserve"> race: white &amp; other= 0, black= 1; </w:t>
      </w:r>
      <w:r w:rsidRPr="00AB3992">
        <w:rPr>
          <w:sz w:val="20"/>
          <w:szCs w:val="20"/>
          <w:vertAlign w:val="superscript"/>
        </w:rPr>
        <w:t>b</w:t>
      </w:r>
      <w:r w:rsidRPr="00AB3992">
        <w:rPr>
          <w:sz w:val="20"/>
          <w:szCs w:val="20"/>
        </w:rPr>
        <w:t xml:space="preserve"> race: white &amp; black=0, other= 1; </w:t>
      </w:r>
      <w:r w:rsidRPr="00AB3992">
        <w:rPr>
          <w:sz w:val="20"/>
          <w:szCs w:val="20"/>
          <w:vertAlign w:val="superscript"/>
        </w:rPr>
        <w:t>c</w:t>
      </w:r>
      <w:r w:rsidRPr="00AB3992">
        <w:rPr>
          <w:sz w:val="20"/>
          <w:szCs w:val="20"/>
        </w:rPr>
        <w:t xml:space="preserve"> </w:t>
      </w:r>
      <w:r w:rsidR="00A561A6">
        <w:rPr>
          <w:sz w:val="20"/>
          <w:szCs w:val="20"/>
        </w:rPr>
        <w:t>sleep impairment severity</w:t>
      </w:r>
      <w:r w:rsidRPr="00AB3992">
        <w:rPr>
          <w:sz w:val="20"/>
          <w:szCs w:val="20"/>
        </w:rPr>
        <w:t xml:space="preserve">; </w:t>
      </w:r>
      <w:r w:rsidRPr="00AB3992">
        <w:rPr>
          <w:sz w:val="20"/>
          <w:szCs w:val="20"/>
          <w:vertAlign w:val="superscript"/>
        </w:rPr>
        <w:t xml:space="preserve">d </w:t>
      </w:r>
      <w:r w:rsidR="00A561A6">
        <w:rPr>
          <w:sz w:val="20"/>
          <w:szCs w:val="20"/>
        </w:rPr>
        <w:t>pain severity</w:t>
      </w:r>
      <w:r w:rsidRPr="00AB3992">
        <w:rPr>
          <w:sz w:val="20"/>
          <w:szCs w:val="20"/>
        </w:rPr>
        <w:t xml:space="preserve">; </w:t>
      </w:r>
      <w:r w:rsidRPr="00AB3992">
        <w:rPr>
          <w:sz w:val="20"/>
          <w:szCs w:val="20"/>
          <w:vertAlign w:val="superscript"/>
        </w:rPr>
        <w:t>e</w:t>
      </w:r>
      <w:r w:rsidRPr="00AB3992">
        <w:rPr>
          <w:sz w:val="20"/>
          <w:szCs w:val="20"/>
        </w:rPr>
        <w:t xml:space="preserve"> WISDM total score; </w:t>
      </w:r>
      <w:r w:rsidRPr="00AB3992">
        <w:rPr>
          <w:sz w:val="20"/>
          <w:szCs w:val="20"/>
          <w:vertAlign w:val="superscript"/>
        </w:rPr>
        <w:t>f</w:t>
      </w:r>
      <w:r w:rsidRPr="00AB3992">
        <w:rPr>
          <w:sz w:val="20"/>
          <w:szCs w:val="20"/>
        </w:rPr>
        <w:t xml:space="preserve"> perceived mental health symptom severity;</w:t>
      </w:r>
      <w:r w:rsidRPr="00AB3992">
        <w:rPr>
          <w:i/>
          <w:iCs/>
          <w:sz w:val="20"/>
          <w:szCs w:val="20"/>
        </w:rPr>
        <w:t xml:space="preserve"> </w:t>
      </w:r>
      <w:r w:rsidRPr="00AB3992">
        <w:rPr>
          <w:sz w:val="20"/>
          <w:szCs w:val="20"/>
        </w:rPr>
        <w:t xml:space="preserve">*= </w:t>
      </w:r>
      <w:r w:rsidRPr="00AB3992">
        <w:rPr>
          <w:i/>
          <w:iCs/>
          <w:sz w:val="20"/>
          <w:szCs w:val="20"/>
        </w:rPr>
        <w:t>p</w:t>
      </w:r>
      <w:r w:rsidRPr="00AB3992">
        <w:rPr>
          <w:sz w:val="20"/>
          <w:szCs w:val="20"/>
        </w:rPr>
        <w:t xml:space="preserve"> &lt; .05; **= </w:t>
      </w:r>
      <w:r w:rsidRPr="00AB3992">
        <w:rPr>
          <w:i/>
          <w:iCs/>
          <w:sz w:val="20"/>
          <w:szCs w:val="20"/>
        </w:rPr>
        <w:t>p</w:t>
      </w:r>
      <w:r w:rsidRPr="00AB3992">
        <w:rPr>
          <w:sz w:val="20"/>
          <w:szCs w:val="20"/>
        </w:rPr>
        <w:t xml:space="preserve"> &lt; .01</w:t>
      </w:r>
      <w:r w:rsidR="00A561A6">
        <w:rPr>
          <w:sz w:val="20"/>
          <w:szCs w:val="20"/>
        </w:rPr>
        <w:t>.</w:t>
      </w:r>
    </w:p>
    <w:p w14:paraId="7203CFC9" w14:textId="77777777" w:rsidR="00A561A6" w:rsidRDefault="00A561A6" w:rsidP="00AB3992">
      <w:pPr>
        <w:spacing w:after="160" w:line="278" w:lineRule="auto"/>
        <w:ind w:left="-810"/>
        <w:rPr>
          <w:sz w:val="20"/>
          <w:szCs w:val="20"/>
        </w:rPr>
      </w:pPr>
    </w:p>
    <w:p w14:paraId="2607A802" w14:textId="77777777" w:rsidR="00A561A6" w:rsidRDefault="00A561A6" w:rsidP="00AB3992">
      <w:pPr>
        <w:spacing w:after="160" w:line="278" w:lineRule="auto"/>
        <w:ind w:left="-810"/>
        <w:rPr>
          <w:sz w:val="20"/>
          <w:szCs w:val="20"/>
        </w:rPr>
      </w:pPr>
    </w:p>
    <w:p w14:paraId="3A7C062C" w14:textId="77777777" w:rsidR="00A561A6" w:rsidRDefault="00A561A6" w:rsidP="00AB3992">
      <w:pPr>
        <w:spacing w:after="160" w:line="278" w:lineRule="auto"/>
        <w:ind w:left="-810"/>
        <w:rPr>
          <w:sz w:val="20"/>
          <w:szCs w:val="20"/>
        </w:rPr>
      </w:pPr>
    </w:p>
    <w:p w14:paraId="4858A444" w14:textId="77777777" w:rsidR="00A561A6" w:rsidRDefault="00A561A6" w:rsidP="00AB3992">
      <w:pPr>
        <w:spacing w:after="160" w:line="278" w:lineRule="auto"/>
        <w:ind w:left="-810"/>
        <w:rPr>
          <w:sz w:val="20"/>
          <w:szCs w:val="20"/>
        </w:rPr>
      </w:pPr>
    </w:p>
    <w:p w14:paraId="79022828" w14:textId="77777777" w:rsidR="00A561A6" w:rsidRDefault="00A561A6" w:rsidP="00AB3992">
      <w:pPr>
        <w:spacing w:after="160" w:line="278" w:lineRule="auto"/>
        <w:ind w:left="-810"/>
        <w:rPr>
          <w:sz w:val="20"/>
          <w:szCs w:val="20"/>
        </w:rPr>
      </w:pPr>
    </w:p>
    <w:p w14:paraId="3305A29A" w14:textId="77777777" w:rsidR="00A561A6" w:rsidRDefault="00A561A6" w:rsidP="00AB3992">
      <w:pPr>
        <w:spacing w:after="160" w:line="278" w:lineRule="auto"/>
        <w:ind w:left="-810"/>
        <w:rPr>
          <w:sz w:val="20"/>
          <w:szCs w:val="20"/>
        </w:rPr>
      </w:pPr>
    </w:p>
    <w:p w14:paraId="6132E9C9" w14:textId="77777777" w:rsidR="00A561A6" w:rsidRDefault="00A561A6" w:rsidP="00AB3992">
      <w:pPr>
        <w:spacing w:after="160" w:line="278" w:lineRule="auto"/>
        <w:ind w:left="-810"/>
        <w:rPr>
          <w:sz w:val="20"/>
          <w:szCs w:val="20"/>
        </w:rPr>
      </w:pPr>
    </w:p>
    <w:p w14:paraId="1C9CE44C" w14:textId="77777777" w:rsidR="00A561A6" w:rsidRDefault="00A561A6" w:rsidP="00AB3992">
      <w:pPr>
        <w:spacing w:after="160" w:line="278" w:lineRule="auto"/>
        <w:ind w:left="-810"/>
        <w:rPr>
          <w:sz w:val="20"/>
          <w:szCs w:val="20"/>
        </w:rPr>
      </w:pPr>
    </w:p>
    <w:p w14:paraId="70CB597C" w14:textId="77777777" w:rsidR="00A561A6" w:rsidRDefault="00A561A6" w:rsidP="00AB3992">
      <w:pPr>
        <w:spacing w:after="160" w:line="278" w:lineRule="auto"/>
        <w:ind w:left="-810"/>
        <w:rPr>
          <w:sz w:val="20"/>
          <w:szCs w:val="20"/>
        </w:rPr>
      </w:pPr>
    </w:p>
    <w:p w14:paraId="3BB83A42" w14:textId="77777777" w:rsidR="00A561A6" w:rsidRDefault="00A561A6" w:rsidP="00AB3992">
      <w:pPr>
        <w:spacing w:after="160" w:line="278" w:lineRule="auto"/>
        <w:ind w:left="-810"/>
        <w:rPr>
          <w:sz w:val="20"/>
          <w:szCs w:val="20"/>
        </w:rPr>
      </w:pPr>
    </w:p>
    <w:p w14:paraId="7E1140D0" w14:textId="77777777" w:rsidR="00A561A6" w:rsidRDefault="00A561A6" w:rsidP="00AB3992">
      <w:pPr>
        <w:spacing w:after="160" w:line="278" w:lineRule="auto"/>
        <w:ind w:left="-810"/>
        <w:rPr>
          <w:sz w:val="20"/>
          <w:szCs w:val="20"/>
        </w:rPr>
      </w:pPr>
    </w:p>
    <w:p w14:paraId="7D5DD2CF" w14:textId="77777777" w:rsidR="00A561A6" w:rsidRDefault="00A561A6" w:rsidP="00AB3992">
      <w:pPr>
        <w:spacing w:after="160" w:line="278" w:lineRule="auto"/>
        <w:ind w:left="-810"/>
        <w:rPr>
          <w:sz w:val="20"/>
          <w:szCs w:val="20"/>
        </w:rPr>
      </w:pPr>
    </w:p>
    <w:p w14:paraId="64FBE39C" w14:textId="77777777" w:rsidR="00A561A6" w:rsidRDefault="00A561A6" w:rsidP="00AB3992">
      <w:pPr>
        <w:spacing w:after="160" w:line="278" w:lineRule="auto"/>
        <w:ind w:left="-810"/>
        <w:rPr>
          <w:sz w:val="20"/>
          <w:szCs w:val="20"/>
        </w:rPr>
      </w:pPr>
    </w:p>
    <w:p w14:paraId="77ABC474" w14:textId="77777777" w:rsidR="00A561A6" w:rsidRDefault="00A561A6" w:rsidP="00AB3992">
      <w:pPr>
        <w:spacing w:after="160" w:line="278" w:lineRule="auto"/>
        <w:ind w:left="-810"/>
        <w:rPr>
          <w:sz w:val="20"/>
          <w:szCs w:val="20"/>
        </w:rPr>
      </w:pPr>
    </w:p>
    <w:p w14:paraId="78A266C0" w14:textId="77777777" w:rsidR="00A561A6" w:rsidRDefault="00A561A6" w:rsidP="00AB3992">
      <w:pPr>
        <w:spacing w:after="160" w:line="278" w:lineRule="auto"/>
        <w:ind w:left="-810"/>
        <w:rPr>
          <w:sz w:val="20"/>
          <w:szCs w:val="20"/>
        </w:rPr>
      </w:pPr>
    </w:p>
    <w:p w14:paraId="62D3B051" w14:textId="77777777" w:rsidR="00A561A6" w:rsidRDefault="00A561A6" w:rsidP="00AB3992">
      <w:pPr>
        <w:spacing w:after="160" w:line="278" w:lineRule="auto"/>
        <w:ind w:left="-810"/>
        <w:rPr>
          <w:sz w:val="20"/>
          <w:szCs w:val="20"/>
        </w:rPr>
      </w:pPr>
    </w:p>
    <w:p w14:paraId="5A203866" w14:textId="77777777" w:rsidR="00A561A6" w:rsidRDefault="00A561A6" w:rsidP="00AB3992">
      <w:pPr>
        <w:spacing w:after="160" w:line="278" w:lineRule="auto"/>
        <w:ind w:left="-810"/>
        <w:rPr>
          <w:sz w:val="20"/>
          <w:szCs w:val="20"/>
        </w:rPr>
      </w:pPr>
    </w:p>
    <w:p w14:paraId="79141276" w14:textId="77777777" w:rsidR="00A561A6" w:rsidRDefault="00A561A6" w:rsidP="00AB3992">
      <w:pPr>
        <w:spacing w:after="160" w:line="278" w:lineRule="auto"/>
        <w:ind w:left="-810"/>
        <w:rPr>
          <w:sz w:val="20"/>
          <w:szCs w:val="20"/>
        </w:rPr>
      </w:pPr>
    </w:p>
    <w:p w14:paraId="4FDCE015" w14:textId="77777777" w:rsidR="00A561A6" w:rsidRDefault="00A561A6" w:rsidP="00AB3992">
      <w:pPr>
        <w:spacing w:after="160" w:line="278" w:lineRule="auto"/>
        <w:ind w:left="-810"/>
        <w:rPr>
          <w:sz w:val="20"/>
          <w:szCs w:val="20"/>
        </w:rPr>
      </w:pPr>
    </w:p>
    <w:p w14:paraId="37DBD603" w14:textId="77777777" w:rsidR="00A561A6" w:rsidRDefault="00A561A6" w:rsidP="00AB3992">
      <w:pPr>
        <w:spacing w:after="160" w:line="278" w:lineRule="auto"/>
        <w:ind w:left="-810"/>
        <w:rPr>
          <w:sz w:val="20"/>
          <w:szCs w:val="20"/>
        </w:rPr>
      </w:pPr>
    </w:p>
    <w:p w14:paraId="3BF1721B" w14:textId="77777777" w:rsidR="00A561A6" w:rsidRDefault="00A561A6" w:rsidP="00AB3992">
      <w:pPr>
        <w:spacing w:after="160" w:line="278" w:lineRule="auto"/>
        <w:ind w:left="-810"/>
        <w:rPr>
          <w:sz w:val="20"/>
          <w:szCs w:val="20"/>
        </w:rPr>
      </w:pPr>
    </w:p>
    <w:p w14:paraId="570ECF80" w14:textId="77777777" w:rsidR="00A561A6" w:rsidRDefault="00A561A6" w:rsidP="00A561A6">
      <w:pPr>
        <w:rPr>
          <w:b/>
          <w:bCs/>
          <w:iCs/>
        </w:rPr>
      </w:pPr>
      <w:r w:rsidRPr="00A72816">
        <w:rPr>
          <w:b/>
          <w:bCs/>
          <w:iCs/>
        </w:rPr>
        <w:t xml:space="preserve">Figure 1. Conceptual Model of the Indirect Association of Pain Severity on </w:t>
      </w:r>
      <w:r>
        <w:rPr>
          <w:b/>
          <w:bCs/>
          <w:iCs/>
        </w:rPr>
        <w:t>Tobacco</w:t>
      </w:r>
      <w:r w:rsidRPr="00A72816">
        <w:rPr>
          <w:b/>
          <w:bCs/>
          <w:iCs/>
        </w:rPr>
        <w:t xml:space="preserve"> Dependence Via Sleep Impairment Severity</w:t>
      </w:r>
    </w:p>
    <w:p w14:paraId="05D6742F" w14:textId="77777777" w:rsidR="00A561A6" w:rsidRDefault="00A561A6" w:rsidP="00A561A6">
      <w:pPr>
        <w:rPr>
          <w:b/>
          <w:bCs/>
          <w:iCs/>
        </w:rPr>
      </w:pPr>
    </w:p>
    <w:p w14:paraId="2B5E1CE9" w14:textId="7E10577E" w:rsidR="005577A3" w:rsidRDefault="005577A3" w:rsidP="00A561A6">
      <w:pPr>
        <w:rPr>
          <w:b/>
          <w:bCs/>
          <w:iCs/>
        </w:rPr>
      </w:pPr>
    </w:p>
    <w:p w14:paraId="231FECE2" w14:textId="77777777" w:rsidR="005577A3" w:rsidRDefault="005577A3" w:rsidP="00A561A6">
      <w:pPr>
        <w:rPr>
          <w:b/>
          <w:bCs/>
          <w:iCs/>
        </w:rPr>
      </w:pPr>
    </w:p>
    <w:p w14:paraId="1CBE2A12" w14:textId="77777777" w:rsidR="005577A3" w:rsidRPr="00A72816" w:rsidRDefault="005577A3" w:rsidP="005577A3">
      <w:pPr>
        <w:rPr>
          <w:sz w:val="20"/>
          <w:szCs w:val="20"/>
        </w:rPr>
      </w:pPr>
    </w:p>
    <w:p w14:paraId="4660B547" w14:textId="1F34BE8E" w:rsidR="005577A3" w:rsidRPr="00A72816" w:rsidRDefault="005577A3" w:rsidP="005577A3">
      <w:pPr>
        <w:spacing w:after="160" w:line="278" w:lineRule="auto"/>
        <w:rPr>
          <w:i/>
          <w:sz w:val="20"/>
          <w:szCs w:val="20"/>
        </w:rPr>
      </w:pPr>
      <w:r w:rsidRPr="00A72816">
        <w:rPr>
          <w:noProof/>
          <w:sz w:val="20"/>
          <w:szCs w:val="20"/>
        </w:rPr>
        <mc:AlternateContent>
          <mc:Choice Requires="wps">
            <w:drawing>
              <wp:anchor distT="0" distB="0" distL="114300" distR="114300" simplePos="0" relativeHeight="251660288" behindDoc="0" locked="0" layoutInCell="1" allowOverlap="1" wp14:anchorId="5C836F0E" wp14:editId="5BF840BF">
                <wp:simplePos x="0" y="0"/>
                <wp:positionH relativeFrom="column">
                  <wp:posOffset>4040343</wp:posOffset>
                </wp:positionH>
                <wp:positionV relativeFrom="paragraph">
                  <wp:posOffset>236855</wp:posOffset>
                </wp:positionV>
                <wp:extent cx="1005840" cy="457200"/>
                <wp:effectExtent l="0" t="0" r="22860" b="21590"/>
                <wp:wrapSquare wrapText="bothSides"/>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457200"/>
                        </a:xfrm>
                        <a:prstGeom prst="rect">
                          <a:avLst/>
                        </a:prstGeom>
                        <a:noFill/>
                        <a:ln w="12700" cap="flat" cmpd="sng" algn="ctr">
                          <a:solidFill>
                            <a:sysClr val="windowText" lastClr="000000"/>
                          </a:solidFill>
                          <a:prstDash val="solid"/>
                          <a:miter lim="800000"/>
                        </a:ln>
                        <a:effectLst/>
                      </wps:spPr>
                      <wps:txbx>
                        <w:txbxContent>
                          <w:p w14:paraId="10606B9D" w14:textId="77777777" w:rsidR="005577A3" w:rsidRPr="00600284" w:rsidRDefault="005577A3" w:rsidP="005577A3">
                            <w:pPr>
                              <w:jc w:val="center"/>
                              <w:rPr>
                                <w:color w:val="000000"/>
                              </w:rPr>
                            </w:pPr>
                            <w:r w:rsidRPr="00600284">
                              <w:rPr>
                                <w:color w:val="000000"/>
                              </w:rPr>
                              <w:t>WISDM</w:t>
                            </w:r>
                          </w:p>
                          <w:p w14:paraId="5E0D1AB5" w14:textId="77777777" w:rsidR="005577A3" w:rsidRPr="00600284" w:rsidRDefault="005577A3" w:rsidP="005577A3">
                            <w:pPr>
                              <w:jc w:val="center"/>
                              <w:rPr>
                                <w:color w:val="000000"/>
                              </w:rPr>
                            </w:pP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5C836F0E" id="Rectangle 31" o:spid="_x0000_s1026" style="position:absolute;margin-left:318.15pt;margin-top:18.65pt;width:79.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" filled="f" strokecolor="windowText" strokeweight="1pt">
                <v:path arrowok="t"/>
                <v:textbox style="mso-fit-shape-to-text:t" inset=",7.2pt,,0">
                  <w:txbxContent>
                    <w:p w14:paraId="10606B9D" w14:textId="77777777" w:rsidR="005577A3" w:rsidRPr="00600284" w:rsidRDefault="005577A3" w:rsidP="005577A3">
                      <w:pPr>
                        <w:jc w:val="center"/>
                        <w:rPr>
                          <w:color w:val="000000"/>
                        </w:rPr>
                      </w:pPr>
                      <w:r w:rsidRPr="00600284">
                        <w:rPr>
                          <w:color w:val="000000"/>
                        </w:rPr>
                        <w:t>WISDM</w:t>
                      </w:r>
                    </w:p>
                    <w:p w14:paraId="5E0D1AB5" w14:textId="77777777" w:rsidR="005577A3" w:rsidRPr="00600284" w:rsidRDefault="005577A3" w:rsidP="005577A3">
                      <w:pPr>
                        <w:jc w:val="center"/>
                        <w:rPr>
                          <w:color w:val="000000"/>
                        </w:rPr>
                      </w:pPr>
                    </w:p>
                  </w:txbxContent>
                </v:textbox>
                <w10:wrap type="square"/>
              </v:rect>
            </w:pict>
          </mc:Fallback>
        </mc:AlternateContent>
      </w:r>
      <w:r w:rsidRPr="00A72816">
        <w:rPr>
          <w:noProof/>
          <w:sz w:val="20"/>
          <w:szCs w:val="20"/>
        </w:rPr>
        <mc:AlternateContent>
          <mc:Choice Requires="wps">
            <w:drawing>
              <wp:anchor distT="0" distB="0" distL="114300" distR="114300" simplePos="0" relativeHeight="251661312" behindDoc="0" locked="0" layoutInCell="1" allowOverlap="1" wp14:anchorId="24114DE2" wp14:editId="457F0110">
                <wp:simplePos x="0" y="0"/>
                <wp:positionH relativeFrom="margin">
                  <wp:posOffset>737530</wp:posOffset>
                </wp:positionH>
                <wp:positionV relativeFrom="paragraph">
                  <wp:posOffset>218440</wp:posOffset>
                </wp:positionV>
                <wp:extent cx="1097280" cy="457200"/>
                <wp:effectExtent l="0" t="0" r="15875" b="19050"/>
                <wp:wrapNone/>
                <wp:docPr id="441297230" name="Rectangle 441297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457200"/>
                        </a:xfrm>
                        <a:prstGeom prst="rect">
                          <a:avLst/>
                        </a:prstGeom>
                        <a:noFill/>
                        <a:ln w="12700" cap="flat" cmpd="sng" algn="ctr">
                          <a:solidFill>
                            <a:sysClr val="windowText" lastClr="000000"/>
                          </a:solidFill>
                          <a:prstDash val="solid"/>
                          <a:miter lim="800000"/>
                        </a:ln>
                        <a:effectLst/>
                      </wps:spPr>
                      <wps:txbx>
                        <w:txbxContent>
                          <w:p w14:paraId="37C68631" w14:textId="77777777" w:rsidR="005577A3" w:rsidRPr="00600284" w:rsidRDefault="005577A3" w:rsidP="005577A3">
                            <w:pPr>
                              <w:jc w:val="center"/>
                              <w:rPr>
                                <w:color w:val="000000"/>
                              </w:rPr>
                            </w:pPr>
                            <w:r>
                              <w:rPr>
                                <w:color w:val="000000"/>
                              </w:rPr>
                              <w:t>Pain Severity</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14DE2" id="Rectangle 441297230" o:spid="_x0000_s1027" style="position:absolute;margin-left:58.05pt;margin-top:17.2pt;width:86.4pt;height:36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" filled="f" strokecolor="windowText" strokeweight="1pt">
                <v:path arrowok="t"/>
                <v:textbox>
                  <w:txbxContent>
                    <w:p w14:paraId="37C68631" w14:textId="77777777" w:rsidR="005577A3" w:rsidRPr="00600284" w:rsidRDefault="005577A3" w:rsidP="005577A3">
                      <w:pPr>
                        <w:jc w:val="center"/>
                        <w:rPr>
                          <w:color w:val="000000"/>
                        </w:rPr>
                      </w:pPr>
                      <w:r>
                        <w:rPr>
                          <w:color w:val="000000"/>
                        </w:rPr>
                        <w:t>Pain Severity</w:t>
                      </w:r>
                    </w:p>
                  </w:txbxContent>
                </v:textbox>
                <w10:wrap anchorx="margin"/>
              </v:rect>
            </w:pict>
          </mc:Fallback>
        </mc:AlternateContent>
      </w:r>
      <w:r w:rsidRPr="00A72816">
        <w:rPr>
          <w:noProof/>
          <w:sz w:val="20"/>
          <w:szCs w:val="20"/>
        </w:rPr>
        <mc:AlternateContent>
          <mc:Choice Requires="wps">
            <w:drawing>
              <wp:anchor distT="0" distB="0" distL="114300" distR="114300" simplePos="0" relativeHeight="251659264" behindDoc="0" locked="1" layoutInCell="1" allowOverlap="1" wp14:anchorId="7F90A0FE" wp14:editId="1446F34A">
                <wp:simplePos x="0" y="0"/>
                <wp:positionH relativeFrom="margin">
                  <wp:posOffset>2078990</wp:posOffset>
                </wp:positionH>
                <wp:positionV relativeFrom="page">
                  <wp:posOffset>2017395</wp:posOffset>
                </wp:positionV>
                <wp:extent cx="1636395" cy="274320"/>
                <wp:effectExtent l="0" t="0" r="20955"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6395" cy="274320"/>
                        </a:xfrm>
                        <a:prstGeom prst="rect">
                          <a:avLst/>
                        </a:prstGeom>
                        <a:solidFill>
                          <a:sysClr val="window" lastClr="FFFFFF"/>
                        </a:solidFill>
                        <a:ln w="6350">
                          <a:solidFill>
                            <a:sysClr val="window" lastClr="FFFFFF"/>
                          </a:solidFill>
                        </a:ln>
                        <a:effectLst/>
                      </wps:spPr>
                      <wps:txbx>
                        <w:txbxContent>
                          <w:p w14:paraId="7347464A" w14:textId="77777777" w:rsidR="005577A3" w:rsidRPr="005577A3" w:rsidRDefault="005577A3" w:rsidP="005577A3">
                            <w:pPr>
                              <w:jc w:val="center"/>
                              <w:rPr>
                                <w:b/>
                                <w:bCs/>
                                <w:sz w:val="20"/>
                                <w:szCs w:val="20"/>
                                <w:u w:val="single"/>
                              </w:rPr>
                            </w:pPr>
                            <w:r w:rsidRPr="005577A3">
                              <w:rPr>
                                <w:b/>
                                <w:bCs/>
                                <w:iCs/>
                                <w:sz w:val="20"/>
                                <w:szCs w:val="20"/>
                                <w:u w:val="single"/>
                              </w:rPr>
                              <w:t>Total Effects</w:t>
                            </w:r>
                            <w:r w:rsidRPr="005577A3">
                              <w:rPr>
                                <w:b/>
                                <w:bCs/>
                                <w:i/>
                                <w:sz w:val="20"/>
                                <w:szCs w:val="20"/>
                                <w:u w:val="single"/>
                              </w:rPr>
                              <w:t xml:space="preserve"> (c </w:t>
                            </w:r>
                            <w:r w:rsidRPr="005577A3">
                              <w:rPr>
                                <w:b/>
                                <w:bCs/>
                                <w:sz w:val="20"/>
                                <w:szCs w:val="20"/>
                                <w:u w:val="single"/>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0A0FE" id="_x0000_t202" coordsize="21600,21600" o:spt="202" path="m,l,21600r21600,l21600,xe">
                <v:stroke joinstyle="miter"/>
                <v:path gradientshapeok="t" o:connecttype="rect"/>
              </v:shapetype>
              <v:shape id="Text Box 8" o:spid="_x0000_s1028" type="#_x0000_t202" style="position:absolute;margin-left:163.7pt;margin-top:158.85pt;width:128.85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" fillcolor="window" strokecolor="window" strokeweight=".5pt">
                <v:path arrowok="t"/>
                <v:textbox>
                  <w:txbxContent>
                    <w:p w14:paraId="7347464A" w14:textId="77777777" w:rsidR="005577A3" w:rsidRPr="005577A3" w:rsidRDefault="005577A3" w:rsidP="005577A3">
                      <w:pPr>
                        <w:jc w:val="center"/>
                        <w:rPr>
                          <w:b/>
                          <w:bCs/>
                          <w:sz w:val="20"/>
                          <w:szCs w:val="20"/>
                          <w:u w:val="single"/>
                        </w:rPr>
                      </w:pPr>
                      <w:r w:rsidRPr="005577A3">
                        <w:rPr>
                          <w:b/>
                          <w:bCs/>
                          <w:iCs/>
                          <w:sz w:val="20"/>
                          <w:szCs w:val="20"/>
                          <w:u w:val="single"/>
                        </w:rPr>
                        <w:t>Total Effects</w:t>
                      </w:r>
                      <w:r w:rsidRPr="005577A3">
                        <w:rPr>
                          <w:b/>
                          <w:bCs/>
                          <w:i/>
                          <w:sz w:val="20"/>
                          <w:szCs w:val="20"/>
                          <w:u w:val="single"/>
                        </w:rPr>
                        <w:t xml:space="preserve"> (c </w:t>
                      </w:r>
                      <w:r w:rsidRPr="005577A3">
                        <w:rPr>
                          <w:b/>
                          <w:bCs/>
                          <w:sz w:val="20"/>
                          <w:szCs w:val="20"/>
                          <w:u w:val="single"/>
                        </w:rPr>
                        <w:t>path)</w:t>
                      </w:r>
                    </w:p>
                  </w:txbxContent>
                </v:textbox>
                <w10:wrap anchorx="margin" anchory="page"/>
                <w10:anchorlock/>
              </v:shape>
            </w:pict>
          </mc:Fallback>
        </mc:AlternateContent>
      </w:r>
    </w:p>
    <w:p w14:paraId="07173C3D" w14:textId="7E23E7EB" w:rsidR="005577A3" w:rsidRPr="00A72816" w:rsidRDefault="005577A3" w:rsidP="005577A3">
      <w:pPr>
        <w:spacing w:after="160" w:line="278" w:lineRule="auto"/>
        <w:rPr>
          <w:i/>
          <w:sz w:val="20"/>
          <w:szCs w:val="20"/>
        </w:rPr>
      </w:pPr>
      <w:r w:rsidRPr="00A72816">
        <w:rPr>
          <w:noProof/>
          <w:sz w:val="20"/>
          <w:szCs w:val="20"/>
        </w:rPr>
        <mc:AlternateContent>
          <mc:Choice Requires="wps">
            <w:drawing>
              <wp:anchor distT="45720" distB="45720" distL="114300" distR="114300" simplePos="0" relativeHeight="251662336" behindDoc="0" locked="1" layoutInCell="1" allowOverlap="1" wp14:anchorId="74298613" wp14:editId="4B76AFC1">
                <wp:simplePos x="0" y="0"/>
                <wp:positionH relativeFrom="margin">
                  <wp:posOffset>1746885</wp:posOffset>
                </wp:positionH>
                <wp:positionV relativeFrom="page">
                  <wp:posOffset>2448560</wp:posOffset>
                </wp:positionV>
                <wp:extent cx="2514600" cy="246380"/>
                <wp:effectExtent l="0" t="0" r="0" b="1270"/>
                <wp:wrapSquare wrapText="bothSides"/>
                <wp:docPr id="1448837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46380"/>
                        </a:xfrm>
                        <a:prstGeom prst="rect">
                          <a:avLst/>
                        </a:prstGeom>
                        <a:noFill/>
                        <a:ln w="9525">
                          <a:noFill/>
                          <a:miter lim="800000"/>
                          <a:headEnd/>
                          <a:tailEnd/>
                        </a:ln>
                      </wps:spPr>
                      <wps:txbx>
                        <w:txbxContent>
                          <w:p w14:paraId="5616E9FB" w14:textId="77777777" w:rsidR="005577A3" w:rsidRPr="00704FF8" w:rsidRDefault="005577A3" w:rsidP="005577A3">
                            <w:pPr>
                              <w:rPr>
                                <w:sz w:val="20"/>
                                <w:szCs w:val="20"/>
                              </w:rPr>
                            </w:pPr>
                            <w:bookmarkStart w:id="109" w:name="_Hlk192495123"/>
                            <w:r w:rsidRPr="00704FF8">
                              <w:rPr>
                                <w:sz w:val="20"/>
                                <w:szCs w:val="20"/>
                              </w:rPr>
                              <w:t xml:space="preserve"> </w:t>
                            </w:r>
                            <w:bookmarkEnd w:id="109"/>
                            <w:r w:rsidRPr="00704FF8">
                              <w:rPr>
                                <w:i/>
                                <w:iCs/>
                                <w:sz w:val="20"/>
                                <w:szCs w:val="20"/>
                              </w:rPr>
                              <w:t>b</w:t>
                            </w:r>
                            <w:r w:rsidRPr="00704FF8">
                              <w:rPr>
                                <w:sz w:val="20"/>
                                <w:szCs w:val="20"/>
                              </w:rPr>
                              <w:t xml:space="preserve"> = .05</w:t>
                            </w:r>
                            <w:r>
                              <w:rPr>
                                <w:sz w:val="20"/>
                                <w:szCs w:val="20"/>
                              </w:rPr>
                              <w:t>2</w:t>
                            </w:r>
                            <w:r w:rsidRPr="00704FF8">
                              <w:rPr>
                                <w:sz w:val="20"/>
                                <w:szCs w:val="20"/>
                              </w:rPr>
                              <w:t xml:space="preserve"> (.</w:t>
                            </w:r>
                            <w:r>
                              <w:rPr>
                                <w:sz w:val="20"/>
                                <w:szCs w:val="20"/>
                              </w:rPr>
                              <w:t>09</w:t>
                            </w:r>
                            <w:r w:rsidRPr="00704FF8">
                              <w:rPr>
                                <w:sz w:val="20"/>
                                <w:szCs w:val="20"/>
                              </w:rPr>
                              <w:t xml:space="preserve">), </w:t>
                            </w:r>
                            <w:r w:rsidRPr="00704FF8">
                              <w:rPr>
                                <w:i/>
                                <w:iCs/>
                                <w:sz w:val="20"/>
                                <w:szCs w:val="20"/>
                              </w:rPr>
                              <w:t>SE</w:t>
                            </w:r>
                            <w:r w:rsidRPr="00704FF8">
                              <w:rPr>
                                <w:sz w:val="20"/>
                                <w:szCs w:val="20"/>
                              </w:rPr>
                              <w:t xml:space="preserve"> = </w:t>
                            </w:r>
                            <w:r>
                              <w:rPr>
                                <w:sz w:val="20"/>
                                <w:szCs w:val="20"/>
                              </w:rPr>
                              <w:t>.007 (.006)</w:t>
                            </w:r>
                            <w:r w:rsidRPr="00704FF8">
                              <w:rPr>
                                <w:sz w:val="20"/>
                                <w:szCs w:val="20"/>
                              </w:rPr>
                              <w:t xml:space="preserve">, </w:t>
                            </w:r>
                            <w:r w:rsidRPr="00704FF8">
                              <w:rPr>
                                <w:i/>
                                <w:iCs/>
                                <w:sz w:val="20"/>
                                <w:szCs w:val="20"/>
                              </w:rPr>
                              <w:t>p</w:t>
                            </w:r>
                            <w:r>
                              <w:rPr>
                                <w:i/>
                                <w:iCs/>
                                <w:sz w:val="20"/>
                                <w:szCs w:val="20"/>
                              </w:rPr>
                              <w:t xml:space="preserve"> </w:t>
                            </w:r>
                            <w:r w:rsidRPr="00704FF8">
                              <w:rPr>
                                <w:sz w:val="20"/>
                                <w:szCs w:val="20"/>
                              </w:rPr>
                              <w:t>&lt; .001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298613" id="Text Box 2" o:spid="_x0000_s1029" type="#_x0000_t202" style="position:absolute;margin-left:137.55pt;margin-top:192.8pt;width:198pt;height:1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" filled="f" stroked="f">
                <v:textbox style="mso-fit-shape-to-text:t">
                  <w:txbxContent>
                    <w:p w14:paraId="5616E9FB" w14:textId="77777777" w:rsidR="005577A3" w:rsidRPr="00704FF8" w:rsidRDefault="005577A3" w:rsidP="005577A3">
                      <w:pPr>
                        <w:rPr>
                          <w:sz w:val="20"/>
                          <w:szCs w:val="20"/>
                        </w:rPr>
                      </w:pPr>
                      <w:bookmarkStart w:id="110" w:name="_Hlk192495123"/>
                      <w:r w:rsidRPr="00704FF8">
                        <w:rPr>
                          <w:sz w:val="20"/>
                          <w:szCs w:val="20"/>
                        </w:rPr>
                        <w:t xml:space="preserve"> </w:t>
                      </w:r>
                      <w:bookmarkEnd w:id="110"/>
                      <w:r w:rsidRPr="00704FF8">
                        <w:rPr>
                          <w:i/>
                          <w:iCs/>
                          <w:sz w:val="20"/>
                          <w:szCs w:val="20"/>
                        </w:rPr>
                        <w:t>b</w:t>
                      </w:r>
                      <w:r w:rsidRPr="00704FF8">
                        <w:rPr>
                          <w:sz w:val="20"/>
                          <w:szCs w:val="20"/>
                        </w:rPr>
                        <w:t xml:space="preserve"> = .05</w:t>
                      </w:r>
                      <w:r>
                        <w:rPr>
                          <w:sz w:val="20"/>
                          <w:szCs w:val="20"/>
                        </w:rPr>
                        <w:t>2</w:t>
                      </w:r>
                      <w:r w:rsidRPr="00704FF8">
                        <w:rPr>
                          <w:sz w:val="20"/>
                          <w:szCs w:val="20"/>
                        </w:rPr>
                        <w:t xml:space="preserve"> (.</w:t>
                      </w:r>
                      <w:r>
                        <w:rPr>
                          <w:sz w:val="20"/>
                          <w:szCs w:val="20"/>
                        </w:rPr>
                        <w:t>09</w:t>
                      </w:r>
                      <w:r w:rsidRPr="00704FF8">
                        <w:rPr>
                          <w:sz w:val="20"/>
                          <w:szCs w:val="20"/>
                        </w:rPr>
                        <w:t xml:space="preserve">), </w:t>
                      </w:r>
                      <w:r w:rsidRPr="00704FF8">
                        <w:rPr>
                          <w:i/>
                          <w:iCs/>
                          <w:sz w:val="20"/>
                          <w:szCs w:val="20"/>
                        </w:rPr>
                        <w:t>SE</w:t>
                      </w:r>
                      <w:r w:rsidRPr="00704FF8">
                        <w:rPr>
                          <w:sz w:val="20"/>
                          <w:szCs w:val="20"/>
                        </w:rPr>
                        <w:t xml:space="preserve"> = </w:t>
                      </w:r>
                      <w:r>
                        <w:rPr>
                          <w:sz w:val="20"/>
                          <w:szCs w:val="20"/>
                        </w:rPr>
                        <w:t>.007 (.006)</w:t>
                      </w:r>
                      <w:r w:rsidRPr="00704FF8">
                        <w:rPr>
                          <w:sz w:val="20"/>
                          <w:szCs w:val="20"/>
                        </w:rPr>
                        <w:t xml:space="preserve">, </w:t>
                      </w:r>
                      <w:r w:rsidRPr="00704FF8">
                        <w:rPr>
                          <w:i/>
                          <w:iCs/>
                          <w:sz w:val="20"/>
                          <w:szCs w:val="20"/>
                        </w:rPr>
                        <w:t>p</w:t>
                      </w:r>
                      <w:r>
                        <w:rPr>
                          <w:i/>
                          <w:iCs/>
                          <w:sz w:val="20"/>
                          <w:szCs w:val="20"/>
                        </w:rPr>
                        <w:t xml:space="preserve"> </w:t>
                      </w:r>
                      <w:r w:rsidRPr="00704FF8">
                        <w:rPr>
                          <w:sz w:val="20"/>
                          <w:szCs w:val="20"/>
                        </w:rPr>
                        <w:t>&lt; .001</w:t>
                      </w:r>
                    </w:p>
                  </w:txbxContent>
                </v:textbox>
                <w10:wrap type="square" anchorx="margin" anchory="page"/>
                <w10:anchorlock/>
              </v:shape>
            </w:pict>
          </mc:Fallback>
        </mc:AlternateContent>
      </w:r>
      <w:r w:rsidRPr="00600284">
        <w:rPr>
          <w:rFonts w:eastAsia="Aptos"/>
          <w:noProof/>
          <w:sz w:val="20"/>
          <w:szCs w:val="20"/>
        </w:rPr>
        <mc:AlternateContent>
          <mc:Choice Requires="wps">
            <w:drawing>
              <wp:anchor distT="4294967295" distB="4294967295" distL="114300" distR="114300" simplePos="0" relativeHeight="251663360" behindDoc="0" locked="1" layoutInCell="1" allowOverlap="1" wp14:anchorId="1EBC5D90" wp14:editId="706F86C4">
                <wp:simplePos x="0" y="0"/>
                <wp:positionH relativeFrom="column">
                  <wp:posOffset>1737995</wp:posOffset>
                </wp:positionH>
                <wp:positionV relativeFrom="page">
                  <wp:posOffset>2649220</wp:posOffset>
                </wp:positionV>
                <wp:extent cx="2286000" cy="0"/>
                <wp:effectExtent l="0" t="76200" r="19050" b="952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straightConnector1">
                          <a:avLst/>
                        </a:prstGeom>
                        <a:noFill/>
                        <a:ln w="9525" cap="flat" cmpd="sng" algn="ctr">
                          <a:solidFill>
                            <a:sysClr val="windowText" lastClr="000000"/>
                          </a:solidFill>
                          <a:prstDash val="solid"/>
                          <a:miter lim="800000"/>
                          <a:headEnd type="none"/>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1BA8AA60" id="_x0000_t32" coordsize="21600,21600" o:spt="32" o:oned="t" path="m,l21600,21600e" filled="f">
                <v:path arrowok="t" fillok="f" o:connecttype="none"/>
                <o:lock v:ext="edit" shapetype="t"/>
              </v:shapetype>
              <v:shape id="Straight Arrow Connector 29" o:spid="_x0000_s1026" type="#_x0000_t32" style="position:absolute;margin-left:136.85pt;margin-top:208.6pt;width:180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" strokecolor="windowText">
                <v:stroke endarrow="block" joinstyle="miter"/>
                <o:lock v:ext="edit" shapetype="f"/>
                <w10:wrap anchory="page"/>
                <w10:anchorlock/>
              </v:shape>
            </w:pict>
          </mc:Fallback>
        </mc:AlternateContent>
      </w:r>
    </w:p>
    <w:p w14:paraId="216EA2AA" w14:textId="45837D68" w:rsidR="005577A3" w:rsidRPr="00A72816" w:rsidRDefault="005577A3" w:rsidP="005577A3">
      <w:pPr>
        <w:spacing w:after="160" w:line="278" w:lineRule="auto"/>
        <w:rPr>
          <w:i/>
          <w:sz w:val="20"/>
          <w:szCs w:val="20"/>
        </w:rPr>
      </w:pPr>
    </w:p>
    <w:p w14:paraId="2C631792" w14:textId="4725F41F" w:rsidR="005577A3" w:rsidRPr="00A72816" w:rsidRDefault="005577A3" w:rsidP="005577A3">
      <w:pPr>
        <w:spacing w:after="160" w:line="278" w:lineRule="auto"/>
        <w:rPr>
          <w:i/>
          <w:sz w:val="20"/>
          <w:szCs w:val="20"/>
        </w:rPr>
      </w:pPr>
    </w:p>
    <w:p w14:paraId="708BFE46" w14:textId="4C08DD4F" w:rsidR="005577A3" w:rsidRPr="00A72816" w:rsidRDefault="005577A3" w:rsidP="005577A3">
      <w:pPr>
        <w:spacing w:after="160" w:line="278" w:lineRule="auto"/>
        <w:rPr>
          <w:i/>
          <w:sz w:val="20"/>
          <w:szCs w:val="20"/>
        </w:rPr>
      </w:pPr>
      <w:r w:rsidRPr="00A6715F">
        <w:rPr>
          <w:rFonts w:eastAsia="Aptos"/>
          <w:noProof/>
          <w:sz w:val="20"/>
          <w:szCs w:val="20"/>
        </w:rPr>
        <mc:AlternateContent>
          <mc:Choice Requires="wps">
            <w:drawing>
              <wp:anchor distT="0" distB="0" distL="114300" distR="114300" simplePos="0" relativeHeight="251671552" behindDoc="0" locked="1" layoutInCell="1" allowOverlap="1" wp14:anchorId="2596C5F3" wp14:editId="4E5BF657">
                <wp:simplePos x="0" y="0"/>
                <wp:positionH relativeFrom="margin">
                  <wp:align>center</wp:align>
                </wp:positionH>
                <wp:positionV relativeFrom="paragraph">
                  <wp:posOffset>5715</wp:posOffset>
                </wp:positionV>
                <wp:extent cx="1335024" cy="548640"/>
                <wp:effectExtent l="0" t="0" r="17780" b="22860"/>
                <wp:wrapNone/>
                <wp:docPr id="1167923429" name="Rectangle 1167923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024" cy="548640"/>
                        </a:xfrm>
                        <a:prstGeom prst="rect">
                          <a:avLst/>
                        </a:prstGeom>
                        <a:noFill/>
                        <a:ln w="12700" cap="flat" cmpd="sng" algn="ctr">
                          <a:solidFill>
                            <a:sysClr val="windowText" lastClr="000000"/>
                          </a:solidFill>
                          <a:prstDash val="solid"/>
                          <a:miter lim="800000"/>
                        </a:ln>
                        <a:effectLst/>
                      </wps:spPr>
                      <wps:txbx>
                        <w:txbxContent>
                          <w:p w14:paraId="481B1667" w14:textId="77777777" w:rsidR="005577A3" w:rsidRPr="00600284" w:rsidRDefault="005577A3" w:rsidP="005577A3">
                            <w:pPr>
                              <w:jc w:val="center"/>
                              <w:rPr>
                                <w:color w:val="000000"/>
                              </w:rPr>
                            </w:pPr>
                            <w:r>
                              <w:rPr>
                                <w:color w:val="000000"/>
                              </w:rPr>
                              <w:t>Sleep Impairment Severity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96C5F3" id="Rectangle 1167923429" o:spid="_x0000_s1030" style="position:absolute;margin-left:0;margin-top:.45pt;width:105.1pt;height:43.2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" filled="f" strokecolor="windowText" strokeweight="1pt">
                <v:path arrowok="t"/>
                <v:textbox>
                  <w:txbxContent>
                    <w:p w14:paraId="481B1667" w14:textId="77777777" w:rsidR="005577A3" w:rsidRPr="00600284" w:rsidRDefault="005577A3" w:rsidP="005577A3">
                      <w:pPr>
                        <w:jc w:val="center"/>
                        <w:rPr>
                          <w:color w:val="000000"/>
                        </w:rPr>
                      </w:pPr>
                      <w:r>
                        <w:rPr>
                          <w:color w:val="000000"/>
                        </w:rPr>
                        <w:t>Sleep Impairment Severity</w:t>
                      </w:r>
                    </w:p>
                  </w:txbxContent>
                </v:textbox>
                <w10:wrap anchorx="margin"/>
                <w10:anchorlock/>
              </v:rect>
            </w:pict>
          </mc:Fallback>
        </mc:AlternateContent>
      </w:r>
    </w:p>
    <w:p w14:paraId="45A6B326" w14:textId="48F2F96A" w:rsidR="005577A3" w:rsidRDefault="005577A3" w:rsidP="005577A3">
      <w:pPr>
        <w:spacing w:after="160" w:line="278" w:lineRule="auto"/>
        <w:rPr>
          <w:sz w:val="20"/>
          <w:szCs w:val="20"/>
        </w:rPr>
      </w:pPr>
      <w:r w:rsidRPr="0011317C">
        <w:rPr>
          <w:rFonts w:eastAsia="Aptos"/>
          <w:noProof/>
          <w:sz w:val="20"/>
          <w:szCs w:val="20"/>
        </w:rPr>
        <mc:AlternateContent>
          <mc:Choice Requires="wps">
            <w:drawing>
              <wp:anchor distT="0" distB="0" distL="114300" distR="114300" simplePos="0" relativeHeight="251677696" behindDoc="0" locked="0" layoutInCell="1" allowOverlap="1" wp14:anchorId="16EF9375" wp14:editId="764A7C50">
                <wp:simplePos x="0" y="0"/>
                <wp:positionH relativeFrom="column">
                  <wp:posOffset>4896086</wp:posOffset>
                </wp:positionH>
                <wp:positionV relativeFrom="paragraph">
                  <wp:posOffset>14605</wp:posOffset>
                </wp:positionV>
                <wp:extent cx="739140" cy="317500"/>
                <wp:effectExtent l="0" t="0" r="22860" b="25400"/>
                <wp:wrapNone/>
                <wp:docPr id="1661920403" name="Text Box 1661920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9140" cy="317500"/>
                        </a:xfrm>
                        <a:prstGeom prst="rect">
                          <a:avLst/>
                        </a:prstGeom>
                        <a:solidFill>
                          <a:sysClr val="window" lastClr="FFFFFF"/>
                        </a:solidFill>
                        <a:ln w="6350">
                          <a:solidFill>
                            <a:sysClr val="window" lastClr="FFFFFF"/>
                          </a:solidFill>
                        </a:ln>
                        <a:effectLst/>
                      </wps:spPr>
                      <wps:txbx>
                        <w:txbxContent>
                          <w:p w14:paraId="52374D8D" w14:textId="77777777" w:rsidR="005577A3" w:rsidRPr="005577A3" w:rsidRDefault="005577A3" w:rsidP="005577A3">
                            <w:pPr>
                              <w:jc w:val="center"/>
                              <w:rPr>
                                <w:b/>
                                <w:bCs/>
                                <w:sz w:val="20"/>
                                <w:szCs w:val="20"/>
                                <w:u w:val="single"/>
                              </w:rPr>
                            </w:pPr>
                            <w:r w:rsidRPr="005577A3">
                              <w:rPr>
                                <w:b/>
                                <w:bCs/>
                                <w:i/>
                                <w:sz w:val="20"/>
                                <w:szCs w:val="20"/>
                                <w:u w:val="single"/>
                              </w:rPr>
                              <w:t xml:space="preserve">b </w:t>
                            </w:r>
                            <w:r w:rsidRPr="005577A3">
                              <w:rPr>
                                <w:b/>
                                <w:bCs/>
                                <w:sz w:val="20"/>
                                <w:szCs w:val="20"/>
                                <w:u w:val="single"/>
                              </w:rPr>
                              <w:t>path</w:t>
                            </w:r>
                          </w:p>
                          <w:p w14:paraId="2EA6F5C9" w14:textId="77777777" w:rsidR="005577A3" w:rsidRPr="005577A3" w:rsidRDefault="005577A3" w:rsidP="005577A3">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F9375" id="Text Box 1661920403" o:spid="_x0000_s1031" type="#_x0000_t202" style="position:absolute;margin-left:385.5pt;margin-top:1.15pt;width:58.2pt;height: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" fillcolor="window" strokecolor="window" strokeweight=".5pt">
                <v:path arrowok="t"/>
                <v:textbox>
                  <w:txbxContent>
                    <w:p w14:paraId="52374D8D" w14:textId="77777777" w:rsidR="005577A3" w:rsidRPr="005577A3" w:rsidRDefault="005577A3" w:rsidP="005577A3">
                      <w:pPr>
                        <w:jc w:val="center"/>
                        <w:rPr>
                          <w:b/>
                          <w:bCs/>
                          <w:sz w:val="20"/>
                          <w:szCs w:val="20"/>
                          <w:u w:val="single"/>
                        </w:rPr>
                      </w:pPr>
                      <w:r w:rsidRPr="005577A3">
                        <w:rPr>
                          <w:b/>
                          <w:bCs/>
                          <w:i/>
                          <w:sz w:val="20"/>
                          <w:szCs w:val="20"/>
                          <w:u w:val="single"/>
                        </w:rPr>
                        <w:t xml:space="preserve">b </w:t>
                      </w:r>
                      <w:r w:rsidRPr="005577A3">
                        <w:rPr>
                          <w:b/>
                          <w:bCs/>
                          <w:sz w:val="20"/>
                          <w:szCs w:val="20"/>
                          <w:u w:val="single"/>
                        </w:rPr>
                        <w:t>path</w:t>
                      </w:r>
                    </w:p>
                    <w:p w14:paraId="2EA6F5C9" w14:textId="77777777" w:rsidR="005577A3" w:rsidRPr="005577A3" w:rsidRDefault="005577A3" w:rsidP="005577A3">
                      <w:pPr>
                        <w:jc w:val="center"/>
                        <w:rPr>
                          <w:sz w:val="20"/>
                          <w:szCs w:val="20"/>
                        </w:rPr>
                      </w:pPr>
                    </w:p>
                  </w:txbxContent>
                </v:textbox>
              </v:shape>
            </w:pict>
          </mc:Fallback>
        </mc:AlternateContent>
      </w:r>
      <w:r w:rsidRPr="0011317C">
        <w:rPr>
          <w:rFonts w:eastAsia="Aptos"/>
          <w:noProof/>
          <w:sz w:val="20"/>
          <w:szCs w:val="20"/>
        </w:rPr>
        <mc:AlternateContent>
          <mc:Choice Requires="wps">
            <w:drawing>
              <wp:anchor distT="0" distB="0" distL="114300" distR="114300" simplePos="0" relativeHeight="251678720" behindDoc="0" locked="0" layoutInCell="1" allowOverlap="1" wp14:anchorId="0154C011" wp14:editId="3F6236B1">
                <wp:simplePos x="0" y="0"/>
                <wp:positionH relativeFrom="margin">
                  <wp:posOffset>318415</wp:posOffset>
                </wp:positionH>
                <wp:positionV relativeFrom="paragraph">
                  <wp:posOffset>14561</wp:posOffset>
                </wp:positionV>
                <wp:extent cx="699135" cy="309880"/>
                <wp:effectExtent l="0" t="0" r="24765" b="13970"/>
                <wp:wrapNone/>
                <wp:docPr id="1401556076" name="Text Box 14015560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135" cy="309880"/>
                        </a:xfrm>
                        <a:prstGeom prst="rect">
                          <a:avLst/>
                        </a:prstGeom>
                        <a:solidFill>
                          <a:sysClr val="window" lastClr="FFFFFF"/>
                        </a:solidFill>
                        <a:ln w="6350">
                          <a:solidFill>
                            <a:sysClr val="window" lastClr="FFFFFF"/>
                          </a:solidFill>
                        </a:ln>
                        <a:effectLst/>
                      </wps:spPr>
                      <wps:txbx>
                        <w:txbxContent>
                          <w:p w14:paraId="562FF882" w14:textId="77777777" w:rsidR="005577A3" w:rsidRPr="005577A3" w:rsidRDefault="005577A3" w:rsidP="005577A3">
                            <w:pPr>
                              <w:jc w:val="center"/>
                              <w:rPr>
                                <w:b/>
                                <w:bCs/>
                                <w:sz w:val="20"/>
                                <w:szCs w:val="20"/>
                                <w:u w:val="single"/>
                              </w:rPr>
                            </w:pPr>
                            <w:r w:rsidRPr="005577A3">
                              <w:rPr>
                                <w:b/>
                                <w:bCs/>
                                <w:i/>
                                <w:sz w:val="20"/>
                                <w:szCs w:val="20"/>
                                <w:u w:val="single"/>
                              </w:rPr>
                              <w:t xml:space="preserve">a </w:t>
                            </w:r>
                            <w:r w:rsidRPr="005577A3">
                              <w:rPr>
                                <w:b/>
                                <w:bCs/>
                                <w:sz w:val="20"/>
                                <w:szCs w:val="20"/>
                                <w:u w:val="single"/>
                              </w:rPr>
                              <w:t>path</w:t>
                            </w:r>
                          </w:p>
                          <w:p w14:paraId="095D80ED" w14:textId="77777777" w:rsidR="005577A3" w:rsidRPr="005577A3" w:rsidRDefault="005577A3" w:rsidP="005577A3">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4C011" id="Text Box 1401556076" o:spid="_x0000_s1032" type="#_x0000_t202" style="position:absolute;margin-left:25.05pt;margin-top:1.15pt;width:55.05pt;height:24.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" fillcolor="window" strokecolor="window" strokeweight=".5pt">
                <v:path arrowok="t"/>
                <v:textbox>
                  <w:txbxContent>
                    <w:p w14:paraId="562FF882" w14:textId="77777777" w:rsidR="005577A3" w:rsidRPr="005577A3" w:rsidRDefault="005577A3" w:rsidP="005577A3">
                      <w:pPr>
                        <w:jc w:val="center"/>
                        <w:rPr>
                          <w:b/>
                          <w:bCs/>
                          <w:sz w:val="20"/>
                          <w:szCs w:val="20"/>
                          <w:u w:val="single"/>
                        </w:rPr>
                      </w:pPr>
                      <w:r w:rsidRPr="005577A3">
                        <w:rPr>
                          <w:b/>
                          <w:bCs/>
                          <w:i/>
                          <w:sz w:val="20"/>
                          <w:szCs w:val="20"/>
                          <w:u w:val="single"/>
                        </w:rPr>
                        <w:t xml:space="preserve">a </w:t>
                      </w:r>
                      <w:r w:rsidRPr="005577A3">
                        <w:rPr>
                          <w:b/>
                          <w:bCs/>
                          <w:sz w:val="20"/>
                          <w:szCs w:val="20"/>
                          <w:u w:val="single"/>
                        </w:rPr>
                        <w:t>path</w:t>
                      </w:r>
                    </w:p>
                    <w:p w14:paraId="095D80ED" w14:textId="77777777" w:rsidR="005577A3" w:rsidRPr="005577A3" w:rsidRDefault="005577A3" w:rsidP="005577A3">
                      <w:pPr>
                        <w:jc w:val="center"/>
                        <w:rPr>
                          <w:sz w:val="20"/>
                          <w:szCs w:val="20"/>
                        </w:rPr>
                      </w:pPr>
                    </w:p>
                  </w:txbxContent>
                </v:textbox>
                <w10:wrap anchorx="margin"/>
              </v:shape>
            </w:pict>
          </mc:Fallback>
        </mc:AlternateContent>
      </w:r>
      <w:r w:rsidRPr="00A6715F">
        <w:rPr>
          <w:rFonts w:eastAsia="Aptos"/>
          <w:noProof/>
          <w:sz w:val="20"/>
          <w:szCs w:val="20"/>
        </w:rPr>
        <mc:AlternateContent>
          <mc:Choice Requires="wps">
            <w:drawing>
              <wp:anchor distT="0" distB="0" distL="114300" distR="114300" simplePos="0" relativeHeight="251669504" behindDoc="0" locked="1" layoutInCell="1" allowOverlap="1" wp14:anchorId="0E889009" wp14:editId="48BD1D11">
                <wp:simplePos x="0" y="0"/>
                <wp:positionH relativeFrom="column">
                  <wp:posOffset>3641725</wp:posOffset>
                </wp:positionH>
                <wp:positionV relativeFrom="page">
                  <wp:posOffset>3558540</wp:posOffset>
                </wp:positionV>
                <wp:extent cx="1769745" cy="1398270"/>
                <wp:effectExtent l="0" t="0" r="59055" b="49530"/>
                <wp:wrapNone/>
                <wp:docPr id="476076021"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9745" cy="1398270"/>
                        </a:xfrm>
                        <a:prstGeom prst="straightConnector1">
                          <a:avLst/>
                        </a:prstGeom>
                        <a:noFill/>
                        <a:ln w="9525"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3A3A7B2" id="Straight Arrow Connector 56" o:spid="_x0000_s1026" type="#_x0000_t32" style="position:absolute;margin-left:286.75pt;margin-top:280.2pt;width:139.35pt;height:11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">
                <v:stroke endarrow="block" joinstyle="miter"/>
                <w10:wrap anchory="page"/>
                <w10:anchorlock/>
              </v:shape>
            </w:pict>
          </mc:Fallback>
        </mc:AlternateContent>
      </w:r>
      <w:r w:rsidRPr="00A6715F">
        <w:rPr>
          <w:rFonts w:eastAsia="Aptos"/>
          <w:noProof/>
          <w:sz w:val="20"/>
          <w:szCs w:val="20"/>
        </w:rPr>
        <mc:AlternateContent>
          <mc:Choice Requires="wps">
            <w:drawing>
              <wp:anchor distT="0" distB="0" distL="114300" distR="114300" simplePos="0" relativeHeight="251664384" behindDoc="0" locked="1" layoutInCell="1" allowOverlap="1" wp14:anchorId="3350CD92" wp14:editId="147C8D34">
                <wp:simplePos x="0" y="0"/>
                <wp:positionH relativeFrom="column">
                  <wp:posOffset>531495</wp:posOffset>
                </wp:positionH>
                <wp:positionV relativeFrom="page">
                  <wp:posOffset>3605530</wp:posOffset>
                </wp:positionV>
                <wp:extent cx="1786255" cy="1362075"/>
                <wp:effectExtent l="0" t="38100" r="61595" b="28575"/>
                <wp:wrapNone/>
                <wp:docPr id="1243330845"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6255" cy="1362075"/>
                        </a:xfrm>
                        <a:prstGeom prst="straightConnector1">
                          <a:avLst/>
                        </a:prstGeom>
                        <a:noFill/>
                        <a:ln w="9525"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911C1C2" id="Straight Arrow Connector 56" o:spid="_x0000_s1026" type="#_x0000_t32" style="position:absolute;margin-left:41.85pt;margin-top:283.9pt;width:140.65pt;height:107.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">
                <v:stroke endarrow="block" joinstyle="miter"/>
                <w10:wrap anchory="page"/>
                <w10:anchorlock/>
              </v:shape>
            </w:pict>
          </mc:Fallback>
        </mc:AlternateContent>
      </w:r>
    </w:p>
    <w:p w14:paraId="27338C0D" w14:textId="2FDB898D" w:rsidR="005577A3" w:rsidRPr="00A6715F" w:rsidRDefault="005577A3" w:rsidP="005577A3">
      <w:pPr>
        <w:rPr>
          <w:rFonts w:eastAsia="Aptos"/>
          <w:sz w:val="20"/>
          <w:szCs w:val="20"/>
        </w:rPr>
      </w:pPr>
      <w:r w:rsidRPr="00A6715F">
        <w:rPr>
          <w:rFonts w:eastAsia="Aptos"/>
          <w:noProof/>
          <w:sz w:val="20"/>
          <w:szCs w:val="20"/>
        </w:rPr>
        <mc:AlternateContent>
          <mc:Choice Requires="wps">
            <w:drawing>
              <wp:anchor distT="0" distB="0" distL="114300" distR="114300" simplePos="0" relativeHeight="251673600" behindDoc="0" locked="0" layoutInCell="1" allowOverlap="1" wp14:anchorId="3181894C" wp14:editId="76B025B3">
                <wp:simplePos x="0" y="0"/>
                <wp:positionH relativeFrom="margin">
                  <wp:align>center</wp:align>
                </wp:positionH>
                <wp:positionV relativeFrom="paragraph">
                  <wp:posOffset>792332</wp:posOffset>
                </wp:positionV>
                <wp:extent cx="1743740" cy="263347"/>
                <wp:effectExtent l="0" t="0" r="27940" b="22860"/>
                <wp:wrapNone/>
                <wp:docPr id="1034008989" name="Text Box 1034008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740" cy="263347"/>
                        </a:xfrm>
                        <a:prstGeom prst="rect">
                          <a:avLst/>
                        </a:prstGeom>
                        <a:solidFill>
                          <a:sysClr val="window" lastClr="FFFFFF"/>
                        </a:solidFill>
                        <a:ln w="6350">
                          <a:solidFill>
                            <a:sysClr val="window" lastClr="FFFFFF"/>
                          </a:solidFill>
                        </a:ln>
                        <a:effectLst/>
                      </wps:spPr>
                      <wps:txbx>
                        <w:txbxContent>
                          <w:p w14:paraId="095BABF4" w14:textId="77777777" w:rsidR="005577A3" w:rsidRPr="005577A3" w:rsidRDefault="005577A3" w:rsidP="005577A3">
                            <w:pPr>
                              <w:jc w:val="center"/>
                              <w:rPr>
                                <w:b/>
                                <w:bCs/>
                                <w:sz w:val="20"/>
                                <w:szCs w:val="20"/>
                                <w:u w:val="single"/>
                              </w:rPr>
                            </w:pPr>
                            <w:r w:rsidRPr="005577A3">
                              <w:rPr>
                                <w:b/>
                                <w:bCs/>
                                <w:iCs/>
                                <w:sz w:val="20"/>
                                <w:szCs w:val="20"/>
                                <w:u w:val="single"/>
                              </w:rPr>
                              <w:t>Direct Effects (</w:t>
                            </w:r>
                            <w:r w:rsidRPr="005577A3">
                              <w:rPr>
                                <w:b/>
                                <w:bCs/>
                                <w:i/>
                                <w:sz w:val="20"/>
                                <w:szCs w:val="20"/>
                                <w:u w:val="single"/>
                              </w:rPr>
                              <w:t>c’ path</w:t>
                            </w:r>
                            <w:r w:rsidRPr="005577A3">
                              <w:rPr>
                                <w:b/>
                                <w:bCs/>
                                <w:sz w:val="20"/>
                                <w:szCs w:val="20"/>
                                <w:u w:val="single"/>
                              </w:rPr>
                              <w:t>)</w:t>
                            </w:r>
                          </w:p>
                          <w:p w14:paraId="1CE067EA" w14:textId="77777777" w:rsidR="005577A3" w:rsidRPr="005577A3" w:rsidRDefault="005577A3" w:rsidP="005577A3">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1894C" id="Text Box 1034008989" o:spid="_x0000_s1033" type="#_x0000_t202" style="position:absolute;margin-left:0;margin-top:62.4pt;width:137.3pt;height:20.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" fillcolor="window" strokecolor="window" strokeweight=".5pt">
                <v:path arrowok="t"/>
                <v:textbox>
                  <w:txbxContent>
                    <w:p w14:paraId="095BABF4" w14:textId="77777777" w:rsidR="005577A3" w:rsidRPr="005577A3" w:rsidRDefault="005577A3" w:rsidP="005577A3">
                      <w:pPr>
                        <w:jc w:val="center"/>
                        <w:rPr>
                          <w:b/>
                          <w:bCs/>
                          <w:sz w:val="20"/>
                          <w:szCs w:val="20"/>
                          <w:u w:val="single"/>
                        </w:rPr>
                      </w:pPr>
                      <w:r w:rsidRPr="005577A3">
                        <w:rPr>
                          <w:b/>
                          <w:bCs/>
                          <w:iCs/>
                          <w:sz w:val="20"/>
                          <w:szCs w:val="20"/>
                          <w:u w:val="single"/>
                        </w:rPr>
                        <w:t>Direct Effects (</w:t>
                      </w:r>
                      <w:r w:rsidRPr="005577A3">
                        <w:rPr>
                          <w:b/>
                          <w:bCs/>
                          <w:i/>
                          <w:sz w:val="20"/>
                          <w:szCs w:val="20"/>
                          <w:u w:val="single"/>
                        </w:rPr>
                        <w:t>c’ path</w:t>
                      </w:r>
                      <w:r w:rsidRPr="005577A3">
                        <w:rPr>
                          <w:b/>
                          <w:bCs/>
                          <w:sz w:val="20"/>
                          <w:szCs w:val="20"/>
                          <w:u w:val="single"/>
                        </w:rPr>
                        <w:t>)</w:t>
                      </w:r>
                    </w:p>
                    <w:p w14:paraId="1CE067EA" w14:textId="77777777" w:rsidR="005577A3" w:rsidRPr="005577A3" w:rsidRDefault="005577A3" w:rsidP="005577A3">
                      <w:pPr>
                        <w:jc w:val="center"/>
                        <w:rPr>
                          <w:sz w:val="20"/>
                          <w:szCs w:val="20"/>
                        </w:rPr>
                      </w:pPr>
                    </w:p>
                  </w:txbxContent>
                </v:textbox>
                <w10:wrap anchorx="margin"/>
              </v:shape>
            </w:pict>
          </mc:Fallback>
        </mc:AlternateContent>
      </w:r>
      <w:r w:rsidRPr="00A6715F">
        <w:rPr>
          <w:rFonts w:eastAsia="Aptos"/>
          <w:noProof/>
          <w:sz w:val="20"/>
          <w:szCs w:val="20"/>
        </w:rPr>
        <mc:AlternateContent>
          <mc:Choice Requires="wps">
            <w:drawing>
              <wp:anchor distT="45720" distB="45720" distL="114300" distR="114300" simplePos="0" relativeHeight="251666432" behindDoc="0" locked="0" layoutInCell="1" allowOverlap="1" wp14:anchorId="7F598CB3" wp14:editId="2977B9F2">
                <wp:simplePos x="0" y="0"/>
                <wp:positionH relativeFrom="column">
                  <wp:posOffset>2018121</wp:posOffset>
                </wp:positionH>
                <wp:positionV relativeFrom="paragraph">
                  <wp:posOffset>1145086</wp:posOffset>
                </wp:positionV>
                <wp:extent cx="2289175" cy="1404620"/>
                <wp:effectExtent l="0" t="0" r="0" b="1270"/>
                <wp:wrapSquare wrapText="bothSides"/>
                <wp:docPr id="904128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1404620"/>
                        </a:xfrm>
                        <a:prstGeom prst="rect">
                          <a:avLst/>
                        </a:prstGeom>
                        <a:noFill/>
                        <a:ln w="9525">
                          <a:noFill/>
                          <a:miter lim="800000"/>
                          <a:headEnd/>
                          <a:tailEnd/>
                        </a:ln>
                      </wps:spPr>
                      <wps:txbx>
                        <w:txbxContent>
                          <w:p w14:paraId="6327B493" w14:textId="77777777" w:rsidR="005577A3" w:rsidRPr="00704FF8" w:rsidRDefault="005577A3" w:rsidP="005577A3">
                            <w:pPr>
                              <w:rPr>
                                <w:sz w:val="20"/>
                                <w:szCs w:val="20"/>
                              </w:rPr>
                            </w:pPr>
                            <w:r w:rsidRPr="00704FF8">
                              <w:rPr>
                                <w:i/>
                                <w:iCs/>
                                <w:sz w:val="20"/>
                                <w:szCs w:val="20"/>
                              </w:rPr>
                              <w:t>b</w:t>
                            </w:r>
                            <w:r w:rsidRPr="00704FF8">
                              <w:rPr>
                                <w:sz w:val="20"/>
                                <w:szCs w:val="20"/>
                              </w:rPr>
                              <w:t xml:space="preserve"> = .05 (.</w:t>
                            </w:r>
                            <w:r>
                              <w:rPr>
                                <w:sz w:val="20"/>
                                <w:szCs w:val="20"/>
                              </w:rPr>
                              <w:t>08</w:t>
                            </w:r>
                            <w:r w:rsidRPr="00704FF8">
                              <w:rPr>
                                <w:sz w:val="20"/>
                                <w:szCs w:val="20"/>
                              </w:rPr>
                              <w:t xml:space="preserve">), </w:t>
                            </w:r>
                            <w:r w:rsidRPr="00704FF8">
                              <w:rPr>
                                <w:i/>
                                <w:iCs/>
                                <w:sz w:val="20"/>
                                <w:szCs w:val="20"/>
                              </w:rPr>
                              <w:t>SE</w:t>
                            </w:r>
                            <w:r w:rsidRPr="00704FF8">
                              <w:rPr>
                                <w:sz w:val="20"/>
                                <w:szCs w:val="20"/>
                              </w:rPr>
                              <w:t xml:space="preserve"> = .00</w:t>
                            </w:r>
                            <w:r>
                              <w:rPr>
                                <w:sz w:val="20"/>
                                <w:szCs w:val="20"/>
                              </w:rPr>
                              <w:t>7</w:t>
                            </w:r>
                            <w:r w:rsidRPr="00704FF8">
                              <w:rPr>
                                <w:sz w:val="20"/>
                                <w:szCs w:val="20"/>
                              </w:rPr>
                              <w:t xml:space="preserve">, </w:t>
                            </w:r>
                            <w:r w:rsidRPr="00704FF8">
                              <w:rPr>
                                <w:i/>
                                <w:iCs/>
                                <w:sz w:val="20"/>
                                <w:szCs w:val="20"/>
                              </w:rPr>
                              <w:t>p</w:t>
                            </w:r>
                            <w:r w:rsidRPr="00704FF8">
                              <w:rPr>
                                <w:sz w:val="20"/>
                                <w:szCs w:val="20"/>
                              </w:rPr>
                              <w:t xml:space="preserve"> &lt; .001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F598CB3" id="_x0000_s1034" type="#_x0000_t202" style="position:absolute;margin-left:158.9pt;margin-top:90.15pt;width:180.25pt;height:11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" filled="f" stroked="f">
                <v:textbox style="mso-fit-shape-to-text:t">
                  <w:txbxContent>
                    <w:p w14:paraId="6327B493" w14:textId="77777777" w:rsidR="005577A3" w:rsidRPr="00704FF8" w:rsidRDefault="005577A3" w:rsidP="005577A3">
                      <w:pPr>
                        <w:rPr>
                          <w:sz w:val="20"/>
                          <w:szCs w:val="20"/>
                        </w:rPr>
                      </w:pPr>
                      <w:r w:rsidRPr="00704FF8">
                        <w:rPr>
                          <w:i/>
                          <w:iCs/>
                          <w:sz w:val="20"/>
                          <w:szCs w:val="20"/>
                        </w:rPr>
                        <w:t>b</w:t>
                      </w:r>
                      <w:r w:rsidRPr="00704FF8">
                        <w:rPr>
                          <w:sz w:val="20"/>
                          <w:szCs w:val="20"/>
                        </w:rPr>
                        <w:t xml:space="preserve"> = .05 (.</w:t>
                      </w:r>
                      <w:r>
                        <w:rPr>
                          <w:sz w:val="20"/>
                          <w:szCs w:val="20"/>
                        </w:rPr>
                        <w:t>08</w:t>
                      </w:r>
                      <w:r w:rsidRPr="00704FF8">
                        <w:rPr>
                          <w:sz w:val="20"/>
                          <w:szCs w:val="20"/>
                        </w:rPr>
                        <w:t xml:space="preserve">), </w:t>
                      </w:r>
                      <w:r w:rsidRPr="00704FF8">
                        <w:rPr>
                          <w:i/>
                          <w:iCs/>
                          <w:sz w:val="20"/>
                          <w:szCs w:val="20"/>
                        </w:rPr>
                        <w:t>SE</w:t>
                      </w:r>
                      <w:r w:rsidRPr="00704FF8">
                        <w:rPr>
                          <w:sz w:val="20"/>
                          <w:szCs w:val="20"/>
                        </w:rPr>
                        <w:t xml:space="preserve"> = .00</w:t>
                      </w:r>
                      <w:r>
                        <w:rPr>
                          <w:sz w:val="20"/>
                          <w:szCs w:val="20"/>
                        </w:rPr>
                        <w:t>7</w:t>
                      </w:r>
                      <w:r w:rsidRPr="00704FF8">
                        <w:rPr>
                          <w:sz w:val="20"/>
                          <w:szCs w:val="20"/>
                        </w:rPr>
                        <w:t xml:space="preserve">, </w:t>
                      </w:r>
                      <w:r w:rsidRPr="00704FF8">
                        <w:rPr>
                          <w:i/>
                          <w:iCs/>
                          <w:sz w:val="20"/>
                          <w:szCs w:val="20"/>
                        </w:rPr>
                        <w:t>p</w:t>
                      </w:r>
                      <w:r w:rsidRPr="00704FF8">
                        <w:rPr>
                          <w:sz w:val="20"/>
                          <w:szCs w:val="20"/>
                        </w:rPr>
                        <w:t xml:space="preserve"> &lt; .001</w:t>
                      </w:r>
                    </w:p>
                  </w:txbxContent>
                </v:textbox>
                <w10:wrap type="square"/>
              </v:shape>
            </w:pict>
          </mc:Fallback>
        </mc:AlternateContent>
      </w:r>
      <w:r w:rsidRPr="00A72816">
        <w:rPr>
          <w:noProof/>
          <w:sz w:val="20"/>
          <w:szCs w:val="20"/>
        </w:rPr>
        <mc:AlternateContent>
          <mc:Choice Requires="wps">
            <w:drawing>
              <wp:anchor distT="0" distB="0" distL="114300" distR="114300" simplePos="0" relativeHeight="251676672" behindDoc="0" locked="0" layoutInCell="1" allowOverlap="1" wp14:anchorId="712549C2" wp14:editId="3E8B974E">
                <wp:simplePos x="0" y="0"/>
                <wp:positionH relativeFrom="column">
                  <wp:posOffset>4857115</wp:posOffset>
                </wp:positionH>
                <wp:positionV relativeFrom="paragraph">
                  <wp:posOffset>1141806</wp:posOffset>
                </wp:positionV>
                <wp:extent cx="1005840" cy="457200"/>
                <wp:effectExtent l="0" t="0" r="22860" b="21590"/>
                <wp:wrapSquare wrapText="bothSides"/>
                <wp:docPr id="1840237874" name="Rectangle 18402378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457200"/>
                        </a:xfrm>
                        <a:prstGeom prst="rect">
                          <a:avLst/>
                        </a:prstGeom>
                        <a:noFill/>
                        <a:ln w="12700" cap="flat" cmpd="sng" algn="ctr">
                          <a:solidFill>
                            <a:sysClr val="windowText" lastClr="000000"/>
                          </a:solidFill>
                          <a:prstDash val="solid"/>
                          <a:miter lim="800000"/>
                        </a:ln>
                        <a:effectLst/>
                      </wps:spPr>
                      <wps:txbx>
                        <w:txbxContent>
                          <w:p w14:paraId="05475940" w14:textId="77777777" w:rsidR="005577A3" w:rsidRPr="00600284" w:rsidRDefault="005577A3" w:rsidP="005577A3">
                            <w:pPr>
                              <w:jc w:val="center"/>
                              <w:rPr>
                                <w:color w:val="000000"/>
                              </w:rPr>
                            </w:pPr>
                            <w:r w:rsidRPr="00600284">
                              <w:rPr>
                                <w:color w:val="000000"/>
                              </w:rPr>
                              <w:t>WISDM</w:t>
                            </w:r>
                          </w:p>
                          <w:p w14:paraId="1D37AAAB" w14:textId="77777777" w:rsidR="005577A3" w:rsidRPr="00600284" w:rsidRDefault="005577A3" w:rsidP="005577A3">
                            <w:pPr>
                              <w:jc w:val="center"/>
                              <w:rPr>
                                <w:color w:val="000000"/>
                              </w:rPr>
                            </w:pP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12549C2" id="Rectangle 1840237874" o:spid="_x0000_s1035" style="position:absolute;margin-left:382.45pt;margin-top:89.9pt;width:79.2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" filled="f" strokecolor="windowText" strokeweight="1pt">
                <v:path arrowok="t"/>
                <v:textbox style="mso-fit-shape-to-text:t" inset=",7.2pt,,0">
                  <w:txbxContent>
                    <w:p w14:paraId="05475940" w14:textId="77777777" w:rsidR="005577A3" w:rsidRPr="00600284" w:rsidRDefault="005577A3" w:rsidP="005577A3">
                      <w:pPr>
                        <w:jc w:val="center"/>
                        <w:rPr>
                          <w:color w:val="000000"/>
                        </w:rPr>
                      </w:pPr>
                      <w:r w:rsidRPr="00600284">
                        <w:rPr>
                          <w:color w:val="000000"/>
                        </w:rPr>
                        <w:t>WISDM</w:t>
                      </w:r>
                    </w:p>
                    <w:p w14:paraId="1D37AAAB" w14:textId="77777777" w:rsidR="005577A3" w:rsidRPr="00600284" w:rsidRDefault="005577A3" w:rsidP="005577A3">
                      <w:pPr>
                        <w:jc w:val="center"/>
                        <w:rPr>
                          <w:color w:val="000000"/>
                        </w:rPr>
                      </w:pPr>
                    </w:p>
                  </w:txbxContent>
                </v:textbox>
                <w10:wrap type="square"/>
              </v:rect>
            </w:pict>
          </mc:Fallback>
        </mc:AlternateContent>
      </w:r>
      <w:r w:rsidRPr="00A6715F">
        <w:rPr>
          <w:rFonts w:eastAsia="Aptos"/>
          <w:noProof/>
          <w:sz w:val="20"/>
          <w:szCs w:val="20"/>
        </w:rPr>
        <mc:AlternateContent>
          <mc:Choice Requires="wps">
            <w:drawing>
              <wp:anchor distT="4294967295" distB="4294967295" distL="114300" distR="114300" simplePos="0" relativeHeight="251670528" behindDoc="0" locked="0" layoutInCell="1" allowOverlap="1" wp14:anchorId="0C3860AF" wp14:editId="69E1C8C7">
                <wp:simplePos x="0" y="0"/>
                <wp:positionH relativeFrom="margin">
                  <wp:posOffset>1187450</wp:posOffset>
                </wp:positionH>
                <wp:positionV relativeFrom="paragraph">
                  <wp:posOffset>1356995</wp:posOffset>
                </wp:positionV>
                <wp:extent cx="3657600" cy="0"/>
                <wp:effectExtent l="0" t="76200" r="19050" b="95250"/>
                <wp:wrapNone/>
                <wp:docPr id="898864344" name="Straight Arrow Connector 898864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57600" cy="0"/>
                        </a:xfrm>
                        <a:prstGeom prst="straightConnector1">
                          <a:avLst/>
                        </a:prstGeom>
                        <a:noFill/>
                        <a:ln w="9525" cap="flat" cmpd="sng" algn="ctr">
                          <a:solidFill>
                            <a:sysClr val="windowText" lastClr="000000"/>
                          </a:solidFill>
                          <a:prstDash val="solid"/>
                          <a:miter lim="800000"/>
                          <a:headEnd type="none"/>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08218EB" id="Straight Arrow Connector 898864344" o:spid="_x0000_s1026" type="#_x0000_t32" style="position:absolute;margin-left:93.5pt;margin-top:106.85pt;width:4in;height:0;z-index:2516705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" strokecolor="windowText">
                <v:stroke endarrow="block" joinstyle="miter"/>
                <o:lock v:ext="edit" shapetype="f"/>
                <w10:wrap anchorx="margin"/>
              </v:shape>
            </w:pict>
          </mc:Fallback>
        </mc:AlternateContent>
      </w:r>
      <w:r w:rsidRPr="00A6715F">
        <w:rPr>
          <w:rFonts w:ascii="Aptos" w:eastAsia="Aptos" w:hAnsi="Aptos"/>
          <w:noProof/>
        </w:rPr>
        <mc:AlternateContent>
          <mc:Choice Requires="wps">
            <w:drawing>
              <wp:anchor distT="45720" distB="45720" distL="114300" distR="114300" simplePos="0" relativeHeight="251674624" behindDoc="0" locked="1" layoutInCell="1" allowOverlap="1" wp14:anchorId="15E064C5" wp14:editId="6888888A">
                <wp:simplePos x="0" y="0"/>
                <wp:positionH relativeFrom="margin">
                  <wp:posOffset>17780</wp:posOffset>
                </wp:positionH>
                <wp:positionV relativeFrom="page">
                  <wp:posOffset>6759575</wp:posOffset>
                </wp:positionV>
                <wp:extent cx="5952490" cy="1404620"/>
                <wp:effectExtent l="0" t="0" r="0" b="0"/>
                <wp:wrapSquare wrapText="bothSides"/>
                <wp:docPr id="235263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404620"/>
                        </a:xfrm>
                        <a:prstGeom prst="rect">
                          <a:avLst/>
                        </a:prstGeom>
                        <a:noFill/>
                        <a:ln w="9525">
                          <a:noFill/>
                          <a:miter lim="800000"/>
                          <a:headEnd/>
                          <a:tailEnd/>
                        </a:ln>
                      </wps:spPr>
                      <wps:txbx>
                        <w:txbxContent>
                          <w:p w14:paraId="7B9B215B" w14:textId="77777777" w:rsidR="005577A3" w:rsidRPr="00844B35" w:rsidRDefault="005577A3" w:rsidP="005577A3">
                            <w:r w:rsidRPr="005F464A">
                              <w:rPr>
                                <w:b/>
                                <w:bCs/>
                              </w:rPr>
                              <w:t>Figure 1</w:t>
                            </w:r>
                            <w:r w:rsidRPr="005F464A">
                              <w:t xml:space="preserve">. Conceptual model of the indirect association of pain severity on </w:t>
                            </w:r>
                            <w:r>
                              <w:t>tobacco dependence</w:t>
                            </w:r>
                            <w:r w:rsidRPr="005F464A">
                              <w:t xml:space="preserve"> through sleep impairment severity</w:t>
                            </w:r>
                            <w:r>
                              <w:t xml:space="preserve">. </w:t>
                            </w:r>
                            <w:r>
                              <w:rPr>
                                <w:i/>
                                <w:iCs/>
                              </w:rPr>
                              <w:t>Note</w:t>
                            </w:r>
                            <w:r>
                              <w:t xml:space="preserve">: </w:t>
                            </w:r>
                            <w:r>
                              <w:rPr>
                                <w:i/>
                                <w:iCs/>
                              </w:rPr>
                              <w:t>N</w:t>
                            </w:r>
                            <w:r>
                              <w:t xml:space="preserve"> = 6,361 cigarette users; </w:t>
                            </w:r>
                            <w:bookmarkStart w:id="111" w:name="_Hlk196397256"/>
                            <w:r>
                              <w:t>unadjusted values on each pathway are listed after (if disparate from) adjusted result</w:t>
                            </w:r>
                            <w:bookmarkEnd w:id="111"/>
                            <w:r>
                              <w:t xml:space="preserve">; </w:t>
                            </w:r>
                            <w:r>
                              <w:rPr>
                                <w:i/>
                                <w:iCs/>
                              </w:rPr>
                              <w:t>a</w:t>
                            </w:r>
                            <w:r>
                              <w:t xml:space="preserve"> path = association of X &amp; M; </w:t>
                            </w:r>
                            <w:r>
                              <w:rPr>
                                <w:i/>
                                <w:iCs/>
                              </w:rPr>
                              <w:t>b</w:t>
                            </w:r>
                            <w:r>
                              <w:t xml:space="preserve"> path = association of M on Y; </w:t>
                            </w:r>
                            <w:r>
                              <w:rPr>
                                <w:i/>
                                <w:iCs/>
                              </w:rPr>
                              <w:t>c’</w:t>
                            </w:r>
                            <w:r>
                              <w:t xml:space="preserve"> path = direct association between X on Y, controlling for M; </w:t>
                            </w:r>
                            <w:r>
                              <w:rPr>
                                <w:i/>
                                <w:iCs/>
                              </w:rPr>
                              <w:t>c</w:t>
                            </w:r>
                            <w:r>
                              <w:t xml:space="preserve"> path = total association of X on Y</w:t>
                            </w:r>
                            <w:r>
                              <w:rPr>
                                <w:vertAlign w:val="subscript"/>
                              </w:rPr>
                              <w:t>.</w:t>
                            </w:r>
                            <w:r>
                              <w:t xml:space="preserve"> Covariates included: age, sex, race, income, education, polytobacco use, and perceived mental health symptom severity.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064C5" id="_x0000_s1036" type="#_x0000_t202" style="position:absolute;margin-left:1.4pt;margin-top:532.25pt;width:468.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" filled="f" stroked="f">
                <v:textbox style="mso-fit-shape-to-text:t">
                  <w:txbxContent>
                    <w:p w14:paraId="7B9B215B" w14:textId="77777777" w:rsidR="005577A3" w:rsidRPr="00844B35" w:rsidRDefault="005577A3" w:rsidP="005577A3">
                      <w:r w:rsidRPr="005F464A">
                        <w:rPr>
                          <w:b/>
                          <w:bCs/>
                        </w:rPr>
                        <w:t>Figure 1</w:t>
                      </w:r>
                      <w:r w:rsidRPr="005F464A">
                        <w:t xml:space="preserve">. Conceptual model of the indirect association of pain severity on </w:t>
                      </w:r>
                      <w:r>
                        <w:t>tobacco dependence</w:t>
                      </w:r>
                      <w:r w:rsidRPr="005F464A">
                        <w:t xml:space="preserve"> through sleep impairment severity</w:t>
                      </w:r>
                      <w:r>
                        <w:t xml:space="preserve">. </w:t>
                      </w:r>
                      <w:r>
                        <w:rPr>
                          <w:i/>
                          <w:iCs/>
                        </w:rPr>
                        <w:t>Note</w:t>
                      </w:r>
                      <w:r>
                        <w:t xml:space="preserve">: </w:t>
                      </w:r>
                      <w:r>
                        <w:rPr>
                          <w:i/>
                          <w:iCs/>
                        </w:rPr>
                        <w:t>N</w:t>
                      </w:r>
                      <w:r>
                        <w:t xml:space="preserve"> = 6,361 cigarette users; </w:t>
                      </w:r>
                      <w:bookmarkStart w:id="112" w:name="_Hlk196397256"/>
                      <w:r>
                        <w:t>unadjusted values on each pathway are listed after (if disparate from) adjusted result</w:t>
                      </w:r>
                      <w:bookmarkEnd w:id="112"/>
                      <w:r>
                        <w:t xml:space="preserve">; </w:t>
                      </w:r>
                      <w:r>
                        <w:rPr>
                          <w:i/>
                          <w:iCs/>
                        </w:rPr>
                        <w:t>a</w:t>
                      </w:r>
                      <w:r>
                        <w:t xml:space="preserve"> path = association of X &amp; M; </w:t>
                      </w:r>
                      <w:r>
                        <w:rPr>
                          <w:i/>
                          <w:iCs/>
                        </w:rPr>
                        <w:t>b</w:t>
                      </w:r>
                      <w:r>
                        <w:t xml:space="preserve"> path = association of M on Y; </w:t>
                      </w:r>
                      <w:r>
                        <w:rPr>
                          <w:i/>
                          <w:iCs/>
                        </w:rPr>
                        <w:t>c’</w:t>
                      </w:r>
                      <w:r>
                        <w:t xml:space="preserve"> path = direct association between X on Y, controlling for M; </w:t>
                      </w:r>
                      <w:r>
                        <w:rPr>
                          <w:i/>
                          <w:iCs/>
                        </w:rPr>
                        <w:t>c</w:t>
                      </w:r>
                      <w:r>
                        <w:t xml:space="preserve"> path = total association of X on Y</w:t>
                      </w:r>
                      <w:r>
                        <w:rPr>
                          <w:vertAlign w:val="subscript"/>
                        </w:rPr>
                        <w:t>.</w:t>
                      </w:r>
                      <w:r>
                        <w:t xml:space="preserve"> Covariates included: age, sex, race, income, education, polytobacco use, and perceived mental health symptom severity. </w:t>
                      </w:r>
                    </w:p>
                  </w:txbxContent>
                </v:textbox>
                <w10:wrap type="square" anchorx="margin" anchory="page"/>
                <w10:anchorlock/>
              </v:shape>
            </w:pict>
          </mc:Fallback>
        </mc:AlternateContent>
      </w:r>
      <w:r w:rsidRPr="00A6715F">
        <w:rPr>
          <w:rFonts w:eastAsia="Aptos"/>
          <w:noProof/>
          <w:sz w:val="20"/>
          <w:szCs w:val="20"/>
        </w:rPr>
        <mc:AlternateContent>
          <mc:Choice Requires="wps">
            <w:drawing>
              <wp:anchor distT="0" distB="0" distL="114300" distR="114300" simplePos="0" relativeHeight="251668480" behindDoc="0" locked="0" layoutInCell="1" allowOverlap="1" wp14:anchorId="430D705F" wp14:editId="759CD5B5">
                <wp:simplePos x="0" y="0"/>
                <wp:positionH relativeFrom="margin">
                  <wp:posOffset>0</wp:posOffset>
                </wp:positionH>
                <wp:positionV relativeFrom="paragraph">
                  <wp:posOffset>2843200</wp:posOffset>
                </wp:positionV>
                <wp:extent cx="5995035" cy="0"/>
                <wp:effectExtent l="0" t="0" r="0" b="0"/>
                <wp:wrapNone/>
                <wp:docPr id="1266387083" name="Straight Connector 21"/>
                <wp:cNvGraphicFramePr/>
                <a:graphic xmlns:a="http://schemas.openxmlformats.org/drawingml/2006/main">
                  <a:graphicData uri="http://schemas.microsoft.com/office/word/2010/wordprocessingShape">
                    <wps:wsp>
                      <wps:cNvCnPr/>
                      <wps:spPr>
                        <a:xfrm>
                          <a:off x="0" y="0"/>
                          <a:ext cx="599503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6FAEEA3" id="Straight Connector 21"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0,223.85pt" to="472.05pt,2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" strokecolor="windowText" strokeweight=".5pt">
                <v:stroke joinstyle="miter"/>
                <w10:wrap anchorx="margin"/>
              </v:line>
            </w:pict>
          </mc:Fallback>
        </mc:AlternateContent>
      </w:r>
      <w:r w:rsidRPr="00A6715F">
        <w:rPr>
          <w:rFonts w:eastAsia="Aptos"/>
          <w:noProof/>
          <w:sz w:val="20"/>
          <w:szCs w:val="20"/>
        </w:rPr>
        <mc:AlternateContent>
          <mc:Choice Requires="wps">
            <w:drawing>
              <wp:anchor distT="0" distB="0" distL="114300" distR="114300" simplePos="0" relativeHeight="251667456" behindDoc="0" locked="1" layoutInCell="1" allowOverlap="1" wp14:anchorId="1CBF81DC" wp14:editId="79E58732">
                <wp:simplePos x="0" y="0"/>
                <wp:positionH relativeFrom="margin">
                  <wp:posOffset>914400</wp:posOffset>
                </wp:positionH>
                <wp:positionV relativeFrom="paragraph">
                  <wp:posOffset>1617472</wp:posOffset>
                </wp:positionV>
                <wp:extent cx="4087368" cy="1188720"/>
                <wp:effectExtent l="0" t="0" r="27940" b="11430"/>
                <wp:wrapNone/>
                <wp:docPr id="774326863" name="Text Box 774326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7368" cy="1188720"/>
                        </a:xfrm>
                        <a:prstGeom prst="rect">
                          <a:avLst/>
                        </a:prstGeom>
                        <a:noFill/>
                        <a:ln w="6350">
                          <a:solidFill>
                            <a:sysClr val="window" lastClr="FFFFFF"/>
                          </a:solidFill>
                        </a:ln>
                        <a:effectLst/>
                      </wps:spPr>
                      <wps:txbx>
                        <w:txbxContent>
                          <w:p w14:paraId="67FF3F4B" w14:textId="77777777" w:rsidR="005577A3" w:rsidRDefault="005577A3" w:rsidP="005577A3">
                            <w:pPr>
                              <w:jc w:val="center"/>
                              <w:rPr>
                                <w:b/>
                                <w:bCs/>
                                <w:iCs/>
                                <w:u w:val="single"/>
                              </w:rPr>
                            </w:pPr>
                            <w:r w:rsidRPr="004F0237">
                              <w:rPr>
                                <w:b/>
                                <w:bCs/>
                                <w:iCs/>
                                <w:u w:val="single"/>
                              </w:rPr>
                              <w:t>Indirect Effects:</w:t>
                            </w:r>
                            <w:r w:rsidRPr="004F0237">
                              <w:rPr>
                                <w:b/>
                                <w:bCs/>
                                <w:i/>
                                <w:u w:val="single"/>
                              </w:rPr>
                              <w:t xml:space="preserve"> ab </w:t>
                            </w:r>
                            <w:r w:rsidRPr="004F0237">
                              <w:rPr>
                                <w:b/>
                                <w:bCs/>
                                <w:iCs/>
                                <w:u w:val="single"/>
                              </w:rPr>
                              <w:t>products</w:t>
                            </w:r>
                          </w:p>
                          <w:p w14:paraId="462BFE6E" w14:textId="77777777" w:rsidR="005577A3" w:rsidRDefault="005577A3" w:rsidP="005577A3">
                            <w:pPr>
                              <w:jc w:val="center"/>
                              <w:rPr>
                                <w:iCs/>
                              </w:rPr>
                            </w:pPr>
                            <w:bookmarkStart w:id="113" w:name="_Hlk196393899"/>
                            <w:r w:rsidRPr="00EC7ECD">
                              <w:rPr>
                                <w:i/>
                              </w:rPr>
                              <w:t>Adjusted: ab</w:t>
                            </w:r>
                            <w:r>
                              <w:rPr>
                                <w:iCs/>
                              </w:rPr>
                              <w:t xml:space="preserve"> = .005, SE = .001, </w:t>
                            </w:r>
                            <w:bookmarkStart w:id="114" w:name="_Hlk192247234"/>
                            <w:r>
                              <w:rPr>
                                <w:iCs/>
                              </w:rPr>
                              <w:t>PBCI</w:t>
                            </w:r>
                            <w:r w:rsidRPr="004F0237">
                              <w:rPr>
                                <w:iCs/>
                                <w:vertAlign w:val="subscript"/>
                              </w:rPr>
                              <w:t xml:space="preserve">95% </w:t>
                            </w:r>
                            <w:r>
                              <w:rPr>
                                <w:iCs/>
                              </w:rPr>
                              <w:t xml:space="preserve">= </w:t>
                            </w:r>
                            <w:bookmarkEnd w:id="114"/>
                            <w:r>
                              <w:rPr>
                                <w:iCs/>
                              </w:rPr>
                              <w:t>.002, .008</w:t>
                            </w:r>
                          </w:p>
                          <w:p w14:paraId="20CCA82A" w14:textId="77777777" w:rsidR="005577A3" w:rsidRPr="00704FF8" w:rsidRDefault="005577A3" w:rsidP="005577A3">
                            <w:pPr>
                              <w:jc w:val="center"/>
                              <w:rPr>
                                <w:iCs/>
                              </w:rPr>
                            </w:pPr>
                            <w:r w:rsidRPr="0085270A">
                              <w:rPr>
                                <w:i/>
                              </w:rPr>
                              <w:t>Un</w:t>
                            </w:r>
                            <w:r w:rsidRPr="00704FF8">
                              <w:rPr>
                                <w:i/>
                              </w:rPr>
                              <w:t>adjusted</w:t>
                            </w:r>
                            <w:r>
                              <w:rPr>
                                <w:i/>
                              </w:rPr>
                              <w:t xml:space="preserve">: ab </w:t>
                            </w:r>
                            <w:r>
                              <w:rPr>
                                <w:iCs/>
                              </w:rPr>
                              <w:t>= .009, SE = .002, PBCI</w:t>
                            </w:r>
                            <w:r w:rsidRPr="00704FF8">
                              <w:rPr>
                                <w:iCs/>
                                <w:vertAlign w:val="subscript"/>
                              </w:rPr>
                              <w:t xml:space="preserve">95% </w:t>
                            </w:r>
                            <w:r>
                              <w:rPr>
                                <w:iCs/>
                              </w:rPr>
                              <w:t>= .006, .013</w:t>
                            </w:r>
                          </w:p>
                          <w:bookmarkEnd w:id="113"/>
                          <w:p w14:paraId="665C23CE" w14:textId="77777777" w:rsidR="005577A3" w:rsidRDefault="005577A3" w:rsidP="005577A3">
                            <w:pPr>
                              <w:jc w:val="center"/>
                              <w:rPr>
                                <w:b/>
                                <w:bCs/>
                                <w:iCs/>
                                <w:u w:val="single"/>
                              </w:rPr>
                            </w:pPr>
                            <w:r>
                              <w:rPr>
                                <w:b/>
                                <w:bCs/>
                                <w:iCs/>
                                <w:u w:val="single"/>
                              </w:rPr>
                              <w:t xml:space="preserve">Completely Standardized </w:t>
                            </w:r>
                            <w:r w:rsidRPr="004F0237">
                              <w:rPr>
                                <w:b/>
                                <w:bCs/>
                                <w:iCs/>
                                <w:u w:val="single"/>
                              </w:rPr>
                              <w:t>Indirect Effects:</w:t>
                            </w:r>
                            <w:r w:rsidRPr="004F0237">
                              <w:rPr>
                                <w:b/>
                                <w:bCs/>
                                <w:i/>
                                <w:u w:val="single"/>
                              </w:rPr>
                              <w:t xml:space="preserve"> ab </w:t>
                            </w:r>
                            <w:r w:rsidRPr="004F0237">
                              <w:rPr>
                                <w:b/>
                                <w:bCs/>
                                <w:iCs/>
                                <w:u w:val="single"/>
                              </w:rPr>
                              <w:t>products</w:t>
                            </w:r>
                          </w:p>
                          <w:p w14:paraId="77D679CA" w14:textId="77777777" w:rsidR="005577A3" w:rsidRDefault="005577A3" w:rsidP="005577A3">
                            <w:pPr>
                              <w:jc w:val="center"/>
                              <w:rPr>
                                <w:iCs/>
                              </w:rPr>
                            </w:pPr>
                            <w:r w:rsidRPr="0085270A">
                              <w:rPr>
                                <w:i/>
                              </w:rPr>
                              <w:t xml:space="preserve">Adjusted: </w:t>
                            </w:r>
                            <w:bookmarkStart w:id="115" w:name="_Hlk196393983"/>
                            <w:r w:rsidRPr="0085270A">
                              <w:rPr>
                                <w:i/>
                              </w:rPr>
                              <w:t>β</w:t>
                            </w:r>
                            <w:r w:rsidRPr="0085270A">
                              <w:rPr>
                                <w:iCs/>
                              </w:rPr>
                              <w:t xml:space="preserve"> </w:t>
                            </w:r>
                            <w:bookmarkEnd w:id="115"/>
                            <w:r w:rsidRPr="0085270A">
                              <w:rPr>
                                <w:iCs/>
                              </w:rPr>
                              <w:t>= .011, SE = .003, PBCI</w:t>
                            </w:r>
                            <w:r w:rsidRPr="0085270A">
                              <w:rPr>
                                <w:iCs/>
                                <w:vertAlign w:val="subscript"/>
                              </w:rPr>
                              <w:t xml:space="preserve">95% </w:t>
                            </w:r>
                            <w:r w:rsidRPr="0085270A">
                              <w:rPr>
                                <w:iCs/>
                              </w:rPr>
                              <w:t>= .005, .017</w:t>
                            </w:r>
                          </w:p>
                          <w:p w14:paraId="7A0B200F" w14:textId="77777777" w:rsidR="005577A3" w:rsidRPr="00704FF8" w:rsidRDefault="005577A3" w:rsidP="005577A3">
                            <w:pPr>
                              <w:jc w:val="center"/>
                              <w:rPr>
                                <w:iCs/>
                              </w:rPr>
                            </w:pPr>
                            <w:r w:rsidRPr="0085270A">
                              <w:rPr>
                                <w:i/>
                              </w:rPr>
                              <w:t>Unadjusted: β</w:t>
                            </w:r>
                            <w:r>
                              <w:rPr>
                                <w:i/>
                              </w:rPr>
                              <w:t xml:space="preserve"> </w:t>
                            </w:r>
                            <w:r>
                              <w:rPr>
                                <w:iCs/>
                              </w:rPr>
                              <w:t>= .021, SE = .004, PBCI</w:t>
                            </w:r>
                            <w:r w:rsidRPr="00704FF8">
                              <w:rPr>
                                <w:iCs/>
                                <w:vertAlign w:val="subscript"/>
                              </w:rPr>
                              <w:t xml:space="preserve">95% </w:t>
                            </w:r>
                            <w:r>
                              <w:rPr>
                                <w:iCs/>
                              </w:rPr>
                              <w:t>= .013, .029</w:t>
                            </w:r>
                          </w:p>
                          <w:p w14:paraId="17D9CC06" w14:textId="77777777" w:rsidR="005577A3" w:rsidRDefault="005577A3" w:rsidP="005577A3">
                            <w:pPr>
                              <w:jc w:val="center"/>
                              <w:rPr>
                                <w:b/>
                                <w:bCs/>
                                <w:iCs/>
                                <w:u w:val="single"/>
                              </w:rPr>
                            </w:pPr>
                          </w:p>
                          <w:p w14:paraId="1974BD4D" w14:textId="77777777" w:rsidR="005577A3" w:rsidRDefault="005577A3" w:rsidP="005577A3">
                            <w:pPr>
                              <w:jc w:val="center"/>
                              <w:rPr>
                                <w:iCs/>
                              </w:rPr>
                            </w:pPr>
                          </w:p>
                          <w:p w14:paraId="2E8EF283" w14:textId="77777777" w:rsidR="005577A3" w:rsidRPr="00AB20BB" w:rsidRDefault="005577A3" w:rsidP="005577A3">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81DC" id="Text Box 774326863" o:spid="_x0000_s1037" type="#_x0000_t202" style="position:absolute;margin-left:1in;margin-top:127.35pt;width:321.85pt;height:9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" filled="f" strokecolor="window" strokeweight=".5pt">
                <v:path arrowok="t"/>
                <v:textbox>
                  <w:txbxContent>
                    <w:p w14:paraId="67FF3F4B" w14:textId="77777777" w:rsidR="005577A3" w:rsidRDefault="005577A3" w:rsidP="005577A3">
                      <w:pPr>
                        <w:jc w:val="center"/>
                        <w:rPr>
                          <w:b/>
                          <w:bCs/>
                          <w:iCs/>
                          <w:u w:val="single"/>
                        </w:rPr>
                      </w:pPr>
                      <w:r w:rsidRPr="004F0237">
                        <w:rPr>
                          <w:b/>
                          <w:bCs/>
                          <w:iCs/>
                          <w:u w:val="single"/>
                        </w:rPr>
                        <w:t>Indirect Effects:</w:t>
                      </w:r>
                      <w:r w:rsidRPr="004F0237">
                        <w:rPr>
                          <w:b/>
                          <w:bCs/>
                          <w:i/>
                          <w:u w:val="single"/>
                        </w:rPr>
                        <w:t xml:space="preserve"> ab </w:t>
                      </w:r>
                      <w:r w:rsidRPr="004F0237">
                        <w:rPr>
                          <w:b/>
                          <w:bCs/>
                          <w:iCs/>
                          <w:u w:val="single"/>
                        </w:rPr>
                        <w:t>products</w:t>
                      </w:r>
                    </w:p>
                    <w:p w14:paraId="462BFE6E" w14:textId="77777777" w:rsidR="005577A3" w:rsidRDefault="005577A3" w:rsidP="005577A3">
                      <w:pPr>
                        <w:jc w:val="center"/>
                        <w:rPr>
                          <w:iCs/>
                        </w:rPr>
                      </w:pPr>
                      <w:bookmarkStart w:id="116" w:name="_Hlk196393899"/>
                      <w:r w:rsidRPr="00EC7ECD">
                        <w:rPr>
                          <w:i/>
                        </w:rPr>
                        <w:t>Adjusted: ab</w:t>
                      </w:r>
                      <w:r>
                        <w:rPr>
                          <w:iCs/>
                        </w:rPr>
                        <w:t xml:space="preserve"> = .005, SE = .001, </w:t>
                      </w:r>
                      <w:bookmarkStart w:id="117" w:name="_Hlk192247234"/>
                      <w:r>
                        <w:rPr>
                          <w:iCs/>
                        </w:rPr>
                        <w:t>PBCI</w:t>
                      </w:r>
                      <w:r w:rsidRPr="004F0237">
                        <w:rPr>
                          <w:iCs/>
                          <w:vertAlign w:val="subscript"/>
                        </w:rPr>
                        <w:t xml:space="preserve">95% </w:t>
                      </w:r>
                      <w:r>
                        <w:rPr>
                          <w:iCs/>
                        </w:rPr>
                        <w:t xml:space="preserve">= </w:t>
                      </w:r>
                      <w:bookmarkEnd w:id="117"/>
                      <w:r>
                        <w:rPr>
                          <w:iCs/>
                        </w:rPr>
                        <w:t>.002, .008</w:t>
                      </w:r>
                    </w:p>
                    <w:p w14:paraId="20CCA82A" w14:textId="77777777" w:rsidR="005577A3" w:rsidRPr="00704FF8" w:rsidRDefault="005577A3" w:rsidP="005577A3">
                      <w:pPr>
                        <w:jc w:val="center"/>
                        <w:rPr>
                          <w:iCs/>
                        </w:rPr>
                      </w:pPr>
                      <w:r w:rsidRPr="0085270A">
                        <w:rPr>
                          <w:i/>
                        </w:rPr>
                        <w:t>Un</w:t>
                      </w:r>
                      <w:r w:rsidRPr="00704FF8">
                        <w:rPr>
                          <w:i/>
                        </w:rPr>
                        <w:t>adjusted</w:t>
                      </w:r>
                      <w:r>
                        <w:rPr>
                          <w:i/>
                        </w:rPr>
                        <w:t xml:space="preserve">: ab </w:t>
                      </w:r>
                      <w:r>
                        <w:rPr>
                          <w:iCs/>
                        </w:rPr>
                        <w:t>= .009, SE = .002, PBCI</w:t>
                      </w:r>
                      <w:r w:rsidRPr="00704FF8">
                        <w:rPr>
                          <w:iCs/>
                          <w:vertAlign w:val="subscript"/>
                        </w:rPr>
                        <w:t xml:space="preserve">95% </w:t>
                      </w:r>
                      <w:r>
                        <w:rPr>
                          <w:iCs/>
                        </w:rPr>
                        <w:t>= .006, .013</w:t>
                      </w:r>
                    </w:p>
                    <w:bookmarkEnd w:id="116"/>
                    <w:p w14:paraId="665C23CE" w14:textId="77777777" w:rsidR="005577A3" w:rsidRDefault="005577A3" w:rsidP="005577A3">
                      <w:pPr>
                        <w:jc w:val="center"/>
                        <w:rPr>
                          <w:b/>
                          <w:bCs/>
                          <w:iCs/>
                          <w:u w:val="single"/>
                        </w:rPr>
                      </w:pPr>
                      <w:r>
                        <w:rPr>
                          <w:b/>
                          <w:bCs/>
                          <w:iCs/>
                          <w:u w:val="single"/>
                        </w:rPr>
                        <w:t xml:space="preserve">Completely Standardized </w:t>
                      </w:r>
                      <w:r w:rsidRPr="004F0237">
                        <w:rPr>
                          <w:b/>
                          <w:bCs/>
                          <w:iCs/>
                          <w:u w:val="single"/>
                        </w:rPr>
                        <w:t>Indirect Effects:</w:t>
                      </w:r>
                      <w:r w:rsidRPr="004F0237">
                        <w:rPr>
                          <w:b/>
                          <w:bCs/>
                          <w:i/>
                          <w:u w:val="single"/>
                        </w:rPr>
                        <w:t xml:space="preserve"> ab </w:t>
                      </w:r>
                      <w:r w:rsidRPr="004F0237">
                        <w:rPr>
                          <w:b/>
                          <w:bCs/>
                          <w:iCs/>
                          <w:u w:val="single"/>
                        </w:rPr>
                        <w:t>products</w:t>
                      </w:r>
                    </w:p>
                    <w:p w14:paraId="77D679CA" w14:textId="77777777" w:rsidR="005577A3" w:rsidRDefault="005577A3" w:rsidP="005577A3">
                      <w:pPr>
                        <w:jc w:val="center"/>
                        <w:rPr>
                          <w:iCs/>
                        </w:rPr>
                      </w:pPr>
                      <w:r w:rsidRPr="0085270A">
                        <w:rPr>
                          <w:i/>
                        </w:rPr>
                        <w:t xml:space="preserve">Adjusted: </w:t>
                      </w:r>
                      <w:bookmarkStart w:id="118" w:name="_Hlk196393983"/>
                      <w:r w:rsidRPr="0085270A">
                        <w:rPr>
                          <w:i/>
                        </w:rPr>
                        <w:t>β</w:t>
                      </w:r>
                      <w:r w:rsidRPr="0085270A">
                        <w:rPr>
                          <w:iCs/>
                        </w:rPr>
                        <w:t xml:space="preserve"> </w:t>
                      </w:r>
                      <w:bookmarkEnd w:id="118"/>
                      <w:r w:rsidRPr="0085270A">
                        <w:rPr>
                          <w:iCs/>
                        </w:rPr>
                        <w:t>= .011, SE = .003, PBCI</w:t>
                      </w:r>
                      <w:r w:rsidRPr="0085270A">
                        <w:rPr>
                          <w:iCs/>
                          <w:vertAlign w:val="subscript"/>
                        </w:rPr>
                        <w:t xml:space="preserve">95% </w:t>
                      </w:r>
                      <w:r w:rsidRPr="0085270A">
                        <w:rPr>
                          <w:iCs/>
                        </w:rPr>
                        <w:t>= .005, .017</w:t>
                      </w:r>
                    </w:p>
                    <w:p w14:paraId="7A0B200F" w14:textId="77777777" w:rsidR="005577A3" w:rsidRPr="00704FF8" w:rsidRDefault="005577A3" w:rsidP="005577A3">
                      <w:pPr>
                        <w:jc w:val="center"/>
                        <w:rPr>
                          <w:iCs/>
                        </w:rPr>
                      </w:pPr>
                      <w:r w:rsidRPr="0085270A">
                        <w:rPr>
                          <w:i/>
                        </w:rPr>
                        <w:t>Unadjusted: β</w:t>
                      </w:r>
                      <w:r>
                        <w:rPr>
                          <w:i/>
                        </w:rPr>
                        <w:t xml:space="preserve"> </w:t>
                      </w:r>
                      <w:r>
                        <w:rPr>
                          <w:iCs/>
                        </w:rPr>
                        <w:t>= .021, SE = .004, PBCI</w:t>
                      </w:r>
                      <w:r w:rsidRPr="00704FF8">
                        <w:rPr>
                          <w:iCs/>
                          <w:vertAlign w:val="subscript"/>
                        </w:rPr>
                        <w:t xml:space="preserve">95% </w:t>
                      </w:r>
                      <w:r>
                        <w:rPr>
                          <w:iCs/>
                        </w:rPr>
                        <w:t>= .013, .029</w:t>
                      </w:r>
                    </w:p>
                    <w:p w14:paraId="17D9CC06" w14:textId="77777777" w:rsidR="005577A3" w:rsidRDefault="005577A3" w:rsidP="005577A3">
                      <w:pPr>
                        <w:jc w:val="center"/>
                        <w:rPr>
                          <w:b/>
                          <w:bCs/>
                          <w:iCs/>
                          <w:u w:val="single"/>
                        </w:rPr>
                      </w:pPr>
                    </w:p>
                    <w:p w14:paraId="1974BD4D" w14:textId="77777777" w:rsidR="005577A3" w:rsidRDefault="005577A3" w:rsidP="005577A3">
                      <w:pPr>
                        <w:jc w:val="center"/>
                        <w:rPr>
                          <w:iCs/>
                        </w:rPr>
                      </w:pPr>
                    </w:p>
                    <w:p w14:paraId="2E8EF283" w14:textId="77777777" w:rsidR="005577A3" w:rsidRPr="00AB20BB" w:rsidRDefault="005577A3" w:rsidP="005577A3">
                      <w:pPr>
                        <w:jc w:val="center"/>
                        <w:rPr>
                          <w:sz w:val="18"/>
                        </w:rPr>
                      </w:pPr>
                    </w:p>
                  </w:txbxContent>
                </v:textbox>
                <w10:wrap anchorx="margin"/>
                <w10:anchorlock/>
              </v:shape>
            </w:pict>
          </mc:Fallback>
        </mc:AlternateContent>
      </w:r>
      <w:r w:rsidRPr="00A6715F">
        <w:rPr>
          <w:rFonts w:eastAsia="Aptos"/>
          <w:noProof/>
          <w:sz w:val="20"/>
          <w:szCs w:val="20"/>
        </w:rPr>
        <mc:AlternateContent>
          <mc:Choice Requires="wps">
            <w:drawing>
              <wp:anchor distT="45720" distB="45720" distL="114300" distR="114300" simplePos="0" relativeHeight="251665408" behindDoc="1" locked="1" layoutInCell="1" allowOverlap="1" wp14:anchorId="758084CB" wp14:editId="6EB25567">
                <wp:simplePos x="0" y="0"/>
                <wp:positionH relativeFrom="margin">
                  <wp:posOffset>165100</wp:posOffset>
                </wp:positionH>
                <wp:positionV relativeFrom="page">
                  <wp:posOffset>4105910</wp:posOffset>
                </wp:positionV>
                <wp:extent cx="2423160" cy="246380"/>
                <wp:effectExtent l="0" t="666750" r="0" b="6680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17699">
                          <a:off x="0" y="0"/>
                          <a:ext cx="2423160" cy="246380"/>
                        </a:xfrm>
                        <a:prstGeom prst="rect">
                          <a:avLst/>
                        </a:prstGeom>
                        <a:noFill/>
                        <a:ln w="9525">
                          <a:noFill/>
                          <a:miter lim="800000"/>
                          <a:headEnd/>
                          <a:tailEnd/>
                        </a:ln>
                      </wps:spPr>
                      <wps:txbx>
                        <w:txbxContent>
                          <w:p w14:paraId="3CFA66A1" w14:textId="77777777" w:rsidR="005577A3" w:rsidRPr="00704FF8" w:rsidRDefault="005577A3" w:rsidP="005577A3">
                            <w:pPr>
                              <w:rPr>
                                <w:sz w:val="20"/>
                                <w:szCs w:val="20"/>
                              </w:rPr>
                            </w:pPr>
                            <w:r w:rsidRPr="00704FF8">
                              <w:rPr>
                                <w:sz w:val="20"/>
                                <w:szCs w:val="20"/>
                              </w:rPr>
                              <w:t xml:space="preserve"> </w:t>
                            </w:r>
                            <w:r w:rsidRPr="00704FF8">
                              <w:rPr>
                                <w:i/>
                                <w:iCs/>
                                <w:sz w:val="20"/>
                                <w:szCs w:val="20"/>
                              </w:rPr>
                              <w:t>b</w:t>
                            </w:r>
                            <w:r w:rsidRPr="00704FF8">
                              <w:rPr>
                                <w:sz w:val="20"/>
                                <w:szCs w:val="20"/>
                              </w:rPr>
                              <w:t xml:space="preserve"> = .0</w:t>
                            </w:r>
                            <w:r>
                              <w:rPr>
                                <w:sz w:val="20"/>
                                <w:szCs w:val="20"/>
                              </w:rPr>
                              <w:t>6</w:t>
                            </w:r>
                            <w:r w:rsidRPr="00704FF8">
                              <w:rPr>
                                <w:sz w:val="20"/>
                                <w:szCs w:val="20"/>
                              </w:rPr>
                              <w:t xml:space="preserve"> (.0</w:t>
                            </w:r>
                            <w:r>
                              <w:rPr>
                                <w:sz w:val="20"/>
                                <w:szCs w:val="20"/>
                              </w:rPr>
                              <w:t>8</w:t>
                            </w:r>
                            <w:r w:rsidRPr="00704FF8">
                              <w:rPr>
                                <w:sz w:val="20"/>
                                <w:szCs w:val="20"/>
                              </w:rPr>
                              <w:t xml:space="preserve">), </w:t>
                            </w:r>
                            <w:r w:rsidRPr="00704FF8">
                              <w:rPr>
                                <w:i/>
                                <w:iCs/>
                                <w:sz w:val="20"/>
                                <w:szCs w:val="20"/>
                              </w:rPr>
                              <w:t>SE</w:t>
                            </w:r>
                            <w:r w:rsidRPr="00704FF8">
                              <w:rPr>
                                <w:sz w:val="20"/>
                                <w:szCs w:val="20"/>
                              </w:rPr>
                              <w:t xml:space="preserve"> = .00</w:t>
                            </w:r>
                            <w:r>
                              <w:rPr>
                                <w:sz w:val="20"/>
                                <w:szCs w:val="20"/>
                              </w:rPr>
                              <w:t>7 (.005)</w:t>
                            </w:r>
                            <w:r w:rsidRPr="00704FF8">
                              <w:rPr>
                                <w:sz w:val="20"/>
                                <w:szCs w:val="20"/>
                              </w:rPr>
                              <w:t xml:space="preserve">, </w:t>
                            </w:r>
                            <w:r w:rsidRPr="00704FF8">
                              <w:rPr>
                                <w:i/>
                                <w:iCs/>
                                <w:sz w:val="20"/>
                                <w:szCs w:val="20"/>
                              </w:rPr>
                              <w:t>p</w:t>
                            </w:r>
                            <w:r w:rsidRPr="00704FF8">
                              <w:rPr>
                                <w:sz w:val="20"/>
                                <w:szCs w:val="20"/>
                              </w:rPr>
                              <w:t xml:space="preserve"> &lt; .001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58084CB" id="_x0000_s1038" type="#_x0000_t202" style="position:absolute;margin-left:13pt;margin-top:323.3pt;width:190.8pt;height:19.4pt;rotation:-2492881fd;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" filled="f" stroked="f">
                <v:textbox style="mso-fit-shape-to-text:t">
                  <w:txbxContent>
                    <w:p w14:paraId="3CFA66A1" w14:textId="77777777" w:rsidR="005577A3" w:rsidRPr="00704FF8" w:rsidRDefault="005577A3" w:rsidP="005577A3">
                      <w:pPr>
                        <w:rPr>
                          <w:sz w:val="20"/>
                          <w:szCs w:val="20"/>
                        </w:rPr>
                      </w:pPr>
                      <w:r w:rsidRPr="00704FF8">
                        <w:rPr>
                          <w:sz w:val="20"/>
                          <w:szCs w:val="20"/>
                        </w:rPr>
                        <w:t xml:space="preserve"> </w:t>
                      </w:r>
                      <w:r w:rsidRPr="00704FF8">
                        <w:rPr>
                          <w:i/>
                          <w:iCs/>
                          <w:sz w:val="20"/>
                          <w:szCs w:val="20"/>
                        </w:rPr>
                        <w:t>b</w:t>
                      </w:r>
                      <w:r w:rsidRPr="00704FF8">
                        <w:rPr>
                          <w:sz w:val="20"/>
                          <w:szCs w:val="20"/>
                        </w:rPr>
                        <w:t xml:space="preserve"> = .0</w:t>
                      </w:r>
                      <w:r>
                        <w:rPr>
                          <w:sz w:val="20"/>
                          <w:szCs w:val="20"/>
                        </w:rPr>
                        <w:t>6</w:t>
                      </w:r>
                      <w:r w:rsidRPr="00704FF8">
                        <w:rPr>
                          <w:sz w:val="20"/>
                          <w:szCs w:val="20"/>
                        </w:rPr>
                        <w:t xml:space="preserve"> (.0</w:t>
                      </w:r>
                      <w:r>
                        <w:rPr>
                          <w:sz w:val="20"/>
                          <w:szCs w:val="20"/>
                        </w:rPr>
                        <w:t>8</w:t>
                      </w:r>
                      <w:r w:rsidRPr="00704FF8">
                        <w:rPr>
                          <w:sz w:val="20"/>
                          <w:szCs w:val="20"/>
                        </w:rPr>
                        <w:t xml:space="preserve">), </w:t>
                      </w:r>
                      <w:r w:rsidRPr="00704FF8">
                        <w:rPr>
                          <w:i/>
                          <w:iCs/>
                          <w:sz w:val="20"/>
                          <w:szCs w:val="20"/>
                        </w:rPr>
                        <w:t>SE</w:t>
                      </w:r>
                      <w:r w:rsidRPr="00704FF8">
                        <w:rPr>
                          <w:sz w:val="20"/>
                          <w:szCs w:val="20"/>
                        </w:rPr>
                        <w:t xml:space="preserve"> = .00</w:t>
                      </w:r>
                      <w:r>
                        <w:rPr>
                          <w:sz w:val="20"/>
                          <w:szCs w:val="20"/>
                        </w:rPr>
                        <w:t>7 (.005)</w:t>
                      </w:r>
                      <w:r w:rsidRPr="00704FF8">
                        <w:rPr>
                          <w:sz w:val="20"/>
                          <w:szCs w:val="20"/>
                        </w:rPr>
                        <w:t xml:space="preserve">, </w:t>
                      </w:r>
                      <w:r w:rsidRPr="00704FF8">
                        <w:rPr>
                          <w:i/>
                          <w:iCs/>
                          <w:sz w:val="20"/>
                          <w:szCs w:val="20"/>
                        </w:rPr>
                        <w:t>p</w:t>
                      </w:r>
                      <w:r w:rsidRPr="00704FF8">
                        <w:rPr>
                          <w:sz w:val="20"/>
                          <w:szCs w:val="20"/>
                        </w:rPr>
                        <w:t xml:space="preserve"> &lt; .001</w:t>
                      </w:r>
                    </w:p>
                  </w:txbxContent>
                </v:textbox>
                <w10:wrap anchorx="margin" anchory="page"/>
                <w10:anchorlock/>
              </v:shape>
            </w:pict>
          </mc:Fallback>
        </mc:AlternateContent>
      </w:r>
      <w:r w:rsidRPr="00A72816">
        <w:rPr>
          <w:noProof/>
          <w:sz w:val="20"/>
          <w:szCs w:val="20"/>
        </w:rPr>
        <mc:AlternateContent>
          <mc:Choice Requires="wps">
            <w:drawing>
              <wp:anchor distT="0" distB="0" distL="114300" distR="114300" simplePos="0" relativeHeight="251675648" behindDoc="0" locked="1" layoutInCell="1" allowOverlap="1" wp14:anchorId="098B522B" wp14:editId="020477A9">
                <wp:simplePos x="0" y="0"/>
                <wp:positionH relativeFrom="margin">
                  <wp:posOffset>172085</wp:posOffset>
                </wp:positionH>
                <wp:positionV relativeFrom="page">
                  <wp:posOffset>4972685</wp:posOffset>
                </wp:positionV>
                <wp:extent cx="1014730" cy="457200"/>
                <wp:effectExtent l="0" t="0" r="15875" b="19050"/>
                <wp:wrapNone/>
                <wp:docPr id="1092966036" name="Rectangle 1092966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30" cy="457200"/>
                        </a:xfrm>
                        <a:prstGeom prst="rect">
                          <a:avLst/>
                        </a:prstGeom>
                        <a:noFill/>
                        <a:ln w="12700" cap="flat" cmpd="sng" algn="ctr">
                          <a:solidFill>
                            <a:sysClr val="windowText" lastClr="000000"/>
                          </a:solidFill>
                          <a:prstDash val="solid"/>
                          <a:miter lim="800000"/>
                        </a:ln>
                        <a:effectLst/>
                      </wps:spPr>
                      <wps:txbx>
                        <w:txbxContent>
                          <w:p w14:paraId="6D3FFC90" w14:textId="77777777" w:rsidR="005577A3" w:rsidRPr="00600284" w:rsidRDefault="005577A3" w:rsidP="005577A3">
                            <w:pPr>
                              <w:jc w:val="center"/>
                              <w:rPr>
                                <w:color w:val="000000"/>
                              </w:rPr>
                            </w:pPr>
                            <w:r>
                              <w:rPr>
                                <w:color w:val="000000"/>
                              </w:rPr>
                              <w:t>Pain Severity</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8B522B" id="Rectangle 1092966036" o:spid="_x0000_s1039" style="position:absolute;margin-left:13.55pt;margin-top:391.55pt;width:79.9pt;height:36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" filled="f" strokecolor="windowText" strokeweight="1pt">
                <v:path arrowok="t"/>
                <v:textbox>
                  <w:txbxContent>
                    <w:p w14:paraId="6D3FFC90" w14:textId="77777777" w:rsidR="005577A3" w:rsidRPr="00600284" w:rsidRDefault="005577A3" w:rsidP="005577A3">
                      <w:pPr>
                        <w:jc w:val="center"/>
                        <w:rPr>
                          <w:color w:val="000000"/>
                        </w:rPr>
                      </w:pPr>
                      <w:r>
                        <w:rPr>
                          <w:color w:val="000000"/>
                        </w:rPr>
                        <w:t>Pain Severity</w:t>
                      </w:r>
                    </w:p>
                  </w:txbxContent>
                </v:textbox>
                <w10:wrap anchorx="margin" anchory="page"/>
                <w10:anchorlock/>
              </v:rect>
            </w:pict>
          </mc:Fallback>
        </mc:AlternateContent>
      </w:r>
      <w:r w:rsidRPr="00A6715F">
        <w:rPr>
          <w:rFonts w:eastAsia="Aptos"/>
          <w:noProof/>
          <w:sz w:val="20"/>
          <w:szCs w:val="20"/>
        </w:rPr>
        <mc:AlternateContent>
          <mc:Choice Requires="wps">
            <w:drawing>
              <wp:anchor distT="45720" distB="45720" distL="114300" distR="114300" simplePos="0" relativeHeight="251672576" behindDoc="0" locked="1" layoutInCell="1" allowOverlap="1" wp14:anchorId="50D4FF3A" wp14:editId="1F846F91">
                <wp:simplePos x="0" y="0"/>
                <wp:positionH relativeFrom="margin">
                  <wp:posOffset>3529965</wp:posOffset>
                </wp:positionH>
                <wp:positionV relativeFrom="page">
                  <wp:posOffset>4173855</wp:posOffset>
                </wp:positionV>
                <wp:extent cx="2349500" cy="292100"/>
                <wp:effectExtent l="0" t="647700" r="0" b="641350"/>
                <wp:wrapSquare wrapText="bothSides"/>
                <wp:docPr id="2143698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18182">
                          <a:off x="0" y="0"/>
                          <a:ext cx="2349500" cy="292100"/>
                        </a:xfrm>
                        <a:prstGeom prst="rect">
                          <a:avLst/>
                        </a:prstGeom>
                        <a:noFill/>
                        <a:ln w="9525">
                          <a:noFill/>
                          <a:miter lim="800000"/>
                          <a:headEnd/>
                          <a:tailEnd/>
                        </a:ln>
                      </wps:spPr>
                      <wps:txbx>
                        <w:txbxContent>
                          <w:p w14:paraId="4AC9047E" w14:textId="77777777" w:rsidR="005577A3" w:rsidRPr="00704FF8" w:rsidRDefault="005577A3" w:rsidP="005577A3">
                            <w:pPr>
                              <w:rPr>
                                <w:sz w:val="20"/>
                                <w:szCs w:val="20"/>
                              </w:rPr>
                            </w:pPr>
                            <w:r w:rsidRPr="00704FF8">
                              <w:rPr>
                                <w:sz w:val="20"/>
                                <w:szCs w:val="20"/>
                              </w:rPr>
                              <w:t xml:space="preserve"> </w:t>
                            </w:r>
                            <w:r w:rsidRPr="00704FF8">
                              <w:rPr>
                                <w:i/>
                                <w:iCs/>
                                <w:sz w:val="20"/>
                                <w:szCs w:val="20"/>
                              </w:rPr>
                              <w:t>b</w:t>
                            </w:r>
                            <w:r w:rsidRPr="00704FF8">
                              <w:rPr>
                                <w:sz w:val="20"/>
                                <w:szCs w:val="20"/>
                              </w:rPr>
                              <w:t xml:space="preserve"> = .</w:t>
                            </w:r>
                            <w:r>
                              <w:rPr>
                                <w:sz w:val="20"/>
                                <w:szCs w:val="20"/>
                              </w:rPr>
                              <w:t>09</w:t>
                            </w:r>
                            <w:r w:rsidRPr="00704FF8">
                              <w:rPr>
                                <w:sz w:val="20"/>
                                <w:szCs w:val="20"/>
                              </w:rPr>
                              <w:t xml:space="preserve"> (</w:t>
                            </w:r>
                            <w:r>
                              <w:rPr>
                                <w:sz w:val="20"/>
                                <w:szCs w:val="20"/>
                              </w:rPr>
                              <w:t>.12</w:t>
                            </w:r>
                            <w:r w:rsidRPr="00704FF8">
                              <w:rPr>
                                <w:sz w:val="20"/>
                                <w:szCs w:val="20"/>
                              </w:rPr>
                              <w:t xml:space="preserve">), </w:t>
                            </w:r>
                            <w:r w:rsidRPr="00704FF8">
                              <w:rPr>
                                <w:i/>
                                <w:iCs/>
                                <w:sz w:val="20"/>
                                <w:szCs w:val="20"/>
                              </w:rPr>
                              <w:t>SE</w:t>
                            </w:r>
                            <w:r w:rsidRPr="00704FF8">
                              <w:rPr>
                                <w:sz w:val="20"/>
                                <w:szCs w:val="20"/>
                              </w:rPr>
                              <w:t xml:space="preserve"> = .02, </w:t>
                            </w:r>
                            <w:r w:rsidRPr="00704FF8">
                              <w:rPr>
                                <w:i/>
                                <w:iCs/>
                                <w:sz w:val="20"/>
                                <w:szCs w:val="20"/>
                              </w:rPr>
                              <w:t>p</w:t>
                            </w:r>
                            <w:r w:rsidRPr="00704FF8">
                              <w:rPr>
                                <w:sz w:val="20"/>
                                <w:szCs w:val="20"/>
                              </w:rPr>
                              <w:t xml:space="preserve"> &lt;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4FF3A" id="_x0000_s1040" type="#_x0000_t202" style="position:absolute;margin-left:277.95pt;margin-top:328.65pt;width:185pt;height:23pt;rotation:2532073fd;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" filled="f" stroked="f">
                <v:textbox>
                  <w:txbxContent>
                    <w:p w14:paraId="4AC9047E" w14:textId="77777777" w:rsidR="005577A3" w:rsidRPr="00704FF8" w:rsidRDefault="005577A3" w:rsidP="005577A3">
                      <w:pPr>
                        <w:rPr>
                          <w:sz w:val="20"/>
                          <w:szCs w:val="20"/>
                        </w:rPr>
                      </w:pPr>
                      <w:r w:rsidRPr="00704FF8">
                        <w:rPr>
                          <w:sz w:val="20"/>
                          <w:szCs w:val="20"/>
                        </w:rPr>
                        <w:t xml:space="preserve"> </w:t>
                      </w:r>
                      <w:r w:rsidRPr="00704FF8">
                        <w:rPr>
                          <w:i/>
                          <w:iCs/>
                          <w:sz w:val="20"/>
                          <w:szCs w:val="20"/>
                        </w:rPr>
                        <w:t>b</w:t>
                      </w:r>
                      <w:r w:rsidRPr="00704FF8">
                        <w:rPr>
                          <w:sz w:val="20"/>
                          <w:szCs w:val="20"/>
                        </w:rPr>
                        <w:t xml:space="preserve"> = .</w:t>
                      </w:r>
                      <w:r>
                        <w:rPr>
                          <w:sz w:val="20"/>
                          <w:szCs w:val="20"/>
                        </w:rPr>
                        <w:t>09</w:t>
                      </w:r>
                      <w:r w:rsidRPr="00704FF8">
                        <w:rPr>
                          <w:sz w:val="20"/>
                          <w:szCs w:val="20"/>
                        </w:rPr>
                        <w:t xml:space="preserve"> (</w:t>
                      </w:r>
                      <w:r>
                        <w:rPr>
                          <w:sz w:val="20"/>
                          <w:szCs w:val="20"/>
                        </w:rPr>
                        <w:t>.12</w:t>
                      </w:r>
                      <w:r w:rsidRPr="00704FF8">
                        <w:rPr>
                          <w:sz w:val="20"/>
                          <w:szCs w:val="20"/>
                        </w:rPr>
                        <w:t xml:space="preserve">), </w:t>
                      </w:r>
                      <w:r w:rsidRPr="00704FF8">
                        <w:rPr>
                          <w:i/>
                          <w:iCs/>
                          <w:sz w:val="20"/>
                          <w:szCs w:val="20"/>
                        </w:rPr>
                        <w:t>SE</w:t>
                      </w:r>
                      <w:r w:rsidRPr="00704FF8">
                        <w:rPr>
                          <w:sz w:val="20"/>
                          <w:szCs w:val="20"/>
                        </w:rPr>
                        <w:t xml:space="preserve"> = .02, </w:t>
                      </w:r>
                      <w:r w:rsidRPr="00704FF8">
                        <w:rPr>
                          <w:i/>
                          <w:iCs/>
                          <w:sz w:val="20"/>
                          <w:szCs w:val="20"/>
                        </w:rPr>
                        <w:t>p</w:t>
                      </w:r>
                      <w:r w:rsidRPr="00704FF8">
                        <w:rPr>
                          <w:sz w:val="20"/>
                          <w:szCs w:val="20"/>
                        </w:rPr>
                        <w:t xml:space="preserve"> &lt; .001</w:t>
                      </w:r>
                    </w:p>
                  </w:txbxContent>
                </v:textbox>
                <w10:wrap type="square" anchorx="margin" anchory="page"/>
                <w10:anchorlock/>
              </v:shape>
            </w:pict>
          </mc:Fallback>
        </mc:AlternateContent>
      </w:r>
      <w:r>
        <w:rPr>
          <w:sz w:val="20"/>
          <w:szCs w:val="20"/>
        </w:rPr>
        <w:br w:type="page"/>
      </w:r>
    </w:p>
    <w:p w14:paraId="1958286B" w14:textId="77777777" w:rsidR="00E845D9" w:rsidRPr="0011317C" w:rsidRDefault="00E845D9" w:rsidP="00E845D9">
      <w:pPr>
        <w:spacing w:line="276" w:lineRule="auto"/>
        <w:rPr>
          <w:rFonts w:eastAsia="Aptos"/>
          <w:b/>
          <w:bCs/>
        </w:rPr>
      </w:pPr>
      <w:r w:rsidRPr="0011317C">
        <w:rPr>
          <w:rFonts w:eastAsia="Aptos"/>
          <w:b/>
          <w:bCs/>
        </w:rPr>
        <w:lastRenderedPageBreak/>
        <w:t>Figure 2. Conceptual Model of the Indirection Association of Pain Severity on ENDS Dependence Via Sleep Impairment Severity</w:t>
      </w:r>
    </w:p>
    <w:p w14:paraId="6613423F" w14:textId="77777777" w:rsidR="00E845D9" w:rsidRPr="00A6715F" w:rsidRDefault="00E845D9" w:rsidP="00E845D9">
      <w:pPr>
        <w:rPr>
          <w:rFonts w:eastAsia="Aptos"/>
          <w:b/>
          <w:sz w:val="20"/>
          <w:szCs w:val="20"/>
        </w:rPr>
      </w:pPr>
      <w:r w:rsidRPr="00A72816">
        <w:rPr>
          <w:noProof/>
          <w:sz w:val="20"/>
          <w:szCs w:val="20"/>
        </w:rPr>
        <mc:AlternateContent>
          <mc:Choice Requires="wps">
            <w:drawing>
              <wp:anchor distT="0" distB="0" distL="114300" distR="114300" simplePos="0" relativeHeight="251694080" behindDoc="0" locked="1" layoutInCell="1" allowOverlap="1" wp14:anchorId="73174A0A" wp14:editId="25A11E38">
                <wp:simplePos x="0" y="0"/>
                <wp:positionH relativeFrom="margin">
                  <wp:align>center</wp:align>
                </wp:positionH>
                <wp:positionV relativeFrom="page">
                  <wp:posOffset>1465580</wp:posOffset>
                </wp:positionV>
                <wp:extent cx="1636395" cy="274320"/>
                <wp:effectExtent l="0" t="0" r="20955" b="11430"/>
                <wp:wrapNone/>
                <wp:docPr id="686042756" name="Text Box 686042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6395" cy="274320"/>
                        </a:xfrm>
                        <a:prstGeom prst="rect">
                          <a:avLst/>
                        </a:prstGeom>
                        <a:solidFill>
                          <a:sysClr val="window" lastClr="FFFFFF"/>
                        </a:solidFill>
                        <a:ln w="6350">
                          <a:solidFill>
                            <a:sysClr val="window" lastClr="FFFFFF"/>
                          </a:solidFill>
                        </a:ln>
                        <a:effectLst/>
                      </wps:spPr>
                      <wps:txbx>
                        <w:txbxContent>
                          <w:p w14:paraId="7311AD9D" w14:textId="77777777" w:rsidR="00E845D9" w:rsidRPr="00E845D9" w:rsidRDefault="00E845D9" w:rsidP="00E845D9">
                            <w:pPr>
                              <w:jc w:val="center"/>
                              <w:rPr>
                                <w:b/>
                                <w:bCs/>
                                <w:sz w:val="20"/>
                                <w:szCs w:val="20"/>
                                <w:u w:val="single"/>
                              </w:rPr>
                            </w:pPr>
                            <w:r w:rsidRPr="00E845D9">
                              <w:rPr>
                                <w:b/>
                                <w:bCs/>
                                <w:iCs/>
                                <w:sz w:val="20"/>
                                <w:szCs w:val="20"/>
                                <w:u w:val="single"/>
                              </w:rPr>
                              <w:t>Total Effects</w:t>
                            </w:r>
                            <w:r w:rsidRPr="00E845D9">
                              <w:rPr>
                                <w:b/>
                                <w:bCs/>
                                <w:i/>
                                <w:sz w:val="20"/>
                                <w:szCs w:val="20"/>
                                <w:u w:val="single"/>
                              </w:rPr>
                              <w:t xml:space="preserve"> (c </w:t>
                            </w:r>
                            <w:r w:rsidRPr="00E845D9">
                              <w:rPr>
                                <w:b/>
                                <w:bCs/>
                                <w:sz w:val="20"/>
                                <w:szCs w:val="20"/>
                                <w:u w:val="single"/>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74A0A" id="Text Box 686042756" o:spid="_x0000_s1041" type="#_x0000_t202" style="position:absolute;margin-left:0;margin-top:115.4pt;width:128.85pt;height:21.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" fillcolor="window" strokecolor="window" strokeweight=".5pt">
                <v:path arrowok="t"/>
                <v:textbox>
                  <w:txbxContent>
                    <w:p w14:paraId="7311AD9D" w14:textId="77777777" w:rsidR="00E845D9" w:rsidRPr="00E845D9" w:rsidRDefault="00E845D9" w:rsidP="00E845D9">
                      <w:pPr>
                        <w:jc w:val="center"/>
                        <w:rPr>
                          <w:b/>
                          <w:bCs/>
                          <w:sz w:val="20"/>
                          <w:szCs w:val="20"/>
                          <w:u w:val="single"/>
                        </w:rPr>
                      </w:pPr>
                      <w:r w:rsidRPr="00E845D9">
                        <w:rPr>
                          <w:b/>
                          <w:bCs/>
                          <w:iCs/>
                          <w:sz w:val="20"/>
                          <w:szCs w:val="20"/>
                          <w:u w:val="single"/>
                        </w:rPr>
                        <w:t>Total Effects</w:t>
                      </w:r>
                      <w:r w:rsidRPr="00E845D9">
                        <w:rPr>
                          <w:b/>
                          <w:bCs/>
                          <w:i/>
                          <w:sz w:val="20"/>
                          <w:szCs w:val="20"/>
                          <w:u w:val="single"/>
                        </w:rPr>
                        <w:t xml:space="preserve"> (c </w:t>
                      </w:r>
                      <w:r w:rsidRPr="00E845D9">
                        <w:rPr>
                          <w:b/>
                          <w:bCs/>
                          <w:sz w:val="20"/>
                          <w:szCs w:val="20"/>
                          <w:u w:val="single"/>
                        </w:rPr>
                        <w:t>path)</w:t>
                      </w:r>
                    </w:p>
                  </w:txbxContent>
                </v:textbox>
                <w10:wrap anchorx="margin" anchory="page"/>
                <w10:anchorlock/>
              </v:shape>
            </w:pict>
          </mc:Fallback>
        </mc:AlternateContent>
      </w:r>
    </w:p>
    <w:p w14:paraId="0BE15FA1" w14:textId="77777777" w:rsidR="00E845D9" w:rsidRPr="00A6715F" w:rsidRDefault="00E845D9" w:rsidP="00E845D9">
      <w:pPr>
        <w:spacing w:after="160" w:line="278" w:lineRule="auto"/>
        <w:rPr>
          <w:rFonts w:ascii="Aptos" w:eastAsia="Aptos" w:hAnsi="Aptos"/>
        </w:rPr>
      </w:pPr>
    </w:p>
    <w:p w14:paraId="601E56D0" w14:textId="77777777" w:rsidR="00E845D9" w:rsidRPr="00A6715F" w:rsidRDefault="00E845D9" w:rsidP="00E845D9">
      <w:pPr>
        <w:spacing w:after="160" w:line="278" w:lineRule="auto"/>
        <w:rPr>
          <w:rFonts w:ascii="Aptos" w:eastAsia="Aptos" w:hAnsi="Aptos"/>
        </w:rPr>
      </w:pPr>
      <w:r w:rsidRPr="0011317C">
        <w:rPr>
          <w:rFonts w:eastAsia="Aptos"/>
          <w:noProof/>
          <w:sz w:val="20"/>
          <w:szCs w:val="20"/>
        </w:rPr>
        <mc:AlternateContent>
          <mc:Choice Requires="wps">
            <w:drawing>
              <wp:anchor distT="45720" distB="45720" distL="114300" distR="114300" simplePos="0" relativeHeight="251685888" behindDoc="0" locked="0" layoutInCell="1" allowOverlap="1" wp14:anchorId="5A028E40" wp14:editId="2F181999">
                <wp:simplePos x="0" y="0"/>
                <wp:positionH relativeFrom="margin">
                  <wp:posOffset>1905000</wp:posOffset>
                </wp:positionH>
                <wp:positionV relativeFrom="paragraph">
                  <wp:posOffset>19685</wp:posOffset>
                </wp:positionV>
                <wp:extent cx="2114550" cy="1404620"/>
                <wp:effectExtent l="0" t="0" r="0" b="1270"/>
                <wp:wrapSquare wrapText="bothSides"/>
                <wp:docPr id="684320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4620"/>
                        </a:xfrm>
                        <a:prstGeom prst="rect">
                          <a:avLst/>
                        </a:prstGeom>
                        <a:noFill/>
                        <a:ln w="9525">
                          <a:noFill/>
                          <a:miter lim="800000"/>
                          <a:headEnd/>
                          <a:tailEnd/>
                        </a:ln>
                      </wps:spPr>
                      <wps:txbx>
                        <w:txbxContent>
                          <w:p w14:paraId="58EB3957" w14:textId="77777777" w:rsidR="00E845D9" w:rsidRPr="008413AD" w:rsidRDefault="00E845D9" w:rsidP="00E845D9">
                            <w:pPr>
                              <w:rPr>
                                <w:sz w:val="20"/>
                                <w:szCs w:val="20"/>
                              </w:rPr>
                            </w:pPr>
                            <w:r w:rsidRPr="00704FF8">
                              <w:rPr>
                                <w:sz w:val="20"/>
                                <w:szCs w:val="20"/>
                              </w:rPr>
                              <w:t xml:space="preserve"> </w:t>
                            </w:r>
                            <w:r w:rsidRPr="00704FF8">
                              <w:rPr>
                                <w:i/>
                                <w:iCs/>
                                <w:sz w:val="20"/>
                                <w:szCs w:val="20"/>
                              </w:rPr>
                              <w:t>b</w:t>
                            </w:r>
                            <w:r w:rsidRPr="00704FF8">
                              <w:rPr>
                                <w:sz w:val="20"/>
                                <w:szCs w:val="20"/>
                              </w:rPr>
                              <w:t xml:space="preserve"> = .0</w:t>
                            </w:r>
                            <w:r>
                              <w:rPr>
                                <w:sz w:val="20"/>
                                <w:szCs w:val="20"/>
                              </w:rPr>
                              <w:t>5 (.04)</w:t>
                            </w:r>
                            <w:r w:rsidRPr="00704FF8">
                              <w:rPr>
                                <w:sz w:val="20"/>
                                <w:szCs w:val="20"/>
                              </w:rPr>
                              <w:t xml:space="preserve">, </w:t>
                            </w:r>
                            <w:r w:rsidRPr="00704FF8">
                              <w:rPr>
                                <w:i/>
                                <w:iCs/>
                                <w:sz w:val="20"/>
                                <w:szCs w:val="20"/>
                              </w:rPr>
                              <w:t>SE</w:t>
                            </w:r>
                            <w:r w:rsidRPr="00704FF8">
                              <w:rPr>
                                <w:sz w:val="20"/>
                                <w:szCs w:val="20"/>
                              </w:rPr>
                              <w:t xml:space="preserve"> = .0</w:t>
                            </w:r>
                            <w:r>
                              <w:rPr>
                                <w:sz w:val="20"/>
                                <w:szCs w:val="20"/>
                              </w:rPr>
                              <w:t>16</w:t>
                            </w:r>
                            <w:r w:rsidRPr="00704FF8">
                              <w:rPr>
                                <w:sz w:val="20"/>
                                <w:szCs w:val="20"/>
                              </w:rPr>
                              <w:t xml:space="preserve"> (.0</w:t>
                            </w:r>
                            <w:r>
                              <w:rPr>
                                <w:sz w:val="20"/>
                                <w:szCs w:val="20"/>
                              </w:rPr>
                              <w:t>1</w:t>
                            </w:r>
                            <w:r w:rsidRPr="00704FF8">
                              <w:rPr>
                                <w:sz w:val="20"/>
                                <w:szCs w:val="20"/>
                              </w:rPr>
                              <w:t xml:space="preserve">), </w:t>
                            </w:r>
                            <w:r w:rsidRPr="00704FF8">
                              <w:rPr>
                                <w:i/>
                                <w:iCs/>
                                <w:sz w:val="20"/>
                                <w:szCs w:val="20"/>
                              </w:rPr>
                              <w:t>p</w:t>
                            </w:r>
                            <w:r>
                              <w:rPr>
                                <w:i/>
                                <w:iCs/>
                                <w:sz w:val="20"/>
                                <w:szCs w:val="20"/>
                              </w:rPr>
                              <w:t xml:space="preserve"> </w:t>
                            </w:r>
                            <w:r>
                              <w:rPr>
                                <w:sz w:val="20"/>
                                <w:szCs w:val="20"/>
                              </w:rPr>
                              <w:t>&lt;</w:t>
                            </w:r>
                            <w:r w:rsidRPr="00704FF8">
                              <w:rPr>
                                <w:sz w:val="20"/>
                                <w:szCs w:val="20"/>
                              </w:rPr>
                              <w:t xml:space="preserve"> .01</w:t>
                            </w:r>
                            <w:r>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A028E40" id="_x0000_s1042" type="#_x0000_t202" style="position:absolute;margin-left:150pt;margin-top:1.55pt;width:166.5pt;height:110.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" filled="f" stroked="f">
                <v:textbox style="mso-fit-shape-to-text:t">
                  <w:txbxContent>
                    <w:p w14:paraId="58EB3957" w14:textId="77777777" w:rsidR="00E845D9" w:rsidRPr="008413AD" w:rsidRDefault="00E845D9" w:rsidP="00E845D9">
                      <w:pPr>
                        <w:rPr>
                          <w:sz w:val="20"/>
                          <w:szCs w:val="20"/>
                        </w:rPr>
                      </w:pPr>
                      <w:r w:rsidRPr="00704FF8">
                        <w:rPr>
                          <w:sz w:val="20"/>
                          <w:szCs w:val="20"/>
                        </w:rPr>
                        <w:t xml:space="preserve"> </w:t>
                      </w:r>
                      <w:r w:rsidRPr="00704FF8">
                        <w:rPr>
                          <w:i/>
                          <w:iCs/>
                          <w:sz w:val="20"/>
                          <w:szCs w:val="20"/>
                        </w:rPr>
                        <w:t>b</w:t>
                      </w:r>
                      <w:r w:rsidRPr="00704FF8">
                        <w:rPr>
                          <w:sz w:val="20"/>
                          <w:szCs w:val="20"/>
                        </w:rPr>
                        <w:t xml:space="preserve"> = .0</w:t>
                      </w:r>
                      <w:r>
                        <w:rPr>
                          <w:sz w:val="20"/>
                          <w:szCs w:val="20"/>
                        </w:rPr>
                        <w:t>5 (.04)</w:t>
                      </w:r>
                      <w:r w:rsidRPr="00704FF8">
                        <w:rPr>
                          <w:sz w:val="20"/>
                          <w:szCs w:val="20"/>
                        </w:rPr>
                        <w:t xml:space="preserve">, </w:t>
                      </w:r>
                      <w:r w:rsidRPr="00704FF8">
                        <w:rPr>
                          <w:i/>
                          <w:iCs/>
                          <w:sz w:val="20"/>
                          <w:szCs w:val="20"/>
                        </w:rPr>
                        <w:t>SE</w:t>
                      </w:r>
                      <w:r w:rsidRPr="00704FF8">
                        <w:rPr>
                          <w:sz w:val="20"/>
                          <w:szCs w:val="20"/>
                        </w:rPr>
                        <w:t xml:space="preserve"> = .0</w:t>
                      </w:r>
                      <w:r>
                        <w:rPr>
                          <w:sz w:val="20"/>
                          <w:szCs w:val="20"/>
                        </w:rPr>
                        <w:t>16</w:t>
                      </w:r>
                      <w:r w:rsidRPr="00704FF8">
                        <w:rPr>
                          <w:sz w:val="20"/>
                          <w:szCs w:val="20"/>
                        </w:rPr>
                        <w:t xml:space="preserve"> (.0</w:t>
                      </w:r>
                      <w:r>
                        <w:rPr>
                          <w:sz w:val="20"/>
                          <w:szCs w:val="20"/>
                        </w:rPr>
                        <w:t>1</w:t>
                      </w:r>
                      <w:r w:rsidRPr="00704FF8">
                        <w:rPr>
                          <w:sz w:val="20"/>
                          <w:szCs w:val="20"/>
                        </w:rPr>
                        <w:t xml:space="preserve">), </w:t>
                      </w:r>
                      <w:r w:rsidRPr="00704FF8">
                        <w:rPr>
                          <w:i/>
                          <w:iCs/>
                          <w:sz w:val="20"/>
                          <w:szCs w:val="20"/>
                        </w:rPr>
                        <w:t>p</w:t>
                      </w:r>
                      <w:r>
                        <w:rPr>
                          <w:i/>
                          <w:iCs/>
                          <w:sz w:val="20"/>
                          <w:szCs w:val="20"/>
                        </w:rPr>
                        <w:t xml:space="preserve"> </w:t>
                      </w:r>
                      <w:r>
                        <w:rPr>
                          <w:sz w:val="20"/>
                          <w:szCs w:val="20"/>
                        </w:rPr>
                        <w:t>&lt;</w:t>
                      </w:r>
                      <w:r w:rsidRPr="00704FF8">
                        <w:rPr>
                          <w:sz w:val="20"/>
                          <w:szCs w:val="20"/>
                        </w:rPr>
                        <w:t xml:space="preserve"> .01</w:t>
                      </w:r>
                      <w:r>
                        <w:rPr>
                          <w:sz w:val="20"/>
                          <w:szCs w:val="20"/>
                        </w:rPr>
                        <w:t xml:space="preserve"> </w:t>
                      </w:r>
                    </w:p>
                  </w:txbxContent>
                </v:textbox>
                <w10:wrap type="square" anchorx="margin"/>
              </v:shape>
            </w:pict>
          </mc:Fallback>
        </mc:AlternateContent>
      </w:r>
      <w:r w:rsidRPr="00A72816">
        <w:rPr>
          <w:noProof/>
          <w:sz w:val="20"/>
          <w:szCs w:val="20"/>
        </w:rPr>
        <mc:AlternateContent>
          <mc:Choice Requires="wps">
            <w:drawing>
              <wp:anchor distT="0" distB="0" distL="114300" distR="114300" simplePos="0" relativeHeight="251692032" behindDoc="0" locked="0" layoutInCell="1" allowOverlap="1" wp14:anchorId="4A9ACF15" wp14:editId="300743ED">
                <wp:simplePos x="0" y="0"/>
                <wp:positionH relativeFrom="column">
                  <wp:posOffset>4345305</wp:posOffset>
                </wp:positionH>
                <wp:positionV relativeFrom="paragraph">
                  <wp:posOffset>41275</wp:posOffset>
                </wp:positionV>
                <wp:extent cx="1005840" cy="457200"/>
                <wp:effectExtent l="0" t="0" r="22860" b="21590"/>
                <wp:wrapSquare wrapText="bothSides"/>
                <wp:docPr id="994338462" name="Rectangle 9943384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457200"/>
                        </a:xfrm>
                        <a:prstGeom prst="rect">
                          <a:avLst/>
                        </a:prstGeom>
                        <a:noFill/>
                        <a:ln w="12700" cap="flat" cmpd="sng" algn="ctr">
                          <a:solidFill>
                            <a:sysClr val="windowText" lastClr="000000"/>
                          </a:solidFill>
                          <a:prstDash val="solid"/>
                          <a:miter lim="800000"/>
                        </a:ln>
                        <a:effectLst/>
                      </wps:spPr>
                      <wps:txbx>
                        <w:txbxContent>
                          <w:p w14:paraId="4F745720" w14:textId="77777777" w:rsidR="00E845D9" w:rsidRPr="00600284" w:rsidRDefault="00E845D9" w:rsidP="00E845D9">
                            <w:pPr>
                              <w:jc w:val="center"/>
                              <w:rPr>
                                <w:color w:val="000000"/>
                              </w:rPr>
                            </w:pPr>
                            <w:r w:rsidRPr="00600284">
                              <w:rPr>
                                <w:color w:val="000000"/>
                              </w:rPr>
                              <w:t>WISDM</w:t>
                            </w:r>
                          </w:p>
                          <w:p w14:paraId="3D3F3899" w14:textId="77777777" w:rsidR="00E845D9" w:rsidRPr="00600284" w:rsidRDefault="00E845D9" w:rsidP="00E845D9">
                            <w:pPr>
                              <w:jc w:val="center"/>
                              <w:rPr>
                                <w:color w:val="000000"/>
                              </w:rPr>
                            </w:pP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4A9ACF15" id="Rectangle 994338462" o:spid="_x0000_s1043" style="position:absolute;margin-left:342.15pt;margin-top:3.25pt;width:79.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" filled="f" strokecolor="windowText" strokeweight="1pt">
                <v:path arrowok="t"/>
                <v:textbox style="mso-fit-shape-to-text:t" inset=",7.2pt,,0">
                  <w:txbxContent>
                    <w:p w14:paraId="4F745720" w14:textId="77777777" w:rsidR="00E845D9" w:rsidRPr="00600284" w:rsidRDefault="00E845D9" w:rsidP="00E845D9">
                      <w:pPr>
                        <w:jc w:val="center"/>
                        <w:rPr>
                          <w:color w:val="000000"/>
                        </w:rPr>
                      </w:pPr>
                      <w:r w:rsidRPr="00600284">
                        <w:rPr>
                          <w:color w:val="000000"/>
                        </w:rPr>
                        <w:t>WISDM</w:t>
                      </w:r>
                    </w:p>
                    <w:p w14:paraId="3D3F3899" w14:textId="77777777" w:rsidR="00E845D9" w:rsidRPr="00600284" w:rsidRDefault="00E845D9" w:rsidP="00E845D9">
                      <w:pPr>
                        <w:jc w:val="center"/>
                        <w:rPr>
                          <w:color w:val="000000"/>
                        </w:rPr>
                      </w:pPr>
                    </w:p>
                  </w:txbxContent>
                </v:textbox>
                <w10:wrap type="square"/>
              </v:rect>
            </w:pict>
          </mc:Fallback>
        </mc:AlternateContent>
      </w:r>
      <w:r w:rsidRPr="00A72816">
        <w:rPr>
          <w:noProof/>
          <w:sz w:val="20"/>
          <w:szCs w:val="20"/>
        </w:rPr>
        <mc:AlternateContent>
          <mc:Choice Requires="wps">
            <w:drawing>
              <wp:anchor distT="0" distB="0" distL="114300" distR="114300" simplePos="0" relativeHeight="251691008" behindDoc="0" locked="0" layoutInCell="1" allowOverlap="1" wp14:anchorId="21C5B923" wp14:editId="395C259E">
                <wp:simplePos x="0" y="0"/>
                <wp:positionH relativeFrom="margin">
                  <wp:posOffset>679831</wp:posOffset>
                </wp:positionH>
                <wp:positionV relativeFrom="paragraph">
                  <wp:posOffset>2235</wp:posOffset>
                </wp:positionV>
                <wp:extent cx="1097280" cy="457200"/>
                <wp:effectExtent l="0" t="0" r="15875" b="19050"/>
                <wp:wrapNone/>
                <wp:docPr id="813898825" name="Rectangle 8138988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457200"/>
                        </a:xfrm>
                        <a:prstGeom prst="rect">
                          <a:avLst/>
                        </a:prstGeom>
                        <a:noFill/>
                        <a:ln w="12700" cap="flat" cmpd="sng" algn="ctr">
                          <a:solidFill>
                            <a:sysClr val="windowText" lastClr="000000"/>
                          </a:solidFill>
                          <a:prstDash val="solid"/>
                          <a:miter lim="800000"/>
                        </a:ln>
                        <a:effectLst/>
                      </wps:spPr>
                      <wps:txbx>
                        <w:txbxContent>
                          <w:p w14:paraId="4FFD96CA" w14:textId="77777777" w:rsidR="00E845D9" w:rsidRPr="00600284" w:rsidRDefault="00E845D9" w:rsidP="00E845D9">
                            <w:pPr>
                              <w:jc w:val="center"/>
                              <w:rPr>
                                <w:color w:val="000000"/>
                              </w:rPr>
                            </w:pPr>
                            <w:r>
                              <w:rPr>
                                <w:color w:val="000000"/>
                              </w:rPr>
                              <w:t>Pain Severity</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C5B923" id="Rectangle 813898825" o:spid="_x0000_s1044" style="position:absolute;margin-left:53.55pt;margin-top:.2pt;width:86.4pt;height:36pt;z-index:2516910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" filled="f" strokecolor="windowText" strokeweight="1pt">
                <v:path arrowok="t"/>
                <v:textbox>
                  <w:txbxContent>
                    <w:p w14:paraId="4FFD96CA" w14:textId="77777777" w:rsidR="00E845D9" w:rsidRPr="00600284" w:rsidRDefault="00E845D9" w:rsidP="00E845D9">
                      <w:pPr>
                        <w:jc w:val="center"/>
                        <w:rPr>
                          <w:color w:val="000000"/>
                        </w:rPr>
                      </w:pPr>
                      <w:r>
                        <w:rPr>
                          <w:color w:val="000000"/>
                        </w:rPr>
                        <w:t>Pain Severity</w:t>
                      </w:r>
                    </w:p>
                  </w:txbxContent>
                </v:textbox>
                <w10:wrap anchorx="margin"/>
              </v:rect>
            </w:pict>
          </mc:Fallback>
        </mc:AlternateContent>
      </w:r>
    </w:p>
    <w:p w14:paraId="06F553AA" w14:textId="77777777" w:rsidR="00E845D9" w:rsidRDefault="00E845D9" w:rsidP="00E845D9">
      <w:pPr>
        <w:rPr>
          <w:sz w:val="20"/>
          <w:szCs w:val="20"/>
        </w:rPr>
      </w:pPr>
    </w:p>
    <w:p w14:paraId="0C975C08" w14:textId="77777777" w:rsidR="00E845D9" w:rsidRDefault="00E845D9" w:rsidP="00E845D9">
      <w:pPr>
        <w:rPr>
          <w:sz w:val="20"/>
          <w:szCs w:val="20"/>
        </w:rPr>
      </w:pPr>
      <w:r w:rsidRPr="00600284">
        <w:rPr>
          <w:rFonts w:eastAsia="Aptos"/>
          <w:noProof/>
          <w:sz w:val="20"/>
          <w:szCs w:val="20"/>
        </w:rPr>
        <mc:AlternateContent>
          <mc:Choice Requires="wps">
            <w:drawing>
              <wp:anchor distT="4294967295" distB="4294967295" distL="114300" distR="114300" simplePos="0" relativeHeight="251693056" behindDoc="0" locked="1" layoutInCell="1" allowOverlap="1" wp14:anchorId="1F1BF731" wp14:editId="0EE6CFA5">
                <wp:simplePos x="0" y="0"/>
                <wp:positionH relativeFrom="margin">
                  <wp:posOffset>1682115</wp:posOffset>
                </wp:positionH>
                <wp:positionV relativeFrom="page">
                  <wp:posOffset>2011680</wp:posOffset>
                </wp:positionV>
                <wp:extent cx="2651760" cy="0"/>
                <wp:effectExtent l="0" t="76200" r="15240" b="95250"/>
                <wp:wrapNone/>
                <wp:docPr id="1391643425" name="Straight Arrow Connector 13916434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1760" cy="0"/>
                        </a:xfrm>
                        <a:prstGeom prst="straightConnector1">
                          <a:avLst/>
                        </a:prstGeom>
                        <a:noFill/>
                        <a:ln w="9525" cap="flat" cmpd="sng" algn="ctr">
                          <a:solidFill>
                            <a:sysClr val="windowText" lastClr="000000"/>
                          </a:solidFill>
                          <a:prstDash val="solid"/>
                          <a:miter lim="800000"/>
                          <a:headEnd type="none"/>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685A4D64" id="Straight Arrow Connector 1391643425" o:spid="_x0000_s1026" type="#_x0000_t32" style="position:absolute;margin-left:132.45pt;margin-top:158.4pt;width:208.8pt;height:0;z-index:2516930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" strokecolor="windowText">
                <v:stroke endarrow="block" joinstyle="miter"/>
                <o:lock v:ext="edit" shapetype="f"/>
                <w10:wrap anchorx="margin" anchory="page"/>
                <w10:anchorlock/>
              </v:shape>
            </w:pict>
          </mc:Fallback>
        </mc:AlternateContent>
      </w:r>
    </w:p>
    <w:p w14:paraId="25B24605" w14:textId="77777777" w:rsidR="00E845D9" w:rsidRPr="0011317C" w:rsidRDefault="00E845D9" w:rsidP="00E845D9">
      <w:pPr>
        <w:spacing w:line="480" w:lineRule="auto"/>
        <w:rPr>
          <w:rFonts w:eastAsia="Aptos"/>
          <w:b/>
          <w:bCs/>
        </w:rPr>
      </w:pPr>
      <w:r w:rsidRPr="00A6715F">
        <w:rPr>
          <w:rFonts w:eastAsia="Aptos"/>
          <w:noProof/>
          <w:sz w:val="20"/>
          <w:szCs w:val="20"/>
        </w:rPr>
        <mc:AlternateContent>
          <mc:Choice Requires="wps">
            <w:drawing>
              <wp:anchor distT="0" distB="0" distL="114300" distR="114300" simplePos="0" relativeHeight="251695104" behindDoc="0" locked="1" layoutInCell="1" allowOverlap="1" wp14:anchorId="47B8B34D" wp14:editId="13C359F5">
                <wp:simplePos x="0" y="0"/>
                <wp:positionH relativeFrom="margin">
                  <wp:align>center</wp:align>
                </wp:positionH>
                <wp:positionV relativeFrom="paragraph">
                  <wp:posOffset>87630</wp:posOffset>
                </wp:positionV>
                <wp:extent cx="1334770" cy="548640"/>
                <wp:effectExtent l="0" t="0" r="17780" b="22860"/>
                <wp:wrapNone/>
                <wp:docPr id="1620816663" name="Rectangle 1620816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4770" cy="548640"/>
                        </a:xfrm>
                        <a:prstGeom prst="rect">
                          <a:avLst/>
                        </a:prstGeom>
                        <a:noFill/>
                        <a:ln w="12700" cap="flat" cmpd="sng" algn="ctr">
                          <a:solidFill>
                            <a:sysClr val="windowText" lastClr="000000"/>
                          </a:solidFill>
                          <a:prstDash val="solid"/>
                          <a:miter lim="800000"/>
                        </a:ln>
                        <a:effectLst/>
                      </wps:spPr>
                      <wps:txbx>
                        <w:txbxContent>
                          <w:p w14:paraId="4E4F7B1B" w14:textId="77777777" w:rsidR="00E845D9" w:rsidRPr="00600284" w:rsidRDefault="00E845D9" w:rsidP="00E845D9">
                            <w:pPr>
                              <w:jc w:val="center"/>
                              <w:rPr>
                                <w:color w:val="000000"/>
                              </w:rPr>
                            </w:pPr>
                            <w:r>
                              <w:rPr>
                                <w:color w:val="000000"/>
                              </w:rPr>
                              <w:t>Sleep Impairment Severity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B8B34D" id="Rectangle 1620816663" o:spid="_x0000_s1045" style="position:absolute;margin-left:0;margin-top:6.9pt;width:105.1pt;height:43.2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" filled="f" strokecolor="windowText" strokeweight="1pt">
                <v:path arrowok="t"/>
                <v:textbox>
                  <w:txbxContent>
                    <w:p w14:paraId="4E4F7B1B" w14:textId="77777777" w:rsidR="00E845D9" w:rsidRPr="00600284" w:rsidRDefault="00E845D9" w:rsidP="00E845D9">
                      <w:pPr>
                        <w:jc w:val="center"/>
                        <w:rPr>
                          <w:color w:val="000000"/>
                        </w:rPr>
                      </w:pPr>
                      <w:r>
                        <w:rPr>
                          <w:color w:val="000000"/>
                        </w:rPr>
                        <w:t>Sleep Impairment Severity</w:t>
                      </w:r>
                    </w:p>
                  </w:txbxContent>
                </v:textbox>
                <w10:wrap anchorx="margin"/>
                <w10:anchorlock/>
              </v:rect>
            </w:pict>
          </mc:Fallback>
        </mc:AlternateContent>
      </w:r>
    </w:p>
    <w:p w14:paraId="4335009D" w14:textId="77777777" w:rsidR="00E845D9" w:rsidRPr="0011317C" w:rsidRDefault="00E845D9" w:rsidP="00E845D9">
      <w:pPr>
        <w:rPr>
          <w:rFonts w:eastAsia="Aptos"/>
          <w:i/>
          <w:sz w:val="20"/>
          <w:szCs w:val="20"/>
        </w:rPr>
      </w:pPr>
    </w:p>
    <w:p w14:paraId="636555DC" w14:textId="77777777" w:rsidR="00E845D9" w:rsidRPr="0011317C" w:rsidRDefault="00E845D9" w:rsidP="00E845D9">
      <w:pPr>
        <w:rPr>
          <w:rFonts w:eastAsia="Aptos"/>
          <w:i/>
          <w:sz w:val="20"/>
          <w:szCs w:val="20"/>
        </w:rPr>
      </w:pPr>
      <w:r w:rsidRPr="0011317C">
        <w:rPr>
          <w:rFonts w:eastAsia="Aptos"/>
          <w:noProof/>
          <w:sz w:val="20"/>
          <w:szCs w:val="20"/>
        </w:rPr>
        <mc:AlternateContent>
          <mc:Choice Requires="wps">
            <w:drawing>
              <wp:anchor distT="0" distB="0" distL="114300" distR="114300" simplePos="0" relativeHeight="251684864" behindDoc="0" locked="0" layoutInCell="1" allowOverlap="1" wp14:anchorId="485EBC55" wp14:editId="756BE8C9">
                <wp:simplePos x="0" y="0"/>
                <wp:positionH relativeFrom="column">
                  <wp:posOffset>4683760</wp:posOffset>
                </wp:positionH>
                <wp:positionV relativeFrom="paragraph">
                  <wp:posOffset>10160</wp:posOffset>
                </wp:positionV>
                <wp:extent cx="739140" cy="317500"/>
                <wp:effectExtent l="0" t="0" r="22860" b="25400"/>
                <wp:wrapNone/>
                <wp:docPr id="1794536986" name="Text Box 17945369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9140" cy="317500"/>
                        </a:xfrm>
                        <a:prstGeom prst="rect">
                          <a:avLst/>
                        </a:prstGeom>
                        <a:solidFill>
                          <a:sysClr val="window" lastClr="FFFFFF"/>
                        </a:solidFill>
                        <a:ln w="6350">
                          <a:solidFill>
                            <a:sysClr val="window" lastClr="FFFFFF"/>
                          </a:solidFill>
                        </a:ln>
                        <a:effectLst/>
                      </wps:spPr>
                      <wps:txbx>
                        <w:txbxContent>
                          <w:p w14:paraId="61B133A6" w14:textId="77777777" w:rsidR="00E845D9" w:rsidRPr="00E845D9" w:rsidRDefault="00E845D9" w:rsidP="00E845D9">
                            <w:pPr>
                              <w:jc w:val="center"/>
                              <w:rPr>
                                <w:b/>
                                <w:bCs/>
                                <w:sz w:val="20"/>
                                <w:szCs w:val="20"/>
                                <w:u w:val="single"/>
                              </w:rPr>
                            </w:pPr>
                            <w:r w:rsidRPr="00E845D9">
                              <w:rPr>
                                <w:b/>
                                <w:bCs/>
                                <w:i/>
                                <w:sz w:val="20"/>
                                <w:szCs w:val="20"/>
                                <w:u w:val="single"/>
                              </w:rPr>
                              <w:t xml:space="preserve">b </w:t>
                            </w:r>
                            <w:r w:rsidRPr="00E845D9">
                              <w:rPr>
                                <w:b/>
                                <w:bCs/>
                                <w:sz w:val="20"/>
                                <w:szCs w:val="20"/>
                                <w:u w:val="single"/>
                              </w:rPr>
                              <w:t>path</w:t>
                            </w:r>
                          </w:p>
                          <w:p w14:paraId="6617433D" w14:textId="77777777" w:rsidR="00E845D9" w:rsidRPr="00E845D9" w:rsidRDefault="00E845D9" w:rsidP="00E845D9">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EBC55" id="Text Box 1794536986" o:spid="_x0000_s1046" type="#_x0000_t202" style="position:absolute;margin-left:368.8pt;margin-top:.8pt;width:58.2pt;height: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" fillcolor="window" strokecolor="window" strokeweight=".5pt">
                <v:path arrowok="t"/>
                <v:textbox>
                  <w:txbxContent>
                    <w:p w14:paraId="61B133A6" w14:textId="77777777" w:rsidR="00E845D9" w:rsidRPr="00E845D9" w:rsidRDefault="00E845D9" w:rsidP="00E845D9">
                      <w:pPr>
                        <w:jc w:val="center"/>
                        <w:rPr>
                          <w:b/>
                          <w:bCs/>
                          <w:sz w:val="20"/>
                          <w:szCs w:val="20"/>
                          <w:u w:val="single"/>
                        </w:rPr>
                      </w:pPr>
                      <w:r w:rsidRPr="00E845D9">
                        <w:rPr>
                          <w:b/>
                          <w:bCs/>
                          <w:i/>
                          <w:sz w:val="20"/>
                          <w:szCs w:val="20"/>
                          <w:u w:val="single"/>
                        </w:rPr>
                        <w:t xml:space="preserve">b </w:t>
                      </w:r>
                      <w:r w:rsidRPr="00E845D9">
                        <w:rPr>
                          <w:b/>
                          <w:bCs/>
                          <w:sz w:val="20"/>
                          <w:szCs w:val="20"/>
                          <w:u w:val="single"/>
                        </w:rPr>
                        <w:t>path</w:t>
                      </w:r>
                    </w:p>
                    <w:p w14:paraId="6617433D" w14:textId="77777777" w:rsidR="00E845D9" w:rsidRPr="00E845D9" w:rsidRDefault="00E845D9" w:rsidP="00E845D9">
                      <w:pPr>
                        <w:jc w:val="center"/>
                        <w:rPr>
                          <w:sz w:val="20"/>
                          <w:szCs w:val="20"/>
                        </w:rPr>
                      </w:pPr>
                    </w:p>
                  </w:txbxContent>
                </v:textbox>
              </v:shape>
            </w:pict>
          </mc:Fallback>
        </mc:AlternateContent>
      </w:r>
      <w:r w:rsidRPr="0011317C">
        <w:rPr>
          <w:rFonts w:eastAsia="Aptos"/>
          <w:noProof/>
          <w:sz w:val="20"/>
          <w:szCs w:val="20"/>
        </w:rPr>
        <mc:AlternateContent>
          <mc:Choice Requires="wps">
            <w:drawing>
              <wp:anchor distT="0" distB="0" distL="114300" distR="114300" simplePos="0" relativeHeight="251683840" behindDoc="0" locked="0" layoutInCell="1" allowOverlap="1" wp14:anchorId="47CE540A" wp14:editId="517AE88F">
                <wp:simplePos x="0" y="0"/>
                <wp:positionH relativeFrom="column">
                  <wp:posOffset>675360</wp:posOffset>
                </wp:positionH>
                <wp:positionV relativeFrom="paragraph">
                  <wp:posOffset>10337</wp:posOffset>
                </wp:positionV>
                <wp:extent cx="699135" cy="309880"/>
                <wp:effectExtent l="0" t="0" r="24765" b="1397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135" cy="309880"/>
                        </a:xfrm>
                        <a:prstGeom prst="rect">
                          <a:avLst/>
                        </a:prstGeom>
                        <a:solidFill>
                          <a:sysClr val="window" lastClr="FFFFFF"/>
                        </a:solidFill>
                        <a:ln w="6350">
                          <a:solidFill>
                            <a:sysClr val="window" lastClr="FFFFFF"/>
                          </a:solidFill>
                        </a:ln>
                        <a:effectLst/>
                      </wps:spPr>
                      <wps:txbx>
                        <w:txbxContent>
                          <w:p w14:paraId="0C7D98DE" w14:textId="77777777" w:rsidR="00E845D9" w:rsidRPr="00E845D9" w:rsidRDefault="00E845D9" w:rsidP="00E845D9">
                            <w:pPr>
                              <w:jc w:val="center"/>
                              <w:rPr>
                                <w:b/>
                                <w:bCs/>
                                <w:sz w:val="20"/>
                                <w:szCs w:val="20"/>
                                <w:u w:val="single"/>
                              </w:rPr>
                            </w:pPr>
                            <w:r w:rsidRPr="00E845D9">
                              <w:rPr>
                                <w:b/>
                                <w:bCs/>
                                <w:i/>
                                <w:sz w:val="20"/>
                                <w:szCs w:val="20"/>
                                <w:u w:val="single"/>
                              </w:rPr>
                              <w:t xml:space="preserve">a </w:t>
                            </w:r>
                            <w:r w:rsidRPr="00E845D9">
                              <w:rPr>
                                <w:b/>
                                <w:bCs/>
                                <w:sz w:val="20"/>
                                <w:szCs w:val="20"/>
                                <w:u w:val="single"/>
                              </w:rPr>
                              <w:t>path</w:t>
                            </w:r>
                          </w:p>
                          <w:p w14:paraId="495E2F00" w14:textId="77777777" w:rsidR="00E845D9" w:rsidRPr="00E845D9" w:rsidRDefault="00E845D9" w:rsidP="00E845D9">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E540A" id="Text Box 59" o:spid="_x0000_s1047" type="#_x0000_t202" style="position:absolute;margin-left:53.2pt;margin-top:.8pt;width:55.05pt;height:2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" fillcolor="window" strokecolor="window" strokeweight=".5pt">
                <v:path arrowok="t"/>
                <v:textbox>
                  <w:txbxContent>
                    <w:p w14:paraId="0C7D98DE" w14:textId="77777777" w:rsidR="00E845D9" w:rsidRPr="00E845D9" w:rsidRDefault="00E845D9" w:rsidP="00E845D9">
                      <w:pPr>
                        <w:jc w:val="center"/>
                        <w:rPr>
                          <w:b/>
                          <w:bCs/>
                          <w:sz w:val="20"/>
                          <w:szCs w:val="20"/>
                          <w:u w:val="single"/>
                        </w:rPr>
                      </w:pPr>
                      <w:r w:rsidRPr="00E845D9">
                        <w:rPr>
                          <w:b/>
                          <w:bCs/>
                          <w:i/>
                          <w:sz w:val="20"/>
                          <w:szCs w:val="20"/>
                          <w:u w:val="single"/>
                        </w:rPr>
                        <w:t xml:space="preserve">a </w:t>
                      </w:r>
                      <w:r w:rsidRPr="00E845D9">
                        <w:rPr>
                          <w:b/>
                          <w:bCs/>
                          <w:sz w:val="20"/>
                          <w:szCs w:val="20"/>
                          <w:u w:val="single"/>
                        </w:rPr>
                        <w:t>path</w:t>
                      </w:r>
                    </w:p>
                    <w:p w14:paraId="495E2F00" w14:textId="77777777" w:rsidR="00E845D9" w:rsidRPr="00E845D9" w:rsidRDefault="00E845D9" w:rsidP="00E845D9">
                      <w:pPr>
                        <w:jc w:val="center"/>
                        <w:rPr>
                          <w:sz w:val="20"/>
                          <w:szCs w:val="20"/>
                        </w:rPr>
                      </w:pPr>
                    </w:p>
                  </w:txbxContent>
                </v:textbox>
              </v:shape>
            </w:pict>
          </mc:Fallback>
        </mc:AlternateContent>
      </w:r>
    </w:p>
    <w:p w14:paraId="419BB60F" w14:textId="77777777" w:rsidR="00E845D9" w:rsidRPr="0011317C" w:rsidRDefault="00E845D9" w:rsidP="00E845D9">
      <w:pPr>
        <w:rPr>
          <w:rFonts w:eastAsia="Aptos"/>
          <w:i/>
          <w:sz w:val="20"/>
          <w:szCs w:val="20"/>
        </w:rPr>
      </w:pPr>
      <w:r w:rsidRPr="00A6715F">
        <w:rPr>
          <w:rFonts w:eastAsia="Aptos"/>
          <w:noProof/>
          <w:sz w:val="20"/>
          <w:szCs w:val="20"/>
        </w:rPr>
        <mc:AlternateContent>
          <mc:Choice Requires="wps">
            <w:drawing>
              <wp:anchor distT="0" distB="0" distL="114300" distR="114300" simplePos="0" relativeHeight="251696128" behindDoc="0" locked="1" layoutInCell="1" allowOverlap="1" wp14:anchorId="7338A97C" wp14:editId="5FCAFDB2">
                <wp:simplePos x="0" y="0"/>
                <wp:positionH relativeFrom="column">
                  <wp:posOffset>592455</wp:posOffset>
                </wp:positionH>
                <wp:positionV relativeFrom="page">
                  <wp:posOffset>2773680</wp:posOffset>
                </wp:positionV>
                <wp:extent cx="1699895" cy="1285875"/>
                <wp:effectExtent l="0" t="38100" r="52705" b="28575"/>
                <wp:wrapNone/>
                <wp:docPr id="1602966747"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895" cy="1285875"/>
                        </a:xfrm>
                        <a:prstGeom prst="straightConnector1">
                          <a:avLst/>
                        </a:prstGeom>
                        <a:noFill/>
                        <a:ln w="9525"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F0DBCC4" id="Straight Arrow Connector 56" o:spid="_x0000_s1026" type="#_x0000_t32" style="position:absolute;margin-left:46.65pt;margin-top:218.4pt;width:133.85pt;height:101.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">
                <v:stroke endarrow="block" joinstyle="miter"/>
                <w10:wrap anchory="page"/>
                <w10:anchorlock/>
              </v:shape>
            </w:pict>
          </mc:Fallback>
        </mc:AlternateContent>
      </w:r>
    </w:p>
    <w:p w14:paraId="0DA42ED3" w14:textId="77777777" w:rsidR="00E845D9" w:rsidRPr="0011317C" w:rsidRDefault="00E845D9" w:rsidP="00E845D9">
      <w:pPr>
        <w:rPr>
          <w:rFonts w:eastAsia="Aptos"/>
          <w:i/>
          <w:sz w:val="20"/>
          <w:szCs w:val="20"/>
        </w:rPr>
      </w:pPr>
      <w:r w:rsidRPr="0011317C">
        <w:rPr>
          <w:rFonts w:eastAsia="Aptos"/>
          <w:noProof/>
          <w:sz w:val="20"/>
          <w:szCs w:val="20"/>
        </w:rPr>
        <mc:AlternateContent>
          <mc:Choice Requires="wps">
            <w:drawing>
              <wp:anchor distT="45720" distB="45720" distL="114300" distR="114300" simplePos="0" relativeHeight="251680768" behindDoc="1" locked="0" layoutInCell="1" allowOverlap="1" wp14:anchorId="0973750D" wp14:editId="2D5E2FF7">
                <wp:simplePos x="0" y="0"/>
                <wp:positionH relativeFrom="margin">
                  <wp:posOffset>371475</wp:posOffset>
                </wp:positionH>
                <wp:positionV relativeFrom="paragraph">
                  <wp:posOffset>94615</wp:posOffset>
                </wp:positionV>
                <wp:extent cx="1903730" cy="1404620"/>
                <wp:effectExtent l="0" t="495300" r="0" b="496570"/>
                <wp:wrapNone/>
                <wp:docPr id="929872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69758">
                          <a:off x="0" y="0"/>
                          <a:ext cx="1903730" cy="1404620"/>
                        </a:xfrm>
                        <a:prstGeom prst="rect">
                          <a:avLst/>
                        </a:prstGeom>
                        <a:noFill/>
                        <a:ln w="9525">
                          <a:noFill/>
                          <a:miter lim="800000"/>
                          <a:headEnd/>
                          <a:tailEnd/>
                        </a:ln>
                      </wps:spPr>
                      <wps:txbx>
                        <w:txbxContent>
                          <w:p w14:paraId="0C0FC1A4" w14:textId="77777777" w:rsidR="00E845D9" w:rsidRPr="00704FF8" w:rsidRDefault="00E845D9" w:rsidP="00E845D9">
                            <w:pPr>
                              <w:rPr>
                                <w:sz w:val="20"/>
                                <w:szCs w:val="20"/>
                              </w:rPr>
                            </w:pPr>
                            <w:r w:rsidRPr="00704FF8">
                              <w:rPr>
                                <w:sz w:val="20"/>
                                <w:szCs w:val="20"/>
                              </w:rPr>
                              <w:t xml:space="preserve"> </w:t>
                            </w:r>
                            <w:r w:rsidRPr="00704FF8">
                              <w:rPr>
                                <w:i/>
                                <w:iCs/>
                                <w:sz w:val="20"/>
                                <w:szCs w:val="20"/>
                              </w:rPr>
                              <w:t>b</w:t>
                            </w:r>
                            <w:r w:rsidRPr="00704FF8">
                              <w:rPr>
                                <w:sz w:val="20"/>
                                <w:szCs w:val="20"/>
                              </w:rPr>
                              <w:t xml:space="preserve"> = .0</w:t>
                            </w:r>
                            <w:r>
                              <w:rPr>
                                <w:sz w:val="20"/>
                                <w:szCs w:val="20"/>
                              </w:rPr>
                              <w:t>4 (.07)</w:t>
                            </w:r>
                            <w:r w:rsidRPr="00704FF8">
                              <w:rPr>
                                <w:sz w:val="20"/>
                                <w:szCs w:val="20"/>
                              </w:rPr>
                              <w:t xml:space="preserve">, </w:t>
                            </w:r>
                            <w:r w:rsidRPr="00704FF8">
                              <w:rPr>
                                <w:i/>
                                <w:iCs/>
                                <w:sz w:val="20"/>
                                <w:szCs w:val="20"/>
                              </w:rPr>
                              <w:t>SE</w:t>
                            </w:r>
                            <w:r w:rsidRPr="00704FF8">
                              <w:rPr>
                                <w:sz w:val="20"/>
                                <w:szCs w:val="20"/>
                              </w:rPr>
                              <w:t xml:space="preserve"> = .0</w:t>
                            </w:r>
                            <w:r>
                              <w:rPr>
                                <w:sz w:val="20"/>
                                <w:szCs w:val="20"/>
                              </w:rPr>
                              <w:t>1</w:t>
                            </w:r>
                            <w:r w:rsidRPr="00704FF8">
                              <w:rPr>
                                <w:sz w:val="20"/>
                                <w:szCs w:val="20"/>
                              </w:rPr>
                              <w:t xml:space="preserve">, </w:t>
                            </w:r>
                            <w:r w:rsidRPr="00704FF8">
                              <w:rPr>
                                <w:i/>
                                <w:iCs/>
                                <w:sz w:val="20"/>
                                <w:szCs w:val="20"/>
                              </w:rPr>
                              <w:t>p</w:t>
                            </w:r>
                            <w:r w:rsidRPr="00704FF8">
                              <w:rPr>
                                <w:sz w:val="20"/>
                                <w:szCs w:val="20"/>
                              </w:rPr>
                              <w:t xml:space="preserve"> </w:t>
                            </w:r>
                            <w:r>
                              <w:rPr>
                                <w:sz w:val="20"/>
                                <w:szCs w:val="20"/>
                              </w:rPr>
                              <w:t>&lt;</w:t>
                            </w:r>
                            <w:r w:rsidRPr="00704FF8">
                              <w:rPr>
                                <w:sz w:val="20"/>
                                <w:szCs w:val="20"/>
                              </w:rPr>
                              <w:t xml:space="preserve"> .001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73750D" id="_x0000_s1048" type="#_x0000_t202" style="position:absolute;margin-left:29.25pt;margin-top:7.45pt;width:149.9pt;height:110.6pt;rotation:-2436019fd;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" filled="f" stroked="f">
                <v:textbox style="mso-fit-shape-to-text:t">
                  <w:txbxContent>
                    <w:p w14:paraId="0C0FC1A4" w14:textId="77777777" w:rsidR="00E845D9" w:rsidRPr="00704FF8" w:rsidRDefault="00E845D9" w:rsidP="00E845D9">
                      <w:pPr>
                        <w:rPr>
                          <w:sz w:val="20"/>
                          <w:szCs w:val="20"/>
                        </w:rPr>
                      </w:pPr>
                      <w:r w:rsidRPr="00704FF8">
                        <w:rPr>
                          <w:sz w:val="20"/>
                          <w:szCs w:val="20"/>
                        </w:rPr>
                        <w:t xml:space="preserve"> </w:t>
                      </w:r>
                      <w:r w:rsidRPr="00704FF8">
                        <w:rPr>
                          <w:i/>
                          <w:iCs/>
                          <w:sz w:val="20"/>
                          <w:szCs w:val="20"/>
                        </w:rPr>
                        <w:t>b</w:t>
                      </w:r>
                      <w:r w:rsidRPr="00704FF8">
                        <w:rPr>
                          <w:sz w:val="20"/>
                          <w:szCs w:val="20"/>
                        </w:rPr>
                        <w:t xml:space="preserve"> = .0</w:t>
                      </w:r>
                      <w:r>
                        <w:rPr>
                          <w:sz w:val="20"/>
                          <w:szCs w:val="20"/>
                        </w:rPr>
                        <w:t>4 (.07)</w:t>
                      </w:r>
                      <w:r w:rsidRPr="00704FF8">
                        <w:rPr>
                          <w:sz w:val="20"/>
                          <w:szCs w:val="20"/>
                        </w:rPr>
                        <w:t xml:space="preserve">, </w:t>
                      </w:r>
                      <w:r w:rsidRPr="00704FF8">
                        <w:rPr>
                          <w:i/>
                          <w:iCs/>
                          <w:sz w:val="20"/>
                          <w:szCs w:val="20"/>
                        </w:rPr>
                        <w:t>SE</w:t>
                      </w:r>
                      <w:r w:rsidRPr="00704FF8">
                        <w:rPr>
                          <w:sz w:val="20"/>
                          <w:szCs w:val="20"/>
                        </w:rPr>
                        <w:t xml:space="preserve"> = .0</w:t>
                      </w:r>
                      <w:r>
                        <w:rPr>
                          <w:sz w:val="20"/>
                          <w:szCs w:val="20"/>
                        </w:rPr>
                        <w:t>1</w:t>
                      </w:r>
                      <w:r w:rsidRPr="00704FF8">
                        <w:rPr>
                          <w:sz w:val="20"/>
                          <w:szCs w:val="20"/>
                        </w:rPr>
                        <w:t xml:space="preserve">, </w:t>
                      </w:r>
                      <w:r w:rsidRPr="00704FF8">
                        <w:rPr>
                          <w:i/>
                          <w:iCs/>
                          <w:sz w:val="20"/>
                          <w:szCs w:val="20"/>
                        </w:rPr>
                        <w:t>p</w:t>
                      </w:r>
                      <w:r w:rsidRPr="00704FF8">
                        <w:rPr>
                          <w:sz w:val="20"/>
                          <w:szCs w:val="20"/>
                        </w:rPr>
                        <w:t xml:space="preserve"> </w:t>
                      </w:r>
                      <w:r>
                        <w:rPr>
                          <w:sz w:val="20"/>
                          <w:szCs w:val="20"/>
                        </w:rPr>
                        <w:t>&lt;</w:t>
                      </w:r>
                      <w:r w:rsidRPr="00704FF8">
                        <w:rPr>
                          <w:sz w:val="20"/>
                          <w:szCs w:val="20"/>
                        </w:rPr>
                        <w:t xml:space="preserve"> .001</w:t>
                      </w:r>
                    </w:p>
                  </w:txbxContent>
                </v:textbox>
                <w10:wrap anchorx="margin"/>
              </v:shape>
            </w:pict>
          </mc:Fallback>
        </mc:AlternateContent>
      </w:r>
      <w:r w:rsidRPr="0011317C">
        <w:rPr>
          <w:rFonts w:eastAsia="Aptos"/>
          <w:noProof/>
          <w:sz w:val="20"/>
          <w:szCs w:val="20"/>
        </w:rPr>
        <mc:AlternateContent>
          <mc:Choice Requires="wps">
            <w:drawing>
              <wp:anchor distT="45720" distB="45720" distL="114300" distR="114300" simplePos="0" relativeHeight="251681792" behindDoc="0" locked="0" layoutInCell="1" allowOverlap="1" wp14:anchorId="1162F212" wp14:editId="1BED6020">
                <wp:simplePos x="0" y="0"/>
                <wp:positionH relativeFrom="column">
                  <wp:posOffset>3361690</wp:posOffset>
                </wp:positionH>
                <wp:positionV relativeFrom="paragraph">
                  <wp:posOffset>132080</wp:posOffset>
                </wp:positionV>
                <wp:extent cx="2689225" cy="270510"/>
                <wp:effectExtent l="0" t="704850" r="0" b="720090"/>
                <wp:wrapSquare wrapText="bothSides"/>
                <wp:docPr id="1813701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56685">
                          <a:off x="0" y="0"/>
                          <a:ext cx="2689225" cy="270510"/>
                        </a:xfrm>
                        <a:prstGeom prst="rect">
                          <a:avLst/>
                        </a:prstGeom>
                        <a:noFill/>
                        <a:ln w="9525">
                          <a:noFill/>
                          <a:miter lim="800000"/>
                          <a:headEnd/>
                          <a:tailEnd/>
                        </a:ln>
                      </wps:spPr>
                      <wps:txbx>
                        <w:txbxContent>
                          <w:p w14:paraId="1C29DA4A" w14:textId="77777777" w:rsidR="00E845D9" w:rsidRPr="008104DC" w:rsidRDefault="00E845D9" w:rsidP="00E845D9">
                            <w:pPr>
                              <w:rPr>
                                <w:sz w:val="20"/>
                                <w:szCs w:val="20"/>
                              </w:rPr>
                            </w:pPr>
                            <w:r w:rsidRPr="00704FF8">
                              <w:rPr>
                                <w:sz w:val="20"/>
                                <w:szCs w:val="20"/>
                              </w:rPr>
                              <w:t xml:space="preserve"> </w:t>
                            </w:r>
                            <w:r w:rsidRPr="00704FF8">
                              <w:rPr>
                                <w:i/>
                                <w:iCs/>
                                <w:sz w:val="20"/>
                                <w:szCs w:val="20"/>
                              </w:rPr>
                              <w:t>b</w:t>
                            </w:r>
                            <w:r w:rsidRPr="00704FF8">
                              <w:rPr>
                                <w:sz w:val="20"/>
                                <w:szCs w:val="20"/>
                              </w:rPr>
                              <w:t xml:space="preserve"> = .</w:t>
                            </w:r>
                            <w:r>
                              <w:rPr>
                                <w:sz w:val="20"/>
                                <w:szCs w:val="20"/>
                              </w:rPr>
                              <w:t>09 (.10)</w:t>
                            </w:r>
                            <w:r w:rsidRPr="00704FF8">
                              <w:rPr>
                                <w:sz w:val="20"/>
                                <w:szCs w:val="20"/>
                              </w:rPr>
                              <w:t xml:space="preserve">, </w:t>
                            </w:r>
                            <w:r w:rsidRPr="00704FF8">
                              <w:rPr>
                                <w:i/>
                                <w:iCs/>
                                <w:sz w:val="20"/>
                                <w:szCs w:val="20"/>
                              </w:rPr>
                              <w:t>SE</w:t>
                            </w:r>
                            <w:r w:rsidRPr="00704FF8">
                              <w:rPr>
                                <w:sz w:val="20"/>
                                <w:szCs w:val="20"/>
                              </w:rPr>
                              <w:t xml:space="preserve"> = .0</w:t>
                            </w:r>
                            <w:r>
                              <w:rPr>
                                <w:sz w:val="20"/>
                                <w:szCs w:val="20"/>
                              </w:rPr>
                              <w:t>4</w:t>
                            </w:r>
                            <w:r w:rsidRPr="00704FF8">
                              <w:rPr>
                                <w:sz w:val="20"/>
                                <w:szCs w:val="20"/>
                              </w:rPr>
                              <w:t xml:space="preserve">, </w:t>
                            </w:r>
                            <w:r w:rsidRPr="00704FF8">
                              <w:rPr>
                                <w:i/>
                                <w:iCs/>
                                <w:sz w:val="20"/>
                                <w:szCs w:val="20"/>
                              </w:rPr>
                              <w:t>p</w:t>
                            </w:r>
                            <w:r w:rsidRPr="00704FF8">
                              <w:rPr>
                                <w:sz w:val="20"/>
                                <w:szCs w:val="20"/>
                              </w:rPr>
                              <w:t xml:space="preserve"> &lt; .0</w:t>
                            </w:r>
                            <w:r>
                              <w:rPr>
                                <w:sz w:val="20"/>
                                <w:szCs w:val="20"/>
                              </w:rPr>
                              <w:t>5 (</w:t>
                            </w:r>
                            <w:r>
                              <w:rPr>
                                <w:i/>
                                <w:iCs/>
                                <w:sz w:val="20"/>
                                <w:szCs w:val="20"/>
                              </w:rPr>
                              <w:t>p</w:t>
                            </w:r>
                            <w:r>
                              <w:rPr>
                                <w:sz w:val="20"/>
                                <w:szCs w:val="20"/>
                              </w:rPr>
                              <w:t xml:space="preserve"> &lt;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2F212" id="_x0000_s1049" type="#_x0000_t202" style="position:absolute;margin-left:264.7pt;margin-top:10.4pt;width:211.75pt;height:21.3pt;rotation:2355675fd;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" filled="f" stroked="f">
                <v:textbox>
                  <w:txbxContent>
                    <w:p w14:paraId="1C29DA4A" w14:textId="77777777" w:rsidR="00E845D9" w:rsidRPr="008104DC" w:rsidRDefault="00E845D9" w:rsidP="00E845D9">
                      <w:pPr>
                        <w:rPr>
                          <w:sz w:val="20"/>
                          <w:szCs w:val="20"/>
                        </w:rPr>
                      </w:pPr>
                      <w:r w:rsidRPr="00704FF8">
                        <w:rPr>
                          <w:sz w:val="20"/>
                          <w:szCs w:val="20"/>
                        </w:rPr>
                        <w:t xml:space="preserve"> </w:t>
                      </w:r>
                      <w:r w:rsidRPr="00704FF8">
                        <w:rPr>
                          <w:i/>
                          <w:iCs/>
                          <w:sz w:val="20"/>
                          <w:szCs w:val="20"/>
                        </w:rPr>
                        <w:t>b</w:t>
                      </w:r>
                      <w:r w:rsidRPr="00704FF8">
                        <w:rPr>
                          <w:sz w:val="20"/>
                          <w:szCs w:val="20"/>
                        </w:rPr>
                        <w:t xml:space="preserve"> = .</w:t>
                      </w:r>
                      <w:r>
                        <w:rPr>
                          <w:sz w:val="20"/>
                          <w:szCs w:val="20"/>
                        </w:rPr>
                        <w:t>09 (.10)</w:t>
                      </w:r>
                      <w:r w:rsidRPr="00704FF8">
                        <w:rPr>
                          <w:sz w:val="20"/>
                          <w:szCs w:val="20"/>
                        </w:rPr>
                        <w:t xml:space="preserve">, </w:t>
                      </w:r>
                      <w:r w:rsidRPr="00704FF8">
                        <w:rPr>
                          <w:i/>
                          <w:iCs/>
                          <w:sz w:val="20"/>
                          <w:szCs w:val="20"/>
                        </w:rPr>
                        <w:t>SE</w:t>
                      </w:r>
                      <w:r w:rsidRPr="00704FF8">
                        <w:rPr>
                          <w:sz w:val="20"/>
                          <w:szCs w:val="20"/>
                        </w:rPr>
                        <w:t xml:space="preserve"> = .0</w:t>
                      </w:r>
                      <w:r>
                        <w:rPr>
                          <w:sz w:val="20"/>
                          <w:szCs w:val="20"/>
                        </w:rPr>
                        <w:t>4</w:t>
                      </w:r>
                      <w:r w:rsidRPr="00704FF8">
                        <w:rPr>
                          <w:sz w:val="20"/>
                          <w:szCs w:val="20"/>
                        </w:rPr>
                        <w:t xml:space="preserve">, </w:t>
                      </w:r>
                      <w:r w:rsidRPr="00704FF8">
                        <w:rPr>
                          <w:i/>
                          <w:iCs/>
                          <w:sz w:val="20"/>
                          <w:szCs w:val="20"/>
                        </w:rPr>
                        <w:t>p</w:t>
                      </w:r>
                      <w:r w:rsidRPr="00704FF8">
                        <w:rPr>
                          <w:sz w:val="20"/>
                          <w:szCs w:val="20"/>
                        </w:rPr>
                        <w:t xml:space="preserve"> &lt; .0</w:t>
                      </w:r>
                      <w:r>
                        <w:rPr>
                          <w:sz w:val="20"/>
                          <w:szCs w:val="20"/>
                        </w:rPr>
                        <w:t>5 (</w:t>
                      </w:r>
                      <w:r>
                        <w:rPr>
                          <w:i/>
                          <w:iCs/>
                          <w:sz w:val="20"/>
                          <w:szCs w:val="20"/>
                        </w:rPr>
                        <w:t>p</w:t>
                      </w:r>
                      <w:r>
                        <w:rPr>
                          <w:sz w:val="20"/>
                          <w:szCs w:val="20"/>
                        </w:rPr>
                        <w:t xml:space="preserve"> &lt; .01)</w:t>
                      </w:r>
                    </w:p>
                  </w:txbxContent>
                </v:textbox>
                <w10:wrap type="square"/>
              </v:shape>
            </w:pict>
          </mc:Fallback>
        </mc:AlternateContent>
      </w:r>
      <w:r w:rsidRPr="00A6715F">
        <w:rPr>
          <w:rFonts w:eastAsia="Aptos"/>
          <w:noProof/>
          <w:sz w:val="20"/>
          <w:szCs w:val="20"/>
        </w:rPr>
        <mc:AlternateContent>
          <mc:Choice Requires="wps">
            <w:drawing>
              <wp:anchor distT="0" distB="0" distL="114300" distR="114300" simplePos="0" relativeHeight="251699200" behindDoc="0" locked="1" layoutInCell="1" allowOverlap="1" wp14:anchorId="7C8D7F51" wp14:editId="5B5A4281">
                <wp:simplePos x="0" y="0"/>
                <wp:positionH relativeFrom="column">
                  <wp:posOffset>3627755</wp:posOffset>
                </wp:positionH>
                <wp:positionV relativeFrom="page">
                  <wp:posOffset>2743200</wp:posOffset>
                </wp:positionV>
                <wp:extent cx="1784350" cy="1316355"/>
                <wp:effectExtent l="0" t="0" r="63500" b="55245"/>
                <wp:wrapNone/>
                <wp:docPr id="189824895"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0" cy="1316355"/>
                        </a:xfrm>
                        <a:prstGeom prst="straightConnector1">
                          <a:avLst/>
                        </a:prstGeom>
                        <a:noFill/>
                        <a:ln w="9525"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58A85B9" id="Straight Arrow Connector 56" o:spid="_x0000_s1026" type="#_x0000_t32" style="position:absolute;margin-left:285.65pt;margin-top:3in;width:140.5pt;height:103.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">
                <v:stroke endarrow="block" joinstyle="miter"/>
                <w10:wrap anchory="page"/>
                <w10:anchorlock/>
              </v:shape>
            </w:pict>
          </mc:Fallback>
        </mc:AlternateContent>
      </w:r>
    </w:p>
    <w:p w14:paraId="6EA5122A" w14:textId="77777777" w:rsidR="00E845D9" w:rsidRPr="0011317C" w:rsidRDefault="00E845D9" w:rsidP="00E845D9">
      <w:pPr>
        <w:rPr>
          <w:rFonts w:eastAsia="Aptos"/>
          <w:i/>
          <w:sz w:val="20"/>
          <w:szCs w:val="20"/>
        </w:rPr>
      </w:pPr>
    </w:p>
    <w:p w14:paraId="4DB6DA54" w14:textId="77777777" w:rsidR="00E845D9" w:rsidRPr="0011317C" w:rsidRDefault="00E845D9" w:rsidP="00E845D9">
      <w:pPr>
        <w:rPr>
          <w:rFonts w:eastAsia="Aptos"/>
          <w:sz w:val="20"/>
          <w:szCs w:val="20"/>
        </w:rPr>
      </w:pPr>
    </w:p>
    <w:p w14:paraId="7AE2B921" w14:textId="6634B138" w:rsidR="00E845D9" w:rsidRPr="0011317C" w:rsidRDefault="00E845D9" w:rsidP="00E845D9">
      <w:pPr>
        <w:rPr>
          <w:rFonts w:eastAsia="Aptos"/>
          <w:sz w:val="20"/>
          <w:szCs w:val="20"/>
        </w:rPr>
      </w:pPr>
    </w:p>
    <w:p w14:paraId="66E5276A" w14:textId="0E7F9560" w:rsidR="00E845D9" w:rsidRPr="0011317C" w:rsidRDefault="00E845D9" w:rsidP="00E845D9">
      <w:pPr>
        <w:rPr>
          <w:rFonts w:eastAsia="Aptos"/>
          <w:sz w:val="20"/>
          <w:szCs w:val="20"/>
        </w:rPr>
      </w:pPr>
      <w:r w:rsidRPr="0011317C">
        <w:rPr>
          <w:rFonts w:eastAsia="Aptos"/>
          <w:noProof/>
          <w:sz w:val="20"/>
          <w:szCs w:val="20"/>
        </w:rPr>
        <mc:AlternateContent>
          <mc:Choice Requires="wps">
            <w:drawing>
              <wp:anchor distT="0" distB="0" distL="114300" distR="114300" simplePos="0" relativeHeight="251686912" behindDoc="0" locked="0" layoutInCell="1" allowOverlap="1" wp14:anchorId="30B64746" wp14:editId="4F924A28">
                <wp:simplePos x="0" y="0"/>
                <wp:positionH relativeFrom="margin">
                  <wp:align>center</wp:align>
                </wp:positionH>
                <wp:positionV relativeFrom="paragraph">
                  <wp:posOffset>11903</wp:posOffset>
                </wp:positionV>
                <wp:extent cx="1616149" cy="256032"/>
                <wp:effectExtent l="0" t="0" r="22225" b="10795"/>
                <wp:wrapNone/>
                <wp:docPr id="2011850498" name="Text Box 2011850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6149" cy="256032"/>
                        </a:xfrm>
                        <a:prstGeom prst="rect">
                          <a:avLst/>
                        </a:prstGeom>
                        <a:solidFill>
                          <a:sysClr val="window" lastClr="FFFFFF"/>
                        </a:solidFill>
                        <a:ln w="6350">
                          <a:solidFill>
                            <a:sysClr val="window" lastClr="FFFFFF"/>
                          </a:solidFill>
                        </a:ln>
                        <a:effectLst/>
                      </wps:spPr>
                      <wps:txbx>
                        <w:txbxContent>
                          <w:p w14:paraId="2788790E" w14:textId="77777777" w:rsidR="00E845D9" w:rsidRPr="00E845D9" w:rsidRDefault="00E845D9" w:rsidP="00E845D9">
                            <w:pPr>
                              <w:jc w:val="center"/>
                              <w:rPr>
                                <w:b/>
                                <w:bCs/>
                                <w:sz w:val="20"/>
                                <w:szCs w:val="20"/>
                                <w:u w:val="single"/>
                              </w:rPr>
                            </w:pPr>
                            <w:r w:rsidRPr="00E845D9">
                              <w:rPr>
                                <w:b/>
                                <w:bCs/>
                                <w:iCs/>
                                <w:sz w:val="20"/>
                                <w:szCs w:val="20"/>
                                <w:u w:val="single"/>
                              </w:rPr>
                              <w:t>Direct Effects (</w:t>
                            </w:r>
                            <w:r w:rsidRPr="00E845D9">
                              <w:rPr>
                                <w:b/>
                                <w:bCs/>
                                <w:i/>
                                <w:sz w:val="20"/>
                                <w:szCs w:val="20"/>
                                <w:u w:val="single"/>
                              </w:rPr>
                              <w:t>c’ path</w:t>
                            </w:r>
                            <w:r w:rsidRPr="00E845D9">
                              <w:rPr>
                                <w:b/>
                                <w:bCs/>
                                <w:sz w:val="20"/>
                                <w:szCs w:val="20"/>
                                <w:u w:val="single"/>
                              </w:rPr>
                              <w:t>)</w:t>
                            </w:r>
                          </w:p>
                          <w:p w14:paraId="3998DE2F" w14:textId="77777777" w:rsidR="00E845D9" w:rsidRPr="00E845D9" w:rsidRDefault="00E845D9" w:rsidP="00E845D9">
                            <w:pPr>
                              <w:jc w:val="center"/>
                              <w:rPr>
                                <w:sz w:val="20"/>
                                <w:szCs w:val="20"/>
                              </w:rPr>
                            </w:pPr>
                          </w:p>
                          <w:p w14:paraId="38909195" w14:textId="77777777" w:rsidR="00E845D9" w:rsidRPr="00E845D9" w:rsidRDefault="00E845D9" w:rsidP="00E845D9">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64746" id="Text Box 2011850498" o:spid="_x0000_s1050" type="#_x0000_t202" style="position:absolute;margin-left:0;margin-top:.95pt;width:127.25pt;height:20.1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" fillcolor="window" strokecolor="window" strokeweight=".5pt">
                <v:path arrowok="t"/>
                <v:textbox>
                  <w:txbxContent>
                    <w:p w14:paraId="2788790E" w14:textId="77777777" w:rsidR="00E845D9" w:rsidRPr="00E845D9" w:rsidRDefault="00E845D9" w:rsidP="00E845D9">
                      <w:pPr>
                        <w:jc w:val="center"/>
                        <w:rPr>
                          <w:b/>
                          <w:bCs/>
                          <w:sz w:val="20"/>
                          <w:szCs w:val="20"/>
                          <w:u w:val="single"/>
                        </w:rPr>
                      </w:pPr>
                      <w:r w:rsidRPr="00E845D9">
                        <w:rPr>
                          <w:b/>
                          <w:bCs/>
                          <w:iCs/>
                          <w:sz w:val="20"/>
                          <w:szCs w:val="20"/>
                          <w:u w:val="single"/>
                        </w:rPr>
                        <w:t>Direct Effects (</w:t>
                      </w:r>
                      <w:r w:rsidRPr="00E845D9">
                        <w:rPr>
                          <w:b/>
                          <w:bCs/>
                          <w:i/>
                          <w:sz w:val="20"/>
                          <w:szCs w:val="20"/>
                          <w:u w:val="single"/>
                        </w:rPr>
                        <w:t>c’ path</w:t>
                      </w:r>
                      <w:r w:rsidRPr="00E845D9">
                        <w:rPr>
                          <w:b/>
                          <w:bCs/>
                          <w:sz w:val="20"/>
                          <w:szCs w:val="20"/>
                          <w:u w:val="single"/>
                        </w:rPr>
                        <w:t>)</w:t>
                      </w:r>
                    </w:p>
                    <w:p w14:paraId="3998DE2F" w14:textId="77777777" w:rsidR="00E845D9" w:rsidRPr="00E845D9" w:rsidRDefault="00E845D9" w:rsidP="00E845D9">
                      <w:pPr>
                        <w:jc w:val="center"/>
                        <w:rPr>
                          <w:sz w:val="20"/>
                          <w:szCs w:val="20"/>
                        </w:rPr>
                      </w:pPr>
                    </w:p>
                    <w:p w14:paraId="38909195" w14:textId="77777777" w:rsidR="00E845D9" w:rsidRPr="00E845D9" w:rsidRDefault="00E845D9" w:rsidP="00E845D9">
                      <w:pPr>
                        <w:jc w:val="center"/>
                        <w:rPr>
                          <w:sz w:val="20"/>
                          <w:szCs w:val="20"/>
                        </w:rPr>
                      </w:pPr>
                    </w:p>
                  </w:txbxContent>
                </v:textbox>
                <w10:wrap anchorx="margin"/>
              </v:shape>
            </w:pict>
          </mc:Fallback>
        </mc:AlternateContent>
      </w:r>
    </w:p>
    <w:p w14:paraId="0025F43D" w14:textId="77777777" w:rsidR="00E845D9" w:rsidRPr="0011317C" w:rsidRDefault="00E845D9" w:rsidP="00E845D9">
      <w:pPr>
        <w:rPr>
          <w:rFonts w:eastAsia="Aptos"/>
          <w:sz w:val="20"/>
          <w:szCs w:val="20"/>
        </w:rPr>
      </w:pPr>
    </w:p>
    <w:p w14:paraId="4B177CC2" w14:textId="77777777" w:rsidR="00E845D9" w:rsidRPr="0011317C" w:rsidRDefault="00E845D9" w:rsidP="00E845D9">
      <w:pPr>
        <w:rPr>
          <w:rFonts w:eastAsia="Aptos"/>
          <w:b/>
          <w:sz w:val="20"/>
          <w:szCs w:val="20"/>
        </w:rPr>
      </w:pPr>
      <w:r w:rsidRPr="0011317C">
        <w:rPr>
          <w:rFonts w:eastAsia="Aptos"/>
          <w:noProof/>
          <w:sz w:val="20"/>
          <w:szCs w:val="20"/>
        </w:rPr>
        <mc:AlternateContent>
          <mc:Choice Requires="wps">
            <w:drawing>
              <wp:anchor distT="45720" distB="45720" distL="114300" distR="114300" simplePos="0" relativeHeight="251682816" behindDoc="0" locked="0" layoutInCell="1" allowOverlap="1" wp14:anchorId="336C2998" wp14:editId="578479D8">
                <wp:simplePos x="0" y="0"/>
                <wp:positionH relativeFrom="column">
                  <wp:posOffset>1781175</wp:posOffset>
                </wp:positionH>
                <wp:positionV relativeFrom="paragraph">
                  <wp:posOffset>12700</wp:posOffset>
                </wp:positionV>
                <wp:extent cx="2409825" cy="1404620"/>
                <wp:effectExtent l="0" t="0" r="0" b="1270"/>
                <wp:wrapSquare wrapText="bothSides"/>
                <wp:docPr id="1820171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4620"/>
                        </a:xfrm>
                        <a:prstGeom prst="rect">
                          <a:avLst/>
                        </a:prstGeom>
                        <a:noFill/>
                        <a:ln w="9525">
                          <a:noFill/>
                          <a:miter lim="800000"/>
                          <a:headEnd/>
                          <a:tailEnd/>
                        </a:ln>
                      </wps:spPr>
                      <wps:txbx>
                        <w:txbxContent>
                          <w:p w14:paraId="02F130E0" w14:textId="77777777" w:rsidR="00E845D9" w:rsidRPr="00704FF8" w:rsidRDefault="00E845D9" w:rsidP="00E845D9">
                            <w:pPr>
                              <w:rPr>
                                <w:sz w:val="20"/>
                                <w:szCs w:val="20"/>
                              </w:rPr>
                            </w:pPr>
                            <w:r w:rsidRPr="00704FF8">
                              <w:rPr>
                                <w:i/>
                                <w:iCs/>
                                <w:sz w:val="20"/>
                                <w:szCs w:val="20"/>
                              </w:rPr>
                              <w:t>b</w:t>
                            </w:r>
                            <w:r w:rsidRPr="00704FF8">
                              <w:rPr>
                                <w:sz w:val="20"/>
                                <w:szCs w:val="20"/>
                              </w:rPr>
                              <w:t xml:space="preserve"> = .0</w:t>
                            </w:r>
                            <w:r>
                              <w:rPr>
                                <w:sz w:val="20"/>
                                <w:szCs w:val="20"/>
                              </w:rPr>
                              <w:t>44</w:t>
                            </w:r>
                            <w:r w:rsidRPr="00704FF8">
                              <w:rPr>
                                <w:sz w:val="20"/>
                                <w:szCs w:val="20"/>
                              </w:rPr>
                              <w:t xml:space="preserve"> (.0</w:t>
                            </w:r>
                            <w:r>
                              <w:rPr>
                                <w:sz w:val="20"/>
                                <w:szCs w:val="20"/>
                              </w:rPr>
                              <w:t>3</w:t>
                            </w:r>
                            <w:r w:rsidRPr="00704FF8">
                              <w:rPr>
                                <w:sz w:val="20"/>
                                <w:szCs w:val="20"/>
                              </w:rPr>
                              <w:t xml:space="preserve">), </w:t>
                            </w:r>
                            <w:r w:rsidRPr="00704FF8">
                              <w:rPr>
                                <w:i/>
                                <w:iCs/>
                                <w:sz w:val="20"/>
                                <w:szCs w:val="20"/>
                              </w:rPr>
                              <w:t>SE</w:t>
                            </w:r>
                            <w:r w:rsidRPr="00704FF8">
                              <w:rPr>
                                <w:sz w:val="20"/>
                                <w:szCs w:val="20"/>
                              </w:rPr>
                              <w:t xml:space="preserve"> = .0</w:t>
                            </w:r>
                            <w:r>
                              <w:rPr>
                                <w:sz w:val="20"/>
                                <w:szCs w:val="20"/>
                              </w:rPr>
                              <w:t>16</w:t>
                            </w:r>
                            <w:r w:rsidRPr="00704FF8">
                              <w:rPr>
                                <w:sz w:val="20"/>
                                <w:szCs w:val="20"/>
                              </w:rPr>
                              <w:t xml:space="preserve">, </w:t>
                            </w:r>
                            <w:r w:rsidRPr="00704FF8">
                              <w:rPr>
                                <w:i/>
                                <w:iCs/>
                                <w:sz w:val="20"/>
                                <w:szCs w:val="20"/>
                              </w:rPr>
                              <w:t>p</w:t>
                            </w:r>
                            <w:r w:rsidRPr="00704FF8">
                              <w:rPr>
                                <w:sz w:val="20"/>
                                <w:szCs w:val="20"/>
                              </w:rPr>
                              <w:t xml:space="preserve"> </w:t>
                            </w:r>
                            <w:r>
                              <w:rPr>
                                <w:sz w:val="20"/>
                                <w:szCs w:val="20"/>
                              </w:rPr>
                              <w:t>&lt;</w:t>
                            </w:r>
                            <w:r w:rsidRPr="00704FF8">
                              <w:rPr>
                                <w:sz w:val="20"/>
                                <w:szCs w:val="20"/>
                              </w:rPr>
                              <w:t>.01</w:t>
                            </w:r>
                            <w:r>
                              <w:rPr>
                                <w:sz w:val="20"/>
                                <w:szCs w:val="20"/>
                              </w:rPr>
                              <w:t xml:space="preserve"> (</w:t>
                            </w:r>
                            <w:r w:rsidRPr="008413AD">
                              <w:rPr>
                                <w:i/>
                                <w:iCs/>
                                <w:sz w:val="20"/>
                                <w:szCs w:val="20"/>
                              </w:rPr>
                              <w:t>p</w:t>
                            </w:r>
                            <w:r>
                              <w:rPr>
                                <w:sz w:val="20"/>
                                <w:szCs w:val="20"/>
                              </w:rPr>
                              <w:t xml:space="preserve"> = .045)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6C2998" id="_x0000_s1051" type="#_x0000_t202" style="position:absolute;margin-left:140.25pt;margin-top:1pt;width:189.75pt;height:110.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" filled="f" stroked="f">
                <v:textbox style="mso-fit-shape-to-text:t">
                  <w:txbxContent>
                    <w:p w14:paraId="02F130E0" w14:textId="77777777" w:rsidR="00E845D9" w:rsidRPr="00704FF8" w:rsidRDefault="00E845D9" w:rsidP="00E845D9">
                      <w:pPr>
                        <w:rPr>
                          <w:sz w:val="20"/>
                          <w:szCs w:val="20"/>
                        </w:rPr>
                      </w:pPr>
                      <w:r w:rsidRPr="00704FF8">
                        <w:rPr>
                          <w:i/>
                          <w:iCs/>
                          <w:sz w:val="20"/>
                          <w:szCs w:val="20"/>
                        </w:rPr>
                        <w:t>b</w:t>
                      </w:r>
                      <w:r w:rsidRPr="00704FF8">
                        <w:rPr>
                          <w:sz w:val="20"/>
                          <w:szCs w:val="20"/>
                        </w:rPr>
                        <w:t xml:space="preserve"> = .0</w:t>
                      </w:r>
                      <w:r>
                        <w:rPr>
                          <w:sz w:val="20"/>
                          <w:szCs w:val="20"/>
                        </w:rPr>
                        <w:t>44</w:t>
                      </w:r>
                      <w:r w:rsidRPr="00704FF8">
                        <w:rPr>
                          <w:sz w:val="20"/>
                          <w:szCs w:val="20"/>
                        </w:rPr>
                        <w:t xml:space="preserve"> (.0</w:t>
                      </w:r>
                      <w:r>
                        <w:rPr>
                          <w:sz w:val="20"/>
                          <w:szCs w:val="20"/>
                        </w:rPr>
                        <w:t>3</w:t>
                      </w:r>
                      <w:r w:rsidRPr="00704FF8">
                        <w:rPr>
                          <w:sz w:val="20"/>
                          <w:szCs w:val="20"/>
                        </w:rPr>
                        <w:t xml:space="preserve">), </w:t>
                      </w:r>
                      <w:r w:rsidRPr="00704FF8">
                        <w:rPr>
                          <w:i/>
                          <w:iCs/>
                          <w:sz w:val="20"/>
                          <w:szCs w:val="20"/>
                        </w:rPr>
                        <w:t>SE</w:t>
                      </w:r>
                      <w:r w:rsidRPr="00704FF8">
                        <w:rPr>
                          <w:sz w:val="20"/>
                          <w:szCs w:val="20"/>
                        </w:rPr>
                        <w:t xml:space="preserve"> = .0</w:t>
                      </w:r>
                      <w:r>
                        <w:rPr>
                          <w:sz w:val="20"/>
                          <w:szCs w:val="20"/>
                        </w:rPr>
                        <w:t>16</w:t>
                      </w:r>
                      <w:r w:rsidRPr="00704FF8">
                        <w:rPr>
                          <w:sz w:val="20"/>
                          <w:szCs w:val="20"/>
                        </w:rPr>
                        <w:t xml:space="preserve">, </w:t>
                      </w:r>
                      <w:r w:rsidRPr="00704FF8">
                        <w:rPr>
                          <w:i/>
                          <w:iCs/>
                          <w:sz w:val="20"/>
                          <w:szCs w:val="20"/>
                        </w:rPr>
                        <w:t>p</w:t>
                      </w:r>
                      <w:r w:rsidRPr="00704FF8">
                        <w:rPr>
                          <w:sz w:val="20"/>
                          <w:szCs w:val="20"/>
                        </w:rPr>
                        <w:t xml:space="preserve"> </w:t>
                      </w:r>
                      <w:r>
                        <w:rPr>
                          <w:sz w:val="20"/>
                          <w:szCs w:val="20"/>
                        </w:rPr>
                        <w:t>&lt;</w:t>
                      </w:r>
                      <w:r w:rsidRPr="00704FF8">
                        <w:rPr>
                          <w:sz w:val="20"/>
                          <w:szCs w:val="20"/>
                        </w:rPr>
                        <w:t>.01</w:t>
                      </w:r>
                      <w:r>
                        <w:rPr>
                          <w:sz w:val="20"/>
                          <w:szCs w:val="20"/>
                        </w:rPr>
                        <w:t xml:space="preserve"> (</w:t>
                      </w:r>
                      <w:r w:rsidRPr="008413AD">
                        <w:rPr>
                          <w:i/>
                          <w:iCs/>
                          <w:sz w:val="20"/>
                          <w:szCs w:val="20"/>
                        </w:rPr>
                        <w:t>p</w:t>
                      </w:r>
                      <w:r>
                        <w:rPr>
                          <w:sz w:val="20"/>
                          <w:szCs w:val="20"/>
                        </w:rPr>
                        <w:t xml:space="preserve"> = .045)</w:t>
                      </w:r>
                    </w:p>
                  </w:txbxContent>
                </v:textbox>
                <w10:wrap type="square"/>
              </v:shape>
            </w:pict>
          </mc:Fallback>
        </mc:AlternateContent>
      </w:r>
      <w:r w:rsidRPr="00A72816">
        <w:rPr>
          <w:noProof/>
          <w:sz w:val="20"/>
          <w:szCs w:val="20"/>
        </w:rPr>
        <mc:AlternateContent>
          <mc:Choice Requires="wps">
            <w:drawing>
              <wp:anchor distT="0" distB="0" distL="114300" distR="114300" simplePos="0" relativeHeight="251698176" behindDoc="0" locked="0" layoutInCell="1" allowOverlap="1" wp14:anchorId="10433434" wp14:editId="7D367578">
                <wp:simplePos x="0" y="0"/>
                <wp:positionH relativeFrom="column">
                  <wp:posOffset>4891405</wp:posOffset>
                </wp:positionH>
                <wp:positionV relativeFrom="paragraph">
                  <wp:posOffset>3581</wp:posOffset>
                </wp:positionV>
                <wp:extent cx="1005840" cy="457200"/>
                <wp:effectExtent l="0" t="0" r="22860" b="21590"/>
                <wp:wrapSquare wrapText="bothSides"/>
                <wp:docPr id="1469069233" name="Rectangle 1469069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457200"/>
                        </a:xfrm>
                        <a:prstGeom prst="rect">
                          <a:avLst/>
                        </a:prstGeom>
                        <a:noFill/>
                        <a:ln w="12700" cap="flat" cmpd="sng" algn="ctr">
                          <a:solidFill>
                            <a:sysClr val="windowText" lastClr="000000"/>
                          </a:solidFill>
                          <a:prstDash val="solid"/>
                          <a:miter lim="800000"/>
                        </a:ln>
                        <a:effectLst/>
                      </wps:spPr>
                      <wps:txbx>
                        <w:txbxContent>
                          <w:p w14:paraId="0664BD95" w14:textId="77777777" w:rsidR="00E845D9" w:rsidRPr="00600284" w:rsidRDefault="00E845D9" w:rsidP="00E845D9">
                            <w:pPr>
                              <w:jc w:val="center"/>
                              <w:rPr>
                                <w:color w:val="000000"/>
                              </w:rPr>
                            </w:pPr>
                            <w:r w:rsidRPr="00600284">
                              <w:rPr>
                                <w:color w:val="000000"/>
                              </w:rPr>
                              <w:t>WISDM</w:t>
                            </w:r>
                          </w:p>
                          <w:p w14:paraId="61C9C163" w14:textId="77777777" w:rsidR="00E845D9" w:rsidRPr="00600284" w:rsidRDefault="00E845D9" w:rsidP="00E845D9">
                            <w:pPr>
                              <w:jc w:val="center"/>
                              <w:rPr>
                                <w:color w:val="000000"/>
                              </w:rPr>
                            </w:pP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10433434" id="Rectangle 1469069233" o:spid="_x0000_s1052" style="position:absolute;margin-left:385.15pt;margin-top:.3pt;width:79.2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" filled="f" strokecolor="windowText" strokeweight="1pt">
                <v:path arrowok="t"/>
                <v:textbox style="mso-fit-shape-to-text:t" inset=",7.2pt,,0">
                  <w:txbxContent>
                    <w:p w14:paraId="0664BD95" w14:textId="77777777" w:rsidR="00E845D9" w:rsidRPr="00600284" w:rsidRDefault="00E845D9" w:rsidP="00E845D9">
                      <w:pPr>
                        <w:jc w:val="center"/>
                        <w:rPr>
                          <w:color w:val="000000"/>
                        </w:rPr>
                      </w:pPr>
                      <w:r w:rsidRPr="00600284">
                        <w:rPr>
                          <w:color w:val="000000"/>
                        </w:rPr>
                        <w:t>WISDM</w:t>
                      </w:r>
                    </w:p>
                    <w:p w14:paraId="61C9C163" w14:textId="77777777" w:rsidR="00E845D9" w:rsidRPr="00600284" w:rsidRDefault="00E845D9" w:rsidP="00E845D9">
                      <w:pPr>
                        <w:jc w:val="center"/>
                        <w:rPr>
                          <w:color w:val="000000"/>
                        </w:rPr>
                      </w:pPr>
                    </w:p>
                  </w:txbxContent>
                </v:textbox>
                <w10:wrap type="square"/>
              </v:rect>
            </w:pict>
          </mc:Fallback>
        </mc:AlternateContent>
      </w:r>
      <w:r w:rsidRPr="00A72816">
        <w:rPr>
          <w:noProof/>
          <w:sz w:val="20"/>
          <w:szCs w:val="20"/>
        </w:rPr>
        <mc:AlternateContent>
          <mc:Choice Requires="wps">
            <w:drawing>
              <wp:anchor distT="0" distB="0" distL="114300" distR="114300" simplePos="0" relativeHeight="251697152" behindDoc="0" locked="0" layoutInCell="1" allowOverlap="1" wp14:anchorId="2D4580D8" wp14:editId="5E6CA8DF">
                <wp:simplePos x="0" y="0"/>
                <wp:positionH relativeFrom="margin">
                  <wp:posOffset>66040</wp:posOffset>
                </wp:positionH>
                <wp:positionV relativeFrom="paragraph">
                  <wp:posOffset>4115</wp:posOffset>
                </wp:positionV>
                <wp:extent cx="1097280" cy="457200"/>
                <wp:effectExtent l="0" t="0" r="15875" b="19050"/>
                <wp:wrapNone/>
                <wp:docPr id="1904129384" name="Rectangle 1904129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457200"/>
                        </a:xfrm>
                        <a:prstGeom prst="rect">
                          <a:avLst/>
                        </a:prstGeom>
                        <a:noFill/>
                        <a:ln w="12700" cap="flat" cmpd="sng" algn="ctr">
                          <a:solidFill>
                            <a:sysClr val="windowText" lastClr="000000"/>
                          </a:solidFill>
                          <a:prstDash val="solid"/>
                          <a:miter lim="800000"/>
                        </a:ln>
                        <a:effectLst/>
                      </wps:spPr>
                      <wps:txbx>
                        <w:txbxContent>
                          <w:p w14:paraId="4CD44D15" w14:textId="77777777" w:rsidR="00E845D9" w:rsidRPr="00600284" w:rsidRDefault="00E845D9" w:rsidP="00E845D9">
                            <w:pPr>
                              <w:jc w:val="center"/>
                              <w:rPr>
                                <w:color w:val="000000"/>
                              </w:rPr>
                            </w:pPr>
                            <w:r>
                              <w:rPr>
                                <w:color w:val="000000"/>
                              </w:rPr>
                              <w:t>Pain Severity</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4580D8" id="Rectangle 1904129384" o:spid="_x0000_s1053" style="position:absolute;margin-left:5.2pt;margin-top:.3pt;width:86.4pt;height:36pt;z-index:25169715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" filled="f" strokecolor="windowText" strokeweight="1pt">
                <v:path arrowok="t"/>
                <v:textbox>
                  <w:txbxContent>
                    <w:p w14:paraId="4CD44D15" w14:textId="77777777" w:rsidR="00E845D9" w:rsidRPr="00600284" w:rsidRDefault="00E845D9" w:rsidP="00E845D9">
                      <w:pPr>
                        <w:jc w:val="center"/>
                        <w:rPr>
                          <w:color w:val="000000"/>
                        </w:rPr>
                      </w:pPr>
                      <w:r>
                        <w:rPr>
                          <w:color w:val="000000"/>
                        </w:rPr>
                        <w:t>Pain Severity</w:t>
                      </w:r>
                    </w:p>
                  </w:txbxContent>
                </v:textbox>
                <w10:wrap anchorx="margin"/>
              </v:rect>
            </w:pict>
          </mc:Fallback>
        </mc:AlternateContent>
      </w:r>
    </w:p>
    <w:p w14:paraId="5F1A0BF2" w14:textId="77777777" w:rsidR="00E845D9" w:rsidRPr="0011317C" w:rsidRDefault="00E845D9" w:rsidP="00E845D9">
      <w:pPr>
        <w:spacing w:after="160" w:line="278" w:lineRule="auto"/>
        <w:rPr>
          <w:rFonts w:ascii="Aptos" w:eastAsia="Aptos" w:hAnsi="Aptos"/>
        </w:rPr>
      </w:pPr>
      <w:r w:rsidRPr="00A6715F">
        <w:rPr>
          <w:rFonts w:eastAsia="Aptos"/>
          <w:noProof/>
          <w:sz w:val="20"/>
          <w:szCs w:val="20"/>
        </w:rPr>
        <mc:AlternateContent>
          <mc:Choice Requires="wps">
            <w:drawing>
              <wp:anchor distT="4294967295" distB="4294967295" distL="114300" distR="114300" simplePos="0" relativeHeight="251700224" behindDoc="0" locked="0" layoutInCell="1" allowOverlap="1" wp14:anchorId="09975B04" wp14:editId="0E8B606E">
                <wp:simplePos x="0" y="0"/>
                <wp:positionH relativeFrom="margin">
                  <wp:posOffset>1095375</wp:posOffset>
                </wp:positionH>
                <wp:positionV relativeFrom="paragraph">
                  <wp:posOffset>73025</wp:posOffset>
                </wp:positionV>
                <wp:extent cx="3803904" cy="0"/>
                <wp:effectExtent l="0" t="76200" r="25400" b="95250"/>
                <wp:wrapNone/>
                <wp:docPr id="1332175610" name="Straight Arrow Connector 13321756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03904" cy="0"/>
                        </a:xfrm>
                        <a:prstGeom prst="straightConnector1">
                          <a:avLst/>
                        </a:prstGeom>
                        <a:noFill/>
                        <a:ln w="9525" cap="flat" cmpd="sng" algn="ctr">
                          <a:solidFill>
                            <a:sysClr val="windowText" lastClr="000000"/>
                          </a:solidFill>
                          <a:prstDash val="solid"/>
                          <a:miter lim="800000"/>
                          <a:headEnd type="none"/>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BD1A8D6" id="Straight Arrow Connector 1332175610" o:spid="_x0000_s1026" type="#_x0000_t32" style="position:absolute;margin-left:86.25pt;margin-top:5.75pt;width:299.5pt;height:0;z-index:25170022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" strokecolor="windowText">
                <v:stroke endarrow="block" joinstyle="miter"/>
                <o:lock v:ext="edit" shapetype="f"/>
                <w10:wrap anchorx="margin"/>
              </v:shape>
            </w:pict>
          </mc:Fallback>
        </mc:AlternateContent>
      </w:r>
    </w:p>
    <w:p w14:paraId="0549399B" w14:textId="77777777" w:rsidR="00E845D9" w:rsidRPr="0011317C" w:rsidRDefault="00E845D9" w:rsidP="00E845D9">
      <w:pPr>
        <w:spacing w:after="160" w:line="278" w:lineRule="auto"/>
        <w:rPr>
          <w:rFonts w:ascii="Aptos" w:eastAsia="Aptos" w:hAnsi="Aptos"/>
        </w:rPr>
      </w:pPr>
      <w:r w:rsidRPr="0011317C">
        <w:rPr>
          <w:rFonts w:eastAsia="Aptos"/>
          <w:noProof/>
          <w:sz w:val="20"/>
          <w:szCs w:val="20"/>
        </w:rPr>
        <mc:AlternateContent>
          <mc:Choice Requires="wps">
            <w:drawing>
              <wp:anchor distT="0" distB="0" distL="114300" distR="114300" simplePos="0" relativeHeight="251687936" behindDoc="0" locked="0" layoutInCell="1" allowOverlap="1" wp14:anchorId="13FF0360" wp14:editId="3931422E">
                <wp:simplePos x="0" y="0"/>
                <wp:positionH relativeFrom="margin">
                  <wp:align>center</wp:align>
                </wp:positionH>
                <wp:positionV relativeFrom="paragraph">
                  <wp:posOffset>64821</wp:posOffset>
                </wp:positionV>
                <wp:extent cx="4086225" cy="1397203"/>
                <wp:effectExtent l="0" t="0" r="28575" b="12700"/>
                <wp:wrapNone/>
                <wp:docPr id="1090786397" name="Text Box 1090786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6225" cy="1397203"/>
                        </a:xfrm>
                        <a:prstGeom prst="rect">
                          <a:avLst/>
                        </a:prstGeom>
                        <a:noFill/>
                        <a:ln w="6350">
                          <a:solidFill>
                            <a:sysClr val="window" lastClr="FFFFFF"/>
                          </a:solidFill>
                        </a:ln>
                        <a:effectLst/>
                      </wps:spPr>
                      <wps:txbx>
                        <w:txbxContent>
                          <w:p w14:paraId="51A84CE5" w14:textId="77777777" w:rsidR="00E845D9" w:rsidRDefault="00E845D9" w:rsidP="00E845D9">
                            <w:pPr>
                              <w:jc w:val="center"/>
                              <w:rPr>
                                <w:b/>
                                <w:bCs/>
                                <w:iCs/>
                                <w:u w:val="single"/>
                              </w:rPr>
                            </w:pPr>
                            <w:r w:rsidRPr="004F0237">
                              <w:rPr>
                                <w:b/>
                                <w:bCs/>
                                <w:iCs/>
                                <w:u w:val="single"/>
                              </w:rPr>
                              <w:t>Indirect Effects:</w:t>
                            </w:r>
                            <w:r w:rsidRPr="004F0237">
                              <w:rPr>
                                <w:b/>
                                <w:bCs/>
                                <w:i/>
                                <w:u w:val="single"/>
                              </w:rPr>
                              <w:t xml:space="preserve"> ab </w:t>
                            </w:r>
                            <w:r w:rsidRPr="004F0237">
                              <w:rPr>
                                <w:b/>
                                <w:bCs/>
                                <w:iCs/>
                                <w:u w:val="single"/>
                              </w:rPr>
                              <w:t>products</w:t>
                            </w:r>
                          </w:p>
                          <w:p w14:paraId="409AD38B" w14:textId="77777777" w:rsidR="00E845D9" w:rsidRDefault="00E845D9" w:rsidP="00E845D9">
                            <w:pPr>
                              <w:jc w:val="center"/>
                              <w:rPr>
                                <w:iCs/>
                              </w:rPr>
                            </w:pPr>
                            <w:r>
                              <w:rPr>
                                <w:i/>
                              </w:rPr>
                              <w:t>Adjusted: ab</w:t>
                            </w:r>
                            <w:r>
                              <w:rPr>
                                <w:iCs/>
                              </w:rPr>
                              <w:t xml:space="preserve"> = .003, SE = .002, PBCI</w:t>
                            </w:r>
                            <w:r w:rsidRPr="004F0237">
                              <w:rPr>
                                <w:iCs/>
                                <w:vertAlign w:val="subscript"/>
                              </w:rPr>
                              <w:t xml:space="preserve">95% </w:t>
                            </w:r>
                            <w:r>
                              <w:rPr>
                                <w:iCs/>
                              </w:rPr>
                              <w:t>= .0002, .008</w:t>
                            </w:r>
                          </w:p>
                          <w:p w14:paraId="0EB259FC" w14:textId="77777777" w:rsidR="00E845D9" w:rsidRPr="00704FF8" w:rsidRDefault="00E845D9" w:rsidP="00E845D9">
                            <w:pPr>
                              <w:jc w:val="center"/>
                              <w:rPr>
                                <w:iCs/>
                              </w:rPr>
                            </w:pPr>
                            <w:r w:rsidRPr="00704FF8">
                              <w:rPr>
                                <w:i/>
                              </w:rPr>
                              <w:t>Unadjusted</w:t>
                            </w:r>
                            <w:r>
                              <w:rPr>
                                <w:i/>
                              </w:rPr>
                              <w:t xml:space="preserve">: ab </w:t>
                            </w:r>
                            <w:r>
                              <w:rPr>
                                <w:iCs/>
                              </w:rPr>
                              <w:t>= .007, SE= .003, PBCI</w:t>
                            </w:r>
                            <w:r w:rsidRPr="00704FF8">
                              <w:rPr>
                                <w:iCs/>
                                <w:vertAlign w:val="subscript"/>
                              </w:rPr>
                              <w:t xml:space="preserve">95% </w:t>
                            </w:r>
                            <w:r>
                              <w:rPr>
                                <w:iCs/>
                              </w:rPr>
                              <w:t>= .0015, .013</w:t>
                            </w:r>
                          </w:p>
                          <w:p w14:paraId="6B32CDE5" w14:textId="77777777" w:rsidR="00E845D9" w:rsidRDefault="00E845D9" w:rsidP="00E845D9">
                            <w:pPr>
                              <w:jc w:val="center"/>
                              <w:rPr>
                                <w:b/>
                                <w:bCs/>
                                <w:iCs/>
                                <w:u w:val="single"/>
                              </w:rPr>
                            </w:pPr>
                            <w:r>
                              <w:rPr>
                                <w:b/>
                                <w:bCs/>
                                <w:iCs/>
                                <w:u w:val="single"/>
                              </w:rPr>
                              <w:t xml:space="preserve">Completely Standardized </w:t>
                            </w:r>
                            <w:r w:rsidRPr="004F0237">
                              <w:rPr>
                                <w:b/>
                                <w:bCs/>
                                <w:iCs/>
                                <w:u w:val="single"/>
                              </w:rPr>
                              <w:t>Indirect Effects:</w:t>
                            </w:r>
                            <w:r w:rsidRPr="004F0237">
                              <w:rPr>
                                <w:b/>
                                <w:bCs/>
                                <w:i/>
                                <w:u w:val="single"/>
                              </w:rPr>
                              <w:t xml:space="preserve"> ab </w:t>
                            </w:r>
                            <w:r w:rsidRPr="004F0237">
                              <w:rPr>
                                <w:b/>
                                <w:bCs/>
                                <w:iCs/>
                                <w:u w:val="single"/>
                              </w:rPr>
                              <w:t>products</w:t>
                            </w:r>
                          </w:p>
                          <w:p w14:paraId="1711B09F" w14:textId="77777777" w:rsidR="00E845D9" w:rsidRDefault="00E845D9" w:rsidP="00E845D9">
                            <w:pPr>
                              <w:jc w:val="center"/>
                              <w:rPr>
                                <w:iCs/>
                              </w:rPr>
                            </w:pPr>
                            <w:r>
                              <w:rPr>
                                <w:i/>
                              </w:rPr>
                              <w:t>Adjusted: β</w:t>
                            </w:r>
                            <w:r>
                              <w:rPr>
                                <w:iCs/>
                              </w:rPr>
                              <w:t xml:space="preserve"> = .008, SE = .005, PBCI</w:t>
                            </w:r>
                            <w:r w:rsidRPr="004F0237">
                              <w:rPr>
                                <w:iCs/>
                                <w:vertAlign w:val="subscript"/>
                              </w:rPr>
                              <w:t xml:space="preserve">95% </w:t>
                            </w:r>
                            <w:r>
                              <w:rPr>
                                <w:iCs/>
                              </w:rPr>
                              <w:t>= .0007, .019</w:t>
                            </w:r>
                          </w:p>
                          <w:p w14:paraId="1CB182EE" w14:textId="77777777" w:rsidR="00E845D9" w:rsidRPr="00704FF8" w:rsidRDefault="00E845D9" w:rsidP="00E845D9">
                            <w:pPr>
                              <w:jc w:val="center"/>
                              <w:rPr>
                                <w:iCs/>
                              </w:rPr>
                            </w:pPr>
                            <w:r w:rsidRPr="00704FF8">
                              <w:rPr>
                                <w:i/>
                              </w:rPr>
                              <w:t>Unadjusted</w:t>
                            </w:r>
                            <w:r>
                              <w:rPr>
                                <w:i/>
                              </w:rPr>
                              <w:t xml:space="preserve">: </w:t>
                            </w:r>
                            <w:r w:rsidRPr="00704FF8">
                              <w:rPr>
                                <w:i/>
                              </w:rPr>
                              <w:t>β</w:t>
                            </w:r>
                            <w:r>
                              <w:rPr>
                                <w:i/>
                              </w:rPr>
                              <w:t xml:space="preserve"> </w:t>
                            </w:r>
                            <w:r>
                              <w:rPr>
                                <w:iCs/>
                              </w:rPr>
                              <w:t>= .018, SE = .008, PBCI</w:t>
                            </w:r>
                            <w:r w:rsidRPr="00704FF8">
                              <w:rPr>
                                <w:iCs/>
                                <w:vertAlign w:val="subscript"/>
                              </w:rPr>
                              <w:t xml:space="preserve">95% </w:t>
                            </w:r>
                            <w:r>
                              <w:rPr>
                                <w:iCs/>
                              </w:rPr>
                              <w:t>= .004, .035</w:t>
                            </w:r>
                          </w:p>
                          <w:p w14:paraId="60F89CA8" w14:textId="77777777" w:rsidR="00E845D9" w:rsidRDefault="00E845D9" w:rsidP="00E845D9">
                            <w:pPr>
                              <w:jc w:val="center"/>
                              <w:rPr>
                                <w:b/>
                                <w:bCs/>
                                <w:iCs/>
                                <w:u w:val="single"/>
                              </w:rPr>
                            </w:pPr>
                          </w:p>
                          <w:p w14:paraId="3C9EBBB6" w14:textId="77777777" w:rsidR="00E845D9" w:rsidRDefault="00E845D9" w:rsidP="00E845D9">
                            <w:pPr>
                              <w:jc w:val="center"/>
                              <w:rPr>
                                <w:iCs/>
                              </w:rPr>
                            </w:pPr>
                          </w:p>
                          <w:p w14:paraId="3094176D" w14:textId="77777777" w:rsidR="00E845D9" w:rsidRPr="00AB20BB" w:rsidRDefault="00E845D9" w:rsidP="00E845D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F0360" id="Text Box 1090786397" o:spid="_x0000_s1054" type="#_x0000_t202" style="position:absolute;margin-left:0;margin-top:5.1pt;width:321.75pt;height:110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" filled="f" strokecolor="window" strokeweight=".5pt">
                <v:path arrowok="t"/>
                <v:textbox>
                  <w:txbxContent>
                    <w:p w14:paraId="51A84CE5" w14:textId="77777777" w:rsidR="00E845D9" w:rsidRDefault="00E845D9" w:rsidP="00E845D9">
                      <w:pPr>
                        <w:jc w:val="center"/>
                        <w:rPr>
                          <w:b/>
                          <w:bCs/>
                          <w:iCs/>
                          <w:u w:val="single"/>
                        </w:rPr>
                      </w:pPr>
                      <w:r w:rsidRPr="004F0237">
                        <w:rPr>
                          <w:b/>
                          <w:bCs/>
                          <w:iCs/>
                          <w:u w:val="single"/>
                        </w:rPr>
                        <w:t>Indirect Effects:</w:t>
                      </w:r>
                      <w:r w:rsidRPr="004F0237">
                        <w:rPr>
                          <w:b/>
                          <w:bCs/>
                          <w:i/>
                          <w:u w:val="single"/>
                        </w:rPr>
                        <w:t xml:space="preserve"> ab </w:t>
                      </w:r>
                      <w:r w:rsidRPr="004F0237">
                        <w:rPr>
                          <w:b/>
                          <w:bCs/>
                          <w:iCs/>
                          <w:u w:val="single"/>
                        </w:rPr>
                        <w:t>products</w:t>
                      </w:r>
                    </w:p>
                    <w:p w14:paraId="409AD38B" w14:textId="77777777" w:rsidR="00E845D9" w:rsidRDefault="00E845D9" w:rsidP="00E845D9">
                      <w:pPr>
                        <w:jc w:val="center"/>
                        <w:rPr>
                          <w:iCs/>
                        </w:rPr>
                      </w:pPr>
                      <w:r>
                        <w:rPr>
                          <w:i/>
                        </w:rPr>
                        <w:t>Adjusted: ab</w:t>
                      </w:r>
                      <w:r>
                        <w:rPr>
                          <w:iCs/>
                        </w:rPr>
                        <w:t xml:space="preserve"> = .003, SE = .002, PBCI</w:t>
                      </w:r>
                      <w:r w:rsidRPr="004F0237">
                        <w:rPr>
                          <w:iCs/>
                          <w:vertAlign w:val="subscript"/>
                        </w:rPr>
                        <w:t xml:space="preserve">95% </w:t>
                      </w:r>
                      <w:r>
                        <w:rPr>
                          <w:iCs/>
                        </w:rPr>
                        <w:t>= .0002, .008</w:t>
                      </w:r>
                    </w:p>
                    <w:p w14:paraId="0EB259FC" w14:textId="77777777" w:rsidR="00E845D9" w:rsidRPr="00704FF8" w:rsidRDefault="00E845D9" w:rsidP="00E845D9">
                      <w:pPr>
                        <w:jc w:val="center"/>
                        <w:rPr>
                          <w:iCs/>
                        </w:rPr>
                      </w:pPr>
                      <w:r w:rsidRPr="00704FF8">
                        <w:rPr>
                          <w:i/>
                        </w:rPr>
                        <w:t>Unadjusted</w:t>
                      </w:r>
                      <w:r>
                        <w:rPr>
                          <w:i/>
                        </w:rPr>
                        <w:t xml:space="preserve">: ab </w:t>
                      </w:r>
                      <w:r>
                        <w:rPr>
                          <w:iCs/>
                        </w:rPr>
                        <w:t>= .007, SE= .003, PBCI</w:t>
                      </w:r>
                      <w:r w:rsidRPr="00704FF8">
                        <w:rPr>
                          <w:iCs/>
                          <w:vertAlign w:val="subscript"/>
                        </w:rPr>
                        <w:t xml:space="preserve">95% </w:t>
                      </w:r>
                      <w:r>
                        <w:rPr>
                          <w:iCs/>
                        </w:rPr>
                        <w:t>= .0015, .013</w:t>
                      </w:r>
                    </w:p>
                    <w:p w14:paraId="6B32CDE5" w14:textId="77777777" w:rsidR="00E845D9" w:rsidRDefault="00E845D9" w:rsidP="00E845D9">
                      <w:pPr>
                        <w:jc w:val="center"/>
                        <w:rPr>
                          <w:b/>
                          <w:bCs/>
                          <w:iCs/>
                          <w:u w:val="single"/>
                        </w:rPr>
                      </w:pPr>
                      <w:r>
                        <w:rPr>
                          <w:b/>
                          <w:bCs/>
                          <w:iCs/>
                          <w:u w:val="single"/>
                        </w:rPr>
                        <w:t xml:space="preserve">Completely Standardized </w:t>
                      </w:r>
                      <w:r w:rsidRPr="004F0237">
                        <w:rPr>
                          <w:b/>
                          <w:bCs/>
                          <w:iCs/>
                          <w:u w:val="single"/>
                        </w:rPr>
                        <w:t>Indirect Effects:</w:t>
                      </w:r>
                      <w:r w:rsidRPr="004F0237">
                        <w:rPr>
                          <w:b/>
                          <w:bCs/>
                          <w:i/>
                          <w:u w:val="single"/>
                        </w:rPr>
                        <w:t xml:space="preserve"> ab </w:t>
                      </w:r>
                      <w:r w:rsidRPr="004F0237">
                        <w:rPr>
                          <w:b/>
                          <w:bCs/>
                          <w:iCs/>
                          <w:u w:val="single"/>
                        </w:rPr>
                        <w:t>products</w:t>
                      </w:r>
                    </w:p>
                    <w:p w14:paraId="1711B09F" w14:textId="77777777" w:rsidR="00E845D9" w:rsidRDefault="00E845D9" w:rsidP="00E845D9">
                      <w:pPr>
                        <w:jc w:val="center"/>
                        <w:rPr>
                          <w:iCs/>
                        </w:rPr>
                      </w:pPr>
                      <w:r>
                        <w:rPr>
                          <w:i/>
                        </w:rPr>
                        <w:t>Adjusted: β</w:t>
                      </w:r>
                      <w:r>
                        <w:rPr>
                          <w:iCs/>
                        </w:rPr>
                        <w:t xml:space="preserve"> = .008, SE = .005, PBCI</w:t>
                      </w:r>
                      <w:r w:rsidRPr="004F0237">
                        <w:rPr>
                          <w:iCs/>
                          <w:vertAlign w:val="subscript"/>
                        </w:rPr>
                        <w:t xml:space="preserve">95% </w:t>
                      </w:r>
                      <w:r>
                        <w:rPr>
                          <w:iCs/>
                        </w:rPr>
                        <w:t>= .0007, .019</w:t>
                      </w:r>
                    </w:p>
                    <w:p w14:paraId="1CB182EE" w14:textId="77777777" w:rsidR="00E845D9" w:rsidRPr="00704FF8" w:rsidRDefault="00E845D9" w:rsidP="00E845D9">
                      <w:pPr>
                        <w:jc w:val="center"/>
                        <w:rPr>
                          <w:iCs/>
                        </w:rPr>
                      </w:pPr>
                      <w:r w:rsidRPr="00704FF8">
                        <w:rPr>
                          <w:i/>
                        </w:rPr>
                        <w:t>Unadjusted</w:t>
                      </w:r>
                      <w:r>
                        <w:rPr>
                          <w:i/>
                        </w:rPr>
                        <w:t xml:space="preserve">: </w:t>
                      </w:r>
                      <w:r w:rsidRPr="00704FF8">
                        <w:rPr>
                          <w:i/>
                        </w:rPr>
                        <w:t>β</w:t>
                      </w:r>
                      <w:r>
                        <w:rPr>
                          <w:i/>
                        </w:rPr>
                        <w:t xml:space="preserve"> </w:t>
                      </w:r>
                      <w:r>
                        <w:rPr>
                          <w:iCs/>
                        </w:rPr>
                        <w:t>= .018, SE = .008, PBCI</w:t>
                      </w:r>
                      <w:r w:rsidRPr="00704FF8">
                        <w:rPr>
                          <w:iCs/>
                          <w:vertAlign w:val="subscript"/>
                        </w:rPr>
                        <w:t xml:space="preserve">95% </w:t>
                      </w:r>
                      <w:r>
                        <w:rPr>
                          <w:iCs/>
                        </w:rPr>
                        <w:t>= .004, .035</w:t>
                      </w:r>
                    </w:p>
                    <w:p w14:paraId="60F89CA8" w14:textId="77777777" w:rsidR="00E845D9" w:rsidRDefault="00E845D9" w:rsidP="00E845D9">
                      <w:pPr>
                        <w:jc w:val="center"/>
                        <w:rPr>
                          <w:b/>
                          <w:bCs/>
                          <w:iCs/>
                          <w:u w:val="single"/>
                        </w:rPr>
                      </w:pPr>
                    </w:p>
                    <w:p w14:paraId="3C9EBBB6" w14:textId="77777777" w:rsidR="00E845D9" w:rsidRDefault="00E845D9" w:rsidP="00E845D9">
                      <w:pPr>
                        <w:jc w:val="center"/>
                        <w:rPr>
                          <w:iCs/>
                        </w:rPr>
                      </w:pPr>
                    </w:p>
                    <w:p w14:paraId="3094176D" w14:textId="77777777" w:rsidR="00E845D9" w:rsidRPr="00AB20BB" w:rsidRDefault="00E845D9" w:rsidP="00E845D9">
                      <w:pPr>
                        <w:jc w:val="center"/>
                        <w:rPr>
                          <w:sz w:val="18"/>
                        </w:rPr>
                      </w:pPr>
                    </w:p>
                  </w:txbxContent>
                </v:textbox>
                <w10:wrap anchorx="margin"/>
              </v:shape>
            </w:pict>
          </mc:Fallback>
        </mc:AlternateContent>
      </w:r>
    </w:p>
    <w:p w14:paraId="653397FE" w14:textId="77777777" w:rsidR="00E845D9" w:rsidRDefault="00E845D9" w:rsidP="00E845D9">
      <w:pPr>
        <w:rPr>
          <w:sz w:val="20"/>
          <w:szCs w:val="20"/>
        </w:rPr>
      </w:pPr>
    </w:p>
    <w:p w14:paraId="075ADD51" w14:textId="77777777" w:rsidR="00E845D9" w:rsidRDefault="00E845D9" w:rsidP="00E845D9">
      <w:pPr>
        <w:rPr>
          <w:sz w:val="20"/>
          <w:szCs w:val="20"/>
        </w:rPr>
      </w:pPr>
    </w:p>
    <w:p w14:paraId="43E9316F" w14:textId="77777777" w:rsidR="00E845D9" w:rsidRDefault="00E845D9" w:rsidP="00E845D9">
      <w:pPr>
        <w:rPr>
          <w:sz w:val="20"/>
          <w:szCs w:val="20"/>
        </w:rPr>
      </w:pPr>
    </w:p>
    <w:p w14:paraId="641A5453" w14:textId="77777777" w:rsidR="00E845D9" w:rsidRDefault="00E845D9" w:rsidP="00E845D9">
      <w:pPr>
        <w:rPr>
          <w:sz w:val="20"/>
          <w:szCs w:val="20"/>
        </w:rPr>
      </w:pPr>
    </w:p>
    <w:p w14:paraId="6121EEA9" w14:textId="77777777" w:rsidR="00E845D9" w:rsidRDefault="00E845D9" w:rsidP="00E845D9">
      <w:pPr>
        <w:rPr>
          <w:sz w:val="20"/>
          <w:szCs w:val="20"/>
        </w:rPr>
      </w:pPr>
    </w:p>
    <w:p w14:paraId="6DCDA28F" w14:textId="77777777" w:rsidR="00E845D9" w:rsidRDefault="00E845D9" w:rsidP="00E845D9">
      <w:pPr>
        <w:rPr>
          <w:sz w:val="20"/>
          <w:szCs w:val="20"/>
        </w:rPr>
      </w:pPr>
    </w:p>
    <w:p w14:paraId="04E227A3" w14:textId="77777777" w:rsidR="00E845D9" w:rsidRDefault="00E845D9" w:rsidP="00E845D9">
      <w:pPr>
        <w:rPr>
          <w:sz w:val="20"/>
          <w:szCs w:val="20"/>
        </w:rPr>
      </w:pPr>
      <w:r w:rsidRPr="0011317C">
        <w:rPr>
          <w:rFonts w:ascii="Aptos" w:eastAsia="Aptos" w:hAnsi="Aptos"/>
          <w:noProof/>
        </w:rPr>
        <mc:AlternateContent>
          <mc:Choice Requires="wps">
            <w:drawing>
              <wp:anchor distT="45720" distB="45720" distL="114300" distR="114300" simplePos="0" relativeHeight="251689984" behindDoc="0" locked="0" layoutInCell="1" allowOverlap="1" wp14:anchorId="31C4C36A" wp14:editId="64899824">
                <wp:simplePos x="0" y="0"/>
                <wp:positionH relativeFrom="margin">
                  <wp:posOffset>73152</wp:posOffset>
                </wp:positionH>
                <wp:positionV relativeFrom="paragraph">
                  <wp:posOffset>203403</wp:posOffset>
                </wp:positionV>
                <wp:extent cx="5955030" cy="1404620"/>
                <wp:effectExtent l="0" t="0" r="0" b="0"/>
                <wp:wrapSquare wrapText="bothSides"/>
                <wp:docPr id="914068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404620"/>
                        </a:xfrm>
                        <a:prstGeom prst="rect">
                          <a:avLst/>
                        </a:prstGeom>
                        <a:noFill/>
                        <a:ln w="9525">
                          <a:noFill/>
                          <a:miter lim="800000"/>
                          <a:headEnd/>
                          <a:tailEnd/>
                        </a:ln>
                      </wps:spPr>
                      <wps:txbx>
                        <w:txbxContent>
                          <w:p w14:paraId="67FEE9E1" w14:textId="77777777" w:rsidR="00E845D9" w:rsidRPr="00844B35" w:rsidRDefault="00E845D9" w:rsidP="00E845D9">
                            <w:r w:rsidRPr="005F464A">
                              <w:rPr>
                                <w:b/>
                                <w:bCs/>
                              </w:rPr>
                              <w:t xml:space="preserve">Figure </w:t>
                            </w:r>
                            <w:r>
                              <w:rPr>
                                <w:b/>
                                <w:bCs/>
                              </w:rPr>
                              <w:t>2</w:t>
                            </w:r>
                            <w:r w:rsidRPr="005F464A">
                              <w:t xml:space="preserve">. Conceptual model of the indirect association of pain severity on </w:t>
                            </w:r>
                            <w:r>
                              <w:t>ENDS</w:t>
                            </w:r>
                            <w:r w:rsidRPr="005F464A">
                              <w:t xml:space="preserve"> dependence through sleep impairment severity</w:t>
                            </w:r>
                            <w:r>
                              <w:t xml:space="preserve">. </w:t>
                            </w:r>
                            <w:r>
                              <w:rPr>
                                <w:i/>
                                <w:iCs/>
                              </w:rPr>
                              <w:t>Note</w:t>
                            </w:r>
                            <w:r>
                              <w:t xml:space="preserve">: </w:t>
                            </w:r>
                            <w:r>
                              <w:rPr>
                                <w:i/>
                                <w:iCs/>
                              </w:rPr>
                              <w:t>N</w:t>
                            </w:r>
                            <w:r>
                              <w:t xml:space="preserve"> = 3,321 ENDS users; </w:t>
                            </w:r>
                            <w:r w:rsidRPr="0085789D">
                              <w:t>unadjusted values on each pathway are listed after (if disparate from) adjusted result</w:t>
                            </w:r>
                            <w:r>
                              <w:t xml:space="preserve">; </w:t>
                            </w:r>
                            <w:r>
                              <w:rPr>
                                <w:i/>
                                <w:iCs/>
                              </w:rPr>
                              <w:t>a</w:t>
                            </w:r>
                            <w:r>
                              <w:t xml:space="preserve"> path = association of X &amp; M; </w:t>
                            </w:r>
                            <w:r>
                              <w:rPr>
                                <w:i/>
                                <w:iCs/>
                              </w:rPr>
                              <w:t>b</w:t>
                            </w:r>
                            <w:r>
                              <w:t xml:space="preserve"> path = association of M on Y; </w:t>
                            </w:r>
                            <w:r>
                              <w:rPr>
                                <w:i/>
                                <w:iCs/>
                              </w:rPr>
                              <w:t>c’</w:t>
                            </w:r>
                            <w:r>
                              <w:t xml:space="preserve"> path = direct association between X on Y, controlling for M; </w:t>
                            </w:r>
                            <w:r>
                              <w:rPr>
                                <w:i/>
                                <w:iCs/>
                              </w:rPr>
                              <w:t>c</w:t>
                            </w:r>
                            <w:r>
                              <w:t xml:space="preserve"> path = total association of X on Y</w:t>
                            </w:r>
                            <w:r>
                              <w:rPr>
                                <w:vertAlign w:val="subscript"/>
                              </w:rPr>
                              <w:t>.</w:t>
                            </w:r>
                            <w:r>
                              <w:t xml:space="preserve"> Covariates included: age, sex, race, income, education, polytobacco use, and perceived mental health symptom severity.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C4C36A" id="_x0000_s1055" type="#_x0000_t202" style="position:absolute;margin-left:5.75pt;margin-top:16pt;width:468.9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" filled="f" stroked="f">
                <v:textbox style="mso-fit-shape-to-text:t">
                  <w:txbxContent>
                    <w:p w14:paraId="67FEE9E1" w14:textId="77777777" w:rsidR="00E845D9" w:rsidRPr="00844B35" w:rsidRDefault="00E845D9" w:rsidP="00E845D9">
                      <w:r w:rsidRPr="005F464A">
                        <w:rPr>
                          <w:b/>
                          <w:bCs/>
                        </w:rPr>
                        <w:t xml:space="preserve">Figure </w:t>
                      </w:r>
                      <w:r>
                        <w:rPr>
                          <w:b/>
                          <w:bCs/>
                        </w:rPr>
                        <w:t>2</w:t>
                      </w:r>
                      <w:r w:rsidRPr="005F464A">
                        <w:t xml:space="preserve">. Conceptual model of the indirect association of pain severity on </w:t>
                      </w:r>
                      <w:r>
                        <w:t>ENDS</w:t>
                      </w:r>
                      <w:r w:rsidRPr="005F464A">
                        <w:t xml:space="preserve"> dependence through sleep impairment severity</w:t>
                      </w:r>
                      <w:r>
                        <w:t xml:space="preserve">. </w:t>
                      </w:r>
                      <w:r>
                        <w:rPr>
                          <w:i/>
                          <w:iCs/>
                        </w:rPr>
                        <w:t>Note</w:t>
                      </w:r>
                      <w:r>
                        <w:t xml:space="preserve">: </w:t>
                      </w:r>
                      <w:r>
                        <w:rPr>
                          <w:i/>
                          <w:iCs/>
                        </w:rPr>
                        <w:t>N</w:t>
                      </w:r>
                      <w:r>
                        <w:t xml:space="preserve"> = 3,321 ENDS users; </w:t>
                      </w:r>
                      <w:r w:rsidRPr="0085789D">
                        <w:t>unadjusted values on each pathway are listed after (if disparate from) adjusted result</w:t>
                      </w:r>
                      <w:r>
                        <w:t xml:space="preserve">; </w:t>
                      </w:r>
                      <w:r>
                        <w:rPr>
                          <w:i/>
                          <w:iCs/>
                        </w:rPr>
                        <w:t>a</w:t>
                      </w:r>
                      <w:r>
                        <w:t xml:space="preserve"> path = association of X &amp; M; </w:t>
                      </w:r>
                      <w:r>
                        <w:rPr>
                          <w:i/>
                          <w:iCs/>
                        </w:rPr>
                        <w:t>b</w:t>
                      </w:r>
                      <w:r>
                        <w:t xml:space="preserve"> path = association of M on Y; </w:t>
                      </w:r>
                      <w:r>
                        <w:rPr>
                          <w:i/>
                          <w:iCs/>
                        </w:rPr>
                        <w:t>c’</w:t>
                      </w:r>
                      <w:r>
                        <w:t xml:space="preserve"> path = direct association between X on Y, controlling for M; </w:t>
                      </w:r>
                      <w:r>
                        <w:rPr>
                          <w:i/>
                          <w:iCs/>
                        </w:rPr>
                        <w:t>c</w:t>
                      </w:r>
                      <w:r>
                        <w:t xml:space="preserve"> path = total association of X on Y</w:t>
                      </w:r>
                      <w:r>
                        <w:rPr>
                          <w:vertAlign w:val="subscript"/>
                        </w:rPr>
                        <w:t>.</w:t>
                      </w:r>
                      <w:r>
                        <w:t xml:space="preserve"> Covariates included: age, sex, race, income, education, polytobacco use, and perceived mental health symptom severity. </w:t>
                      </w:r>
                    </w:p>
                  </w:txbxContent>
                </v:textbox>
                <w10:wrap type="square" anchorx="margin"/>
              </v:shape>
            </w:pict>
          </mc:Fallback>
        </mc:AlternateContent>
      </w:r>
      <w:r w:rsidRPr="0011317C">
        <w:rPr>
          <w:rFonts w:eastAsia="Aptos"/>
          <w:noProof/>
          <w:sz w:val="20"/>
          <w:szCs w:val="20"/>
        </w:rPr>
        <mc:AlternateContent>
          <mc:Choice Requires="wps">
            <w:drawing>
              <wp:anchor distT="0" distB="0" distL="114300" distR="114300" simplePos="0" relativeHeight="251688960" behindDoc="0" locked="0" layoutInCell="1" allowOverlap="1" wp14:anchorId="0D9E86BB" wp14:editId="15A36BC2">
                <wp:simplePos x="0" y="0"/>
                <wp:positionH relativeFrom="margin">
                  <wp:posOffset>0</wp:posOffset>
                </wp:positionH>
                <wp:positionV relativeFrom="paragraph">
                  <wp:posOffset>143510</wp:posOffset>
                </wp:positionV>
                <wp:extent cx="5995035" cy="0"/>
                <wp:effectExtent l="0" t="0" r="0" b="0"/>
                <wp:wrapNone/>
                <wp:docPr id="157498756" name="Straight Connector 21"/>
                <wp:cNvGraphicFramePr/>
                <a:graphic xmlns:a="http://schemas.openxmlformats.org/drawingml/2006/main">
                  <a:graphicData uri="http://schemas.microsoft.com/office/word/2010/wordprocessingShape">
                    <wps:wsp>
                      <wps:cNvCnPr/>
                      <wps:spPr>
                        <a:xfrm>
                          <a:off x="0" y="0"/>
                          <a:ext cx="599503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41CE38E" id="Straight Connector 21" o:spid="_x0000_s1026" style="position:absolute;z-index:251688960;visibility:visible;mso-wrap-style:square;mso-wrap-distance-left:9pt;mso-wrap-distance-top:0;mso-wrap-distance-right:9pt;mso-wrap-distance-bottom:0;mso-position-horizontal:absolute;mso-position-horizontal-relative:margin;mso-position-vertical:absolute;mso-position-vertical-relative:text" from="0,11.3pt" to="472.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" strokecolor="windowText" strokeweight=".5pt">
                <v:stroke joinstyle="miter"/>
                <w10:wrap anchorx="margin"/>
              </v:line>
            </w:pict>
          </mc:Fallback>
        </mc:AlternateContent>
      </w:r>
    </w:p>
    <w:p w14:paraId="47F7D6CA" w14:textId="77777777" w:rsidR="00A561A6" w:rsidRDefault="00A561A6" w:rsidP="00AB3992">
      <w:pPr>
        <w:spacing w:after="160" w:line="278" w:lineRule="auto"/>
        <w:ind w:left="-810"/>
        <w:rPr>
          <w:sz w:val="20"/>
          <w:szCs w:val="20"/>
        </w:rPr>
      </w:pPr>
    </w:p>
    <w:p w14:paraId="069AF21D" w14:textId="77777777" w:rsidR="00A561A6" w:rsidRDefault="00A561A6" w:rsidP="00AB3992">
      <w:pPr>
        <w:spacing w:after="160" w:line="278" w:lineRule="auto"/>
        <w:ind w:left="-810"/>
        <w:rPr>
          <w:sz w:val="20"/>
          <w:szCs w:val="20"/>
        </w:rPr>
      </w:pPr>
    </w:p>
    <w:p w14:paraId="1A3EC3EE" w14:textId="77777777" w:rsidR="00A561A6" w:rsidRDefault="00A561A6" w:rsidP="00AB3992">
      <w:pPr>
        <w:spacing w:after="160" w:line="278" w:lineRule="auto"/>
        <w:ind w:left="-810"/>
        <w:rPr>
          <w:sz w:val="20"/>
          <w:szCs w:val="20"/>
        </w:rPr>
      </w:pPr>
    </w:p>
    <w:p w14:paraId="178C9B57" w14:textId="77777777" w:rsidR="00A561A6" w:rsidRPr="00AB3992" w:rsidRDefault="00A561A6" w:rsidP="00AB3992">
      <w:pPr>
        <w:spacing w:after="160" w:line="278" w:lineRule="auto"/>
        <w:ind w:left="-810"/>
        <w:rPr>
          <w:sz w:val="20"/>
          <w:szCs w:val="20"/>
        </w:rPr>
      </w:pPr>
    </w:p>
    <w:p w14:paraId="5C89C33C" w14:textId="77777777" w:rsidR="00AB3992" w:rsidRDefault="00AB3992"/>
    <w:sectPr w:rsidR="00AB3992" w:rsidSect="00DF7333">
      <w:headerReference w:type="even" r:id="rId93"/>
      <w:headerReference w:type="default" r:id="rI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9F024" w14:textId="77777777" w:rsidR="00141EFF" w:rsidRDefault="00141EFF" w:rsidP="009F16CF">
      <w:r>
        <w:separator/>
      </w:r>
    </w:p>
  </w:endnote>
  <w:endnote w:type="continuationSeparator" w:id="0">
    <w:p w14:paraId="24C516BA" w14:textId="77777777" w:rsidR="00141EFF" w:rsidRDefault="00141EFF" w:rsidP="009F16CF">
      <w:r>
        <w:continuationSeparator/>
      </w:r>
    </w:p>
  </w:endnote>
  <w:endnote w:type="continuationNotice" w:id="1">
    <w:p w14:paraId="4D5194B7" w14:textId="77777777" w:rsidR="00141EFF" w:rsidRDefault="00141E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8F93C" w14:textId="77777777" w:rsidR="00141EFF" w:rsidRDefault="00141EFF" w:rsidP="009F16CF">
      <w:r>
        <w:separator/>
      </w:r>
    </w:p>
  </w:footnote>
  <w:footnote w:type="continuationSeparator" w:id="0">
    <w:p w14:paraId="2691744B" w14:textId="77777777" w:rsidR="00141EFF" w:rsidRDefault="00141EFF" w:rsidP="009F16CF">
      <w:r>
        <w:continuationSeparator/>
      </w:r>
    </w:p>
  </w:footnote>
  <w:footnote w:type="continuationNotice" w:id="1">
    <w:p w14:paraId="3A410D20" w14:textId="77777777" w:rsidR="00141EFF" w:rsidRDefault="00141E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3217535"/>
      <w:docPartObj>
        <w:docPartGallery w:val="Page Numbers (Top of Page)"/>
        <w:docPartUnique/>
      </w:docPartObj>
    </w:sdtPr>
    <w:sdtContent>
      <w:p w14:paraId="07793DE9" w14:textId="4ED9F27A" w:rsidR="00870A1C" w:rsidRDefault="00870A1C" w:rsidP="00DB25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B3992">
          <w:rPr>
            <w:rStyle w:val="PageNumber"/>
            <w:noProof/>
          </w:rPr>
          <w:t>30</w:t>
        </w:r>
        <w:r>
          <w:rPr>
            <w:rStyle w:val="PageNumber"/>
          </w:rPr>
          <w:fldChar w:fldCharType="end"/>
        </w:r>
      </w:p>
    </w:sdtContent>
  </w:sdt>
  <w:p w14:paraId="4674BCBB" w14:textId="77777777" w:rsidR="00870A1C" w:rsidRDefault="00870A1C" w:rsidP="00870A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37637073"/>
      <w:docPartObj>
        <w:docPartGallery w:val="Page Numbers (Top of Page)"/>
        <w:docPartUnique/>
      </w:docPartObj>
    </w:sdtPr>
    <w:sdtContent>
      <w:p w14:paraId="059320EC" w14:textId="23DE3FC7" w:rsidR="00870A1C" w:rsidRPr="00041FC8" w:rsidRDefault="00870A1C" w:rsidP="00DB2549">
        <w:pPr>
          <w:pStyle w:val="Header"/>
          <w:framePr w:wrap="none" w:vAnchor="text" w:hAnchor="margin" w:xAlign="right" w:y="1"/>
          <w:rPr>
            <w:rStyle w:val="PageNumber"/>
            <w:rFonts w:ascii="Times New Roman" w:hAnsi="Times New Roman" w:cs="Times New Roman"/>
          </w:rPr>
        </w:pPr>
        <w:r w:rsidRPr="00041FC8">
          <w:rPr>
            <w:rStyle w:val="PageNumber"/>
            <w:rFonts w:ascii="Times New Roman" w:hAnsi="Times New Roman" w:cs="Times New Roman"/>
          </w:rPr>
          <w:fldChar w:fldCharType="begin"/>
        </w:r>
        <w:r w:rsidRPr="00041FC8">
          <w:rPr>
            <w:rStyle w:val="PageNumber"/>
            <w:rFonts w:ascii="Times New Roman" w:hAnsi="Times New Roman" w:cs="Times New Roman"/>
          </w:rPr>
          <w:instrText xml:space="preserve"> PAGE </w:instrText>
        </w:r>
        <w:r w:rsidRPr="00041FC8">
          <w:rPr>
            <w:rStyle w:val="PageNumber"/>
            <w:rFonts w:ascii="Times New Roman" w:hAnsi="Times New Roman" w:cs="Times New Roman"/>
          </w:rPr>
          <w:fldChar w:fldCharType="separate"/>
        </w:r>
        <w:r w:rsidRPr="00041FC8">
          <w:rPr>
            <w:rStyle w:val="PageNumber"/>
            <w:rFonts w:ascii="Times New Roman" w:hAnsi="Times New Roman" w:cs="Times New Roman"/>
            <w:noProof/>
          </w:rPr>
          <w:t>2</w:t>
        </w:r>
        <w:r w:rsidRPr="00041FC8">
          <w:rPr>
            <w:rStyle w:val="PageNumber"/>
            <w:rFonts w:ascii="Times New Roman" w:hAnsi="Times New Roman" w:cs="Times New Roman"/>
          </w:rPr>
          <w:fldChar w:fldCharType="end"/>
        </w:r>
      </w:p>
    </w:sdtContent>
  </w:sdt>
  <w:p w14:paraId="37955257" w14:textId="7684B336" w:rsidR="00870A1C" w:rsidRPr="00870A1C" w:rsidRDefault="00870A1C" w:rsidP="00870A1C">
    <w:pPr>
      <w:pStyle w:val="Header"/>
      <w:ind w:right="360"/>
      <w:rPr>
        <w:rFonts w:ascii="Times New Roman" w:hAnsi="Times New Roman" w:cs="Times New Roman"/>
      </w:rPr>
    </w:pPr>
    <w:r>
      <w:rPr>
        <w:rFonts w:ascii="Times New Roman" w:hAnsi="Times New Roman" w:cs="Times New Roman"/>
      </w:rPr>
      <w:t>PAIN, SLEEP, AND NICOTINE DEPENDENCE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F435B9"/>
    <w:multiLevelType w:val="multilevel"/>
    <w:tmpl w:val="81E21E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4453182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ant Henry Ripley">
    <w15:presenceInfo w15:providerId="AD" w15:userId="S::ghripley@syr.edu::adc45799-6088-4484-ba27-70ca157d180b"/>
  </w15:person>
  <w15:person w15:author="Ripley, Grant">
    <w15:presenceInfo w15:providerId="AD" w15:userId="S::gripley1@kent.edu::3d1aaaff-6885-4578-98c8-c7c0168f0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tp5x5xs0tefssresav9vr0djxzaeaaefrv2p&quot;&gt;My EndNote Library&lt;record-ids&gt;&lt;item&gt;8&lt;/item&gt;&lt;item&gt;23&lt;/item&gt;&lt;item&gt;25&lt;/item&gt;&lt;item&gt;26&lt;/item&gt;&lt;item&gt;27&lt;/item&gt;&lt;item&gt;43&lt;/item&gt;&lt;item&gt;47&lt;/item&gt;&lt;item&gt;53&lt;/item&gt;&lt;item&gt;54&lt;/item&gt;&lt;item&gt;55&lt;/item&gt;&lt;item&gt;57&lt;/item&gt;&lt;item&gt;62&lt;/item&gt;&lt;item&gt;64&lt;/item&gt;&lt;item&gt;65&lt;/item&gt;&lt;item&gt;71&lt;/item&gt;&lt;item&gt;78&lt;/item&gt;&lt;item&gt;93&lt;/item&gt;&lt;item&gt;94&lt;/item&gt;&lt;item&gt;96&lt;/item&gt;&lt;item&gt;97&lt;/item&gt;&lt;item&gt;98&lt;/item&gt;&lt;item&gt;100&lt;/item&gt;&lt;item&gt;102&lt;/item&gt;&lt;item&gt;104&lt;/item&gt;&lt;item&gt;105&lt;/item&gt;&lt;item&gt;127&lt;/item&gt;&lt;item&gt;128&lt;/item&gt;&lt;item&gt;134&lt;/item&gt;&lt;item&gt;136&lt;/item&gt;&lt;item&gt;137&lt;/item&gt;&lt;item&gt;139&lt;/item&gt;&lt;item&gt;141&lt;/item&gt;&lt;item&gt;142&lt;/item&gt;&lt;item&gt;144&lt;/item&gt;&lt;item&gt;145&lt;/item&gt;&lt;item&gt;157&lt;/item&gt;&lt;item&gt;158&lt;/item&gt;&lt;item&gt;160&lt;/item&gt;&lt;item&gt;161&lt;/item&gt;&lt;item&gt;163&lt;/item&gt;&lt;item&gt;164&lt;/item&gt;&lt;item&gt;165&lt;/item&gt;&lt;item&gt;166&lt;/item&gt;&lt;item&gt;170&lt;/item&gt;&lt;item&gt;171&lt;/item&gt;&lt;item&gt;173&lt;/item&gt;&lt;item&gt;175&lt;/item&gt;&lt;item&gt;176&lt;/item&gt;&lt;item&gt;178&lt;/item&gt;&lt;item&gt;180&lt;/item&gt;&lt;item&gt;182&lt;/item&gt;&lt;item&gt;183&lt;/item&gt;&lt;item&gt;188&lt;/item&gt;&lt;item&gt;189&lt;/item&gt;&lt;item&gt;190&lt;/item&gt;&lt;item&gt;191&lt;/item&gt;&lt;item&gt;192&lt;/item&gt;&lt;item&gt;193&lt;/item&gt;&lt;item&gt;194&lt;/item&gt;&lt;item&gt;199&lt;/item&gt;&lt;item&gt;200&lt;/item&gt;&lt;item&gt;201&lt;/item&gt;&lt;item&gt;204&lt;/item&gt;&lt;item&gt;222&lt;/item&gt;&lt;item&gt;223&lt;/item&gt;&lt;item&gt;229&lt;/item&gt;&lt;item&gt;230&lt;/item&gt;&lt;item&gt;231&lt;/item&gt;&lt;item&gt;232&lt;/item&gt;&lt;item&gt;233&lt;/item&gt;&lt;item&gt;236&lt;/item&gt;&lt;item&gt;238&lt;/item&gt;&lt;item&gt;240&lt;/item&gt;&lt;item&gt;241&lt;/item&gt;&lt;item&gt;294&lt;/item&gt;&lt;item&gt;295&lt;/item&gt;&lt;item&gt;296&lt;/item&gt;&lt;item&gt;298&lt;/item&gt;&lt;item&gt;299&lt;/item&gt;&lt;item&gt;300&lt;/item&gt;&lt;item&gt;302&lt;/item&gt;&lt;item&gt;304&lt;/item&gt;&lt;item&gt;363&lt;/item&gt;&lt;item&gt;364&lt;/item&gt;&lt;item&gt;365&lt;/item&gt;&lt;item&gt;368&lt;/item&gt;&lt;item&gt;369&lt;/item&gt;&lt;/record-ids&gt;&lt;/item&gt;&lt;/Libraries&gt;"/>
    <w:docVar w:name="EN.UseJSCitationFormat" w:val="True"/>
  </w:docVars>
  <w:rsids>
    <w:rsidRoot w:val="002A361D"/>
    <w:rsid w:val="0000006B"/>
    <w:rsid w:val="00000EDE"/>
    <w:rsid w:val="000014FD"/>
    <w:rsid w:val="00001C7B"/>
    <w:rsid w:val="00002D07"/>
    <w:rsid w:val="0000328D"/>
    <w:rsid w:val="00003E0A"/>
    <w:rsid w:val="00004387"/>
    <w:rsid w:val="00004451"/>
    <w:rsid w:val="00004BE8"/>
    <w:rsid w:val="000054BE"/>
    <w:rsid w:val="000058DF"/>
    <w:rsid w:val="00005BD1"/>
    <w:rsid w:val="00006562"/>
    <w:rsid w:val="00006DDE"/>
    <w:rsid w:val="00007CA7"/>
    <w:rsid w:val="000104C6"/>
    <w:rsid w:val="00012F22"/>
    <w:rsid w:val="0001341F"/>
    <w:rsid w:val="0001390D"/>
    <w:rsid w:val="000139D1"/>
    <w:rsid w:val="00013A31"/>
    <w:rsid w:val="00013A3C"/>
    <w:rsid w:val="0001446A"/>
    <w:rsid w:val="00014497"/>
    <w:rsid w:val="00014626"/>
    <w:rsid w:val="00014C7B"/>
    <w:rsid w:val="0001525D"/>
    <w:rsid w:val="00015D91"/>
    <w:rsid w:val="000173FF"/>
    <w:rsid w:val="00017CE8"/>
    <w:rsid w:val="0002052F"/>
    <w:rsid w:val="000223D1"/>
    <w:rsid w:val="0002381A"/>
    <w:rsid w:val="00023DC2"/>
    <w:rsid w:val="00025885"/>
    <w:rsid w:val="00025E00"/>
    <w:rsid w:val="000272E6"/>
    <w:rsid w:val="00027D74"/>
    <w:rsid w:val="00030155"/>
    <w:rsid w:val="00030B7B"/>
    <w:rsid w:val="00031323"/>
    <w:rsid w:val="00031768"/>
    <w:rsid w:val="00031FC7"/>
    <w:rsid w:val="0003227C"/>
    <w:rsid w:val="00032473"/>
    <w:rsid w:val="00032ADA"/>
    <w:rsid w:val="00032C9E"/>
    <w:rsid w:val="00033124"/>
    <w:rsid w:val="00033E08"/>
    <w:rsid w:val="00034407"/>
    <w:rsid w:val="000346DF"/>
    <w:rsid w:val="00035549"/>
    <w:rsid w:val="00035772"/>
    <w:rsid w:val="000410C0"/>
    <w:rsid w:val="00041232"/>
    <w:rsid w:val="00041FC8"/>
    <w:rsid w:val="00043193"/>
    <w:rsid w:val="000431E6"/>
    <w:rsid w:val="000432D9"/>
    <w:rsid w:val="00044911"/>
    <w:rsid w:val="00044D3B"/>
    <w:rsid w:val="00044FA5"/>
    <w:rsid w:val="000459B7"/>
    <w:rsid w:val="00046914"/>
    <w:rsid w:val="00046B8C"/>
    <w:rsid w:val="00046C31"/>
    <w:rsid w:val="0004710E"/>
    <w:rsid w:val="00050406"/>
    <w:rsid w:val="0005151B"/>
    <w:rsid w:val="000523AB"/>
    <w:rsid w:val="00052DFA"/>
    <w:rsid w:val="0005332E"/>
    <w:rsid w:val="000542A3"/>
    <w:rsid w:val="0005453B"/>
    <w:rsid w:val="00055ED7"/>
    <w:rsid w:val="00057D63"/>
    <w:rsid w:val="00060693"/>
    <w:rsid w:val="000606D7"/>
    <w:rsid w:val="00061D60"/>
    <w:rsid w:val="00063B9B"/>
    <w:rsid w:val="00063E2B"/>
    <w:rsid w:val="00063E3D"/>
    <w:rsid w:val="0006407C"/>
    <w:rsid w:val="00065071"/>
    <w:rsid w:val="00065D4C"/>
    <w:rsid w:val="00066864"/>
    <w:rsid w:val="00066E46"/>
    <w:rsid w:val="000676D9"/>
    <w:rsid w:val="00070A36"/>
    <w:rsid w:val="000719AD"/>
    <w:rsid w:val="00072513"/>
    <w:rsid w:val="00073170"/>
    <w:rsid w:val="00073301"/>
    <w:rsid w:val="000743B2"/>
    <w:rsid w:val="000747A6"/>
    <w:rsid w:val="00074B93"/>
    <w:rsid w:val="000759FA"/>
    <w:rsid w:val="00075E18"/>
    <w:rsid w:val="00076D52"/>
    <w:rsid w:val="00076D63"/>
    <w:rsid w:val="000806FB"/>
    <w:rsid w:val="000823B4"/>
    <w:rsid w:val="000829FA"/>
    <w:rsid w:val="000848E4"/>
    <w:rsid w:val="000854E7"/>
    <w:rsid w:val="000856BA"/>
    <w:rsid w:val="00086522"/>
    <w:rsid w:val="00086724"/>
    <w:rsid w:val="00087216"/>
    <w:rsid w:val="0008725E"/>
    <w:rsid w:val="00087677"/>
    <w:rsid w:val="000911DA"/>
    <w:rsid w:val="00091356"/>
    <w:rsid w:val="000917F9"/>
    <w:rsid w:val="000923CD"/>
    <w:rsid w:val="00092645"/>
    <w:rsid w:val="00093158"/>
    <w:rsid w:val="00093495"/>
    <w:rsid w:val="00095E39"/>
    <w:rsid w:val="0009682D"/>
    <w:rsid w:val="00096D2F"/>
    <w:rsid w:val="00097762"/>
    <w:rsid w:val="00097F02"/>
    <w:rsid w:val="000A1056"/>
    <w:rsid w:val="000A1696"/>
    <w:rsid w:val="000A17A2"/>
    <w:rsid w:val="000A190C"/>
    <w:rsid w:val="000A2C0F"/>
    <w:rsid w:val="000A434E"/>
    <w:rsid w:val="000A529E"/>
    <w:rsid w:val="000A5411"/>
    <w:rsid w:val="000B10D0"/>
    <w:rsid w:val="000B19A5"/>
    <w:rsid w:val="000B242A"/>
    <w:rsid w:val="000B3A80"/>
    <w:rsid w:val="000B4511"/>
    <w:rsid w:val="000B584F"/>
    <w:rsid w:val="000B5DB9"/>
    <w:rsid w:val="000B5E2C"/>
    <w:rsid w:val="000C0409"/>
    <w:rsid w:val="000C174B"/>
    <w:rsid w:val="000C1832"/>
    <w:rsid w:val="000C45BD"/>
    <w:rsid w:val="000C53EB"/>
    <w:rsid w:val="000C5CCE"/>
    <w:rsid w:val="000C65A9"/>
    <w:rsid w:val="000D04CC"/>
    <w:rsid w:val="000D08BD"/>
    <w:rsid w:val="000D0965"/>
    <w:rsid w:val="000D0BA7"/>
    <w:rsid w:val="000D285E"/>
    <w:rsid w:val="000D2B8D"/>
    <w:rsid w:val="000D2EB6"/>
    <w:rsid w:val="000D52B5"/>
    <w:rsid w:val="000E01CD"/>
    <w:rsid w:val="000E03C2"/>
    <w:rsid w:val="000E1193"/>
    <w:rsid w:val="000E12EB"/>
    <w:rsid w:val="000E1658"/>
    <w:rsid w:val="000E30AD"/>
    <w:rsid w:val="000E354B"/>
    <w:rsid w:val="000E3FF1"/>
    <w:rsid w:val="000E4A5F"/>
    <w:rsid w:val="000E55BD"/>
    <w:rsid w:val="000E5AEF"/>
    <w:rsid w:val="000E6474"/>
    <w:rsid w:val="000E6752"/>
    <w:rsid w:val="000E76FA"/>
    <w:rsid w:val="000E7CE3"/>
    <w:rsid w:val="000F07D3"/>
    <w:rsid w:val="000F1564"/>
    <w:rsid w:val="000F187F"/>
    <w:rsid w:val="000F1ED5"/>
    <w:rsid w:val="000F2035"/>
    <w:rsid w:val="000F233E"/>
    <w:rsid w:val="000F2898"/>
    <w:rsid w:val="000F2ED9"/>
    <w:rsid w:val="000F33E4"/>
    <w:rsid w:val="000F46FD"/>
    <w:rsid w:val="000F4A6A"/>
    <w:rsid w:val="000F53E9"/>
    <w:rsid w:val="000F6271"/>
    <w:rsid w:val="000F7A5F"/>
    <w:rsid w:val="001002DC"/>
    <w:rsid w:val="00100305"/>
    <w:rsid w:val="00100852"/>
    <w:rsid w:val="001013AC"/>
    <w:rsid w:val="0010163F"/>
    <w:rsid w:val="001032CF"/>
    <w:rsid w:val="001035A0"/>
    <w:rsid w:val="00104C12"/>
    <w:rsid w:val="00105BF2"/>
    <w:rsid w:val="00105D4A"/>
    <w:rsid w:val="001063F9"/>
    <w:rsid w:val="00106C8A"/>
    <w:rsid w:val="00107707"/>
    <w:rsid w:val="00107A18"/>
    <w:rsid w:val="001111F5"/>
    <w:rsid w:val="00111752"/>
    <w:rsid w:val="00111915"/>
    <w:rsid w:val="00111969"/>
    <w:rsid w:val="00111AC2"/>
    <w:rsid w:val="0011303C"/>
    <w:rsid w:val="0011317C"/>
    <w:rsid w:val="0011473A"/>
    <w:rsid w:val="00115143"/>
    <w:rsid w:val="00115549"/>
    <w:rsid w:val="00116768"/>
    <w:rsid w:val="00117C36"/>
    <w:rsid w:val="00117FBA"/>
    <w:rsid w:val="0012018A"/>
    <w:rsid w:val="001222E9"/>
    <w:rsid w:val="0012231A"/>
    <w:rsid w:val="0012282E"/>
    <w:rsid w:val="00124840"/>
    <w:rsid w:val="00125FFA"/>
    <w:rsid w:val="00127100"/>
    <w:rsid w:val="0012762D"/>
    <w:rsid w:val="001278B8"/>
    <w:rsid w:val="00127DCF"/>
    <w:rsid w:val="001309AF"/>
    <w:rsid w:val="00131FF3"/>
    <w:rsid w:val="001322FA"/>
    <w:rsid w:val="00132DD8"/>
    <w:rsid w:val="0013386C"/>
    <w:rsid w:val="00134185"/>
    <w:rsid w:val="00134793"/>
    <w:rsid w:val="00134E07"/>
    <w:rsid w:val="00135BE8"/>
    <w:rsid w:val="00135EBB"/>
    <w:rsid w:val="00135F75"/>
    <w:rsid w:val="0013630C"/>
    <w:rsid w:val="001368A0"/>
    <w:rsid w:val="00136F58"/>
    <w:rsid w:val="001402EF"/>
    <w:rsid w:val="00141EFF"/>
    <w:rsid w:val="00142CCB"/>
    <w:rsid w:val="00143F88"/>
    <w:rsid w:val="00144A83"/>
    <w:rsid w:val="0014582C"/>
    <w:rsid w:val="00146C4E"/>
    <w:rsid w:val="001471C6"/>
    <w:rsid w:val="00147EB4"/>
    <w:rsid w:val="001505A2"/>
    <w:rsid w:val="00150EF9"/>
    <w:rsid w:val="001515AA"/>
    <w:rsid w:val="00154108"/>
    <w:rsid w:val="00154668"/>
    <w:rsid w:val="00156ABF"/>
    <w:rsid w:val="00156BA3"/>
    <w:rsid w:val="001570FC"/>
    <w:rsid w:val="0015754C"/>
    <w:rsid w:val="001578D3"/>
    <w:rsid w:val="00161B7D"/>
    <w:rsid w:val="00162830"/>
    <w:rsid w:val="00163970"/>
    <w:rsid w:val="00164DAA"/>
    <w:rsid w:val="00165042"/>
    <w:rsid w:val="001655A5"/>
    <w:rsid w:val="001660F7"/>
    <w:rsid w:val="00166671"/>
    <w:rsid w:val="00175342"/>
    <w:rsid w:val="001759AF"/>
    <w:rsid w:val="00177BB3"/>
    <w:rsid w:val="00181B3B"/>
    <w:rsid w:val="00182B25"/>
    <w:rsid w:val="001831B2"/>
    <w:rsid w:val="001832B3"/>
    <w:rsid w:val="00183841"/>
    <w:rsid w:val="001843E5"/>
    <w:rsid w:val="00184A54"/>
    <w:rsid w:val="00185340"/>
    <w:rsid w:val="00185AEB"/>
    <w:rsid w:val="00185FCF"/>
    <w:rsid w:val="001867CF"/>
    <w:rsid w:val="00186993"/>
    <w:rsid w:val="00186E1B"/>
    <w:rsid w:val="001875BB"/>
    <w:rsid w:val="0019025F"/>
    <w:rsid w:val="00190324"/>
    <w:rsid w:val="00190707"/>
    <w:rsid w:val="00190B68"/>
    <w:rsid w:val="00190EA3"/>
    <w:rsid w:val="001921A1"/>
    <w:rsid w:val="0019289A"/>
    <w:rsid w:val="0019296A"/>
    <w:rsid w:val="00192E13"/>
    <w:rsid w:val="0019365A"/>
    <w:rsid w:val="0019400B"/>
    <w:rsid w:val="00194152"/>
    <w:rsid w:val="001945C1"/>
    <w:rsid w:val="001957B6"/>
    <w:rsid w:val="00196530"/>
    <w:rsid w:val="001967FD"/>
    <w:rsid w:val="001968CF"/>
    <w:rsid w:val="0019793D"/>
    <w:rsid w:val="00197E7A"/>
    <w:rsid w:val="001A0674"/>
    <w:rsid w:val="001A0B8F"/>
    <w:rsid w:val="001A187D"/>
    <w:rsid w:val="001A1C22"/>
    <w:rsid w:val="001A20C3"/>
    <w:rsid w:val="001A2541"/>
    <w:rsid w:val="001A2545"/>
    <w:rsid w:val="001A5825"/>
    <w:rsid w:val="001A5A93"/>
    <w:rsid w:val="001A6228"/>
    <w:rsid w:val="001A7041"/>
    <w:rsid w:val="001B318C"/>
    <w:rsid w:val="001B4020"/>
    <w:rsid w:val="001B4E41"/>
    <w:rsid w:val="001B5379"/>
    <w:rsid w:val="001B58A8"/>
    <w:rsid w:val="001B658C"/>
    <w:rsid w:val="001C0189"/>
    <w:rsid w:val="001C0BBC"/>
    <w:rsid w:val="001C10AE"/>
    <w:rsid w:val="001C1486"/>
    <w:rsid w:val="001C18A0"/>
    <w:rsid w:val="001C2CEE"/>
    <w:rsid w:val="001C3F0A"/>
    <w:rsid w:val="001C4D08"/>
    <w:rsid w:val="001C58D6"/>
    <w:rsid w:val="001C5F63"/>
    <w:rsid w:val="001D12B5"/>
    <w:rsid w:val="001D28A7"/>
    <w:rsid w:val="001D2E1E"/>
    <w:rsid w:val="001D341A"/>
    <w:rsid w:val="001D3925"/>
    <w:rsid w:val="001D3B10"/>
    <w:rsid w:val="001D440F"/>
    <w:rsid w:val="001D44C6"/>
    <w:rsid w:val="001D469A"/>
    <w:rsid w:val="001D50A5"/>
    <w:rsid w:val="001D5114"/>
    <w:rsid w:val="001D5E04"/>
    <w:rsid w:val="001D6DD3"/>
    <w:rsid w:val="001D7025"/>
    <w:rsid w:val="001D7289"/>
    <w:rsid w:val="001E11A3"/>
    <w:rsid w:val="001E1E9D"/>
    <w:rsid w:val="001E1F98"/>
    <w:rsid w:val="001E24B4"/>
    <w:rsid w:val="001E264F"/>
    <w:rsid w:val="001E3AAF"/>
    <w:rsid w:val="001E4C91"/>
    <w:rsid w:val="001E5DF8"/>
    <w:rsid w:val="001E6942"/>
    <w:rsid w:val="001E73A6"/>
    <w:rsid w:val="001E7C69"/>
    <w:rsid w:val="001F2804"/>
    <w:rsid w:val="001F30E8"/>
    <w:rsid w:val="001F38CF"/>
    <w:rsid w:val="001F4260"/>
    <w:rsid w:val="001F4430"/>
    <w:rsid w:val="001F4D28"/>
    <w:rsid w:val="001F50E0"/>
    <w:rsid w:val="001F547F"/>
    <w:rsid w:val="001F5924"/>
    <w:rsid w:val="001F60F7"/>
    <w:rsid w:val="00200908"/>
    <w:rsid w:val="00204438"/>
    <w:rsid w:val="002053B4"/>
    <w:rsid w:val="0020580E"/>
    <w:rsid w:val="00205BE3"/>
    <w:rsid w:val="00205C15"/>
    <w:rsid w:val="0020671B"/>
    <w:rsid w:val="002078CC"/>
    <w:rsid w:val="00210434"/>
    <w:rsid w:val="0021097C"/>
    <w:rsid w:val="002118F7"/>
    <w:rsid w:val="00213AA7"/>
    <w:rsid w:val="00214BA0"/>
    <w:rsid w:val="002158BA"/>
    <w:rsid w:val="002166B1"/>
    <w:rsid w:val="0021741C"/>
    <w:rsid w:val="002209E6"/>
    <w:rsid w:val="00220C6D"/>
    <w:rsid w:val="00221F14"/>
    <w:rsid w:val="002220EE"/>
    <w:rsid w:val="0022271F"/>
    <w:rsid w:val="002227E8"/>
    <w:rsid w:val="00222940"/>
    <w:rsid w:val="002231E6"/>
    <w:rsid w:val="00223D6D"/>
    <w:rsid w:val="002244D4"/>
    <w:rsid w:val="00225A9B"/>
    <w:rsid w:val="00225DD3"/>
    <w:rsid w:val="00226FA0"/>
    <w:rsid w:val="00227178"/>
    <w:rsid w:val="0022750E"/>
    <w:rsid w:val="00227A34"/>
    <w:rsid w:val="00227A9D"/>
    <w:rsid w:val="00227B8B"/>
    <w:rsid w:val="002303A7"/>
    <w:rsid w:val="00232545"/>
    <w:rsid w:val="00232F81"/>
    <w:rsid w:val="0023444A"/>
    <w:rsid w:val="0023459D"/>
    <w:rsid w:val="00235EBD"/>
    <w:rsid w:val="00235FDE"/>
    <w:rsid w:val="00240F01"/>
    <w:rsid w:val="002449EF"/>
    <w:rsid w:val="00244F26"/>
    <w:rsid w:val="00245559"/>
    <w:rsid w:val="00246D91"/>
    <w:rsid w:val="00247B0B"/>
    <w:rsid w:val="0025048B"/>
    <w:rsid w:val="00251073"/>
    <w:rsid w:val="002521E7"/>
    <w:rsid w:val="00252EF1"/>
    <w:rsid w:val="0025368F"/>
    <w:rsid w:val="0025462B"/>
    <w:rsid w:val="002569E7"/>
    <w:rsid w:val="002572B2"/>
    <w:rsid w:val="0026227B"/>
    <w:rsid w:val="002625FB"/>
    <w:rsid w:val="00262DC4"/>
    <w:rsid w:val="0026330E"/>
    <w:rsid w:val="002649A4"/>
    <w:rsid w:val="002655E7"/>
    <w:rsid w:val="00265CF4"/>
    <w:rsid w:val="00266044"/>
    <w:rsid w:val="0026627D"/>
    <w:rsid w:val="002667CE"/>
    <w:rsid w:val="00266FA8"/>
    <w:rsid w:val="00270392"/>
    <w:rsid w:val="0027087A"/>
    <w:rsid w:val="0027130D"/>
    <w:rsid w:val="00271B1D"/>
    <w:rsid w:val="00271D0A"/>
    <w:rsid w:val="00271FAE"/>
    <w:rsid w:val="00272100"/>
    <w:rsid w:val="0027356B"/>
    <w:rsid w:val="00273FD3"/>
    <w:rsid w:val="00274931"/>
    <w:rsid w:val="00274BF1"/>
    <w:rsid w:val="00274EF1"/>
    <w:rsid w:val="00275384"/>
    <w:rsid w:val="00275583"/>
    <w:rsid w:val="00275753"/>
    <w:rsid w:val="00275F15"/>
    <w:rsid w:val="00277C31"/>
    <w:rsid w:val="00280C7E"/>
    <w:rsid w:val="00281091"/>
    <w:rsid w:val="002815C7"/>
    <w:rsid w:val="0028174F"/>
    <w:rsid w:val="00284B25"/>
    <w:rsid w:val="00285374"/>
    <w:rsid w:val="002854AA"/>
    <w:rsid w:val="00285FE3"/>
    <w:rsid w:val="002874EC"/>
    <w:rsid w:val="002933AF"/>
    <w:rsid w:val="00293A0F"/>
    <w:rsid w:val="00293D7E"/>
    <w:rsid w:val="00294418"/>
    <w:rsid w:val="002949AB"/>
    <w:rsid w:val="00294FB2"/>
    <w:rsid w:val="00295112"/>
    <w:rsid w:val="00295227"/>
    <w:rsid w:val="00295377"/>
    <w:rsid w:val="00295632"/>
    <w:rsid w:val="002A002D"/>
    <w:rsid w:val="002A1161"/>
    <w:rsid w:val="002A2880"/>
    <w:rsid w:val="002A361D"/>
    <w:rsid w:val="002A45BB"/>
    <w:rsid w:val="002A498D"/>
    <w:rsid w:val="002A5699"/>
    <w:rsid w:val="002A58BA"/>
    <w:rsid w:val="002B3705"/>
    <w:rsid w:val="002B3D32"/>
    <w:rsid w:val="002B489A"/>
    <w:rsid w:val="002B4909"/>
    <w:rsid w:val="002B4A26"/>
    <w:rsid w:val="002B5943"/>
    <w:rsid w:val="002B6268"/>
    <w:rsid w:val="002B7349"/>
    <w:rsid w:val="002B75EF"/>
    <w:rsid w:val="002B78C2"/>
    <w:rsid w:val="002B7984"/>
    <w:rsid w:val="002B7E1B"/>
    <w:rsid w:val="002B7F03"/>
    <w:rsid w:val="002B7FC2"/>
    <w:rsid w:val="002C081D"/>
    <w:rsid w:val="002C2536"/>
    <w:rsid w:val="002C3320"/>
    <w:rsid w:val="002C337C"/>
    <w:rsid w:val="002C4435"/>
    <w:rsid w:val="002C44A1"/>
    <w:rsid w:val="002C48C3"/>
    <w:rsid w:val="002C4EEA"/>
    <w:rsid w:val="002C6D4F"/>
    <w:rsid w:val="002C7840"/>
    <w:rsid w:val="002D1388"/>
    <w:rsid w:val="002D27B4"/>
    <w:rsid w:val="002D4A01"/>
    <w:rsid w:val="002D4CEA"/>
    <w:rsid w:val="002D4D66"/>
    <w:rsid w:val="002D5431"/>
    <w:rsid w:val="002D55C2"/>
    <w:rsid w:val="002D6631"/>
    <w:rsid w:val="002D70E0"/>
    <w:rsid w:val="002E087F"/>
    <w:rsid w:val="002E0AC3"/>
    <w:rsid w:val="002E0FFE"/>
    <w:rsid w:val="002E142F"/>
    <w:rsid w:val="002E1BB1"/>
    <w:rsid w:val="002E1BE8"/>
    <w:rsid w:val="002E23EA"/>
    <w:rsid w:val="002E27B5"/>
    <w:rsid w:val="002E2AC7"/>
    <w:rsid w:val="002E5B0E"/>
    <w:rsid w:val="002E5CC8"/>
    <w:rsid w:val="002E66EF"/>
    <w:rsid w:val="002E78F1"/>
    <w:rsid w:val="002E79E2"/>
    <w:rsid w:val="002F1C37"/>
    <w:rsid w:val="002F1F71"/>
    <w:rsid w:val="002F2A8D"/>
    <w:rsid w:val="002F2BA5"/>
    <w:rsid w:val="002F2FE1"/>
    <w:rsid w:val="002F30D9"/>
    <w:rsid w:val="002F3A3C"/>
    <w:rsid w:val="002F42D2"/>
    <w:rsid w:val="002F432D"/>
    <w:rsid w:val="002F4F60"/>
    <w:rsid w:val="002F4FC8"/>
    <w:rsid w:val="002F55BD"/>
    <w:rsid w:val="003004F4"/>
    <w:rsid w:val="003005B8"/>
    <w:rsid w:val="0030287A"/>
    <w:rsid w:val="00302B32"/>
    <w:rsid w:val="0030368D"/>
    <w:rsid w:val="00303A07"/>
    <w:rsid w:val="00304539"/>
    <w:rsid w:val="003047AC"/>
    <w:rsid w:val="00305164"/>
    <w:rsid w:val="00305476"/>
    <w:rsid w:val="00306D0B"/>
    <w:rsid w:val="00307DC4"/>
    <w:rsid w:val="00310062"/>
    <w:rsid w:val="00310D2A"/>
    <w:rsid w:val="00310E82"/>
    <w:rsid w:val="003124D3"/>
    <w:rsid w:val="0031446C"/>
    <w:rsid w:val="00316DFA"/>
    <w:rsid w:val="00316E7F"/>
    <w:rsid w:val="00316F58"/>
    <w:rsid w:val="003174EC"/>
    <w:rsid w:val="00320ADB"/>
    <w:rsid w:val="00320F1D"/>
    <w:rsid w:val="003211B3"/>
    <w:rsid w:val="003215B9"/>
    <w:rsid w:val="00322197"/>
    <w:rsid w:val="00322AF1"/>
    <w:rsid w:val="00322F25"/>
    <w:rsid w:val="00323224"/>
    <w:rsid w:val="0032411C"/>
    <w:rsid w:val="00324CBD"/>
    <w:rsid w:val="00324F64"/>
    <w:rsid w:val="00326368"/>
    <w:rsid w:val="003267A9"/>
    <w:rsid w:val="00326EDD"/>
    <w:rsid w:val="00326F27"/>
    <w:rsid w:val="0032769C"/>
    <w:rsid w:val="003277CD"/>
    <w:rsid w:val="00327E28"/>
    <w:rsid w:val="00331417"/>
    <w:rsid w:val="00331C80"/>
    <w:rsid w:val="003321C6"/>
    <w:rsid w:val="00333093"/>
    <w:rsid w:val="00333293"/>
    <w:rsid w:val="00334155"/>
    <w:rsid w:val="003357FA"/>
    <w:rsid w:val="0033588B"/>
    <w:rsid w:val="00335FA8"/>
    <w:rsid w:val="0033633E"/>
    <w:rsid w:val="003367CA"/>
    <w:rsid w:val="00336BBD"/>
    <w:rsid w:val="003371F9"/>
    <w:rsid w:val="00337440"/>
    <w:rsid w:val="00337A46"/>
    <w:rsid w:val="00340852"/>
    <w:rsid w:val="00340C53"/>
    <w:rsid w:val="00340CB3"/>
    <w:rsid w:val="003416B4"/>
    <w:rsid w:val="00341A49"/>
    <w:rsid w:val="00342BA9"/>
    <w:rsid w:val="00343D99"/>
    <w:rsid w:val="0034408E"/>
    <w:rsid w:val="00344676"/>
    <w:rsid w:val="00344AD8"/>
    <w:rsid w:val="00344BBE"/>
    <w:rsid w:val="003451D0"/>
    <w:rsid w:val="0034687D"/>
    <w:rsid w:val="00346E17"/>
    <w:rsid w:val="0034716A"/>
    <w:rsid w:val="00351FA1"/>
    <w:rsid w:val="00353379"/>
    <w:rsid w:val="00353680"/>
    <w:rsid w:val="00354D29"/>
    <w:rsid w:val="00356268"/>
    <w:rsid w:val="003562F1"/>
    <w:rsid w:val="00356D5C"/>
    <w:rsid w:val="00356DB5"/>
    <w:rsid w:val="00357A54"/>
    <w:rsid w:val="00357CF0"/>
    <w:rsid w:val="00360CCB"/>
    <w:rsid w:val="00361D3F"/>
    <w:rsid w:val="00362080"/>
    <w:rsid w:val="00362CB1"/>
    <w:rsid w:val="00364471"/>
    <w:rsid w:val="0036492A"/>
    <w:rsid w:val="00365E6D"/>
    <w:rsid w:val="00366E76"/>
    <w:rsid w:val="00366F7D"/>
    <w:rsid w:val="00367466"/>
    <w:rsid w:val="00370758"/>
    <w:rsid w:val="0037129E"/>
    <w:rsid w:val="00371799"/>
    <w:rsid w:val="00372437"/>
    <w:rsid w:val="00373382"/>
    <w:rsid w:val="00374FF0"/>
    <w:rsid w:val="00376F12"/>
    <w:rsid w:val="00380091"/>
    <w:rsid w:val="00381FD2"/>
    <w:rsid w:val="00382C3C"/>
    <w:rsid w:val="003834E0"/>
    <w:rsid w:val="00384835"/>
    <w:rsid w:val="00384842"/>
    <w:rsid w:val="00384936"/>
    <w:rsid w:val="00384F0B"/>
    <w:rsid w:val="0038562E"/>
    <w:rsid w:val="00385D2C"/>
    <w:rsid w:val="00386EA1"/>
    <w:rsid w:val="00387588"/>
    <w:rsid w:val="003901D5"/>
    <w:rsid w:val="00390942"/>
    <w:rsid w:val="0039165D"/>
    <w:rsid w:val="0039212A"/>
    <w:rsid w:val="00392676"/>
    <w:rsid w:val="00393CAF"/>
    <w:rsid w:val="00393ED5"/>
    <w:rsid w:val="003941A0"/>
    <w:rsid w:val="00394333"/>
    <w:rsid w:val="00395D3C"/>
    <w:rsid w:val="00395D74"/>
    <w:rsid w:val="003976D9"/>
    <w:rsid w:val="003A0F70"/>
    <w:rsid w:val="003A1391"/>
    <w:rsid w:val="003A1EDD"/>
    <w:rsid w:val="003A4407"/>
    <w:rsid w:val="003A45FF"/>
    <w:rsid w:val="003A4EF6"/>
    <w:rsid w:val="003A538D"/>
    <w:rsid w:val="003A64FD"/>
    <w:rsid w:val="003A6CDD"/>
    <w:rsid w:val="003A7D0C"/>
    <w:rsid w:val="003B0A9C"/>
    <w:rsid w:val="003B110B"/>
    <w:rsid w:val="003B1410"/>
    <w:rsid w:val="003B18BF"/>
    <w:rsid w:val="003B27B4"/>
    <w:rsid w:val="003B3299"/>
    <w:rsid w:val="003B35FF"/>
    <w:rsid w:val="003B3982"/>
    <w:rsid w:val="003B3C5D"/>
    <w:rsid w:val="003B5192"/>
    <w:rsid w:val="003B58DB"/>
    <w:rsid w:val="003B6A42"/>
    <w:rsid w:val="003B7876"/>
    <w:rsid w:val="003B7DA6"/>
    <w:rsid w:val="003C0E28"/>
    <w:rsid w:val="003C0EDB"/>
    <w:rsid w:val="003C1F93"/>
    <w:rsid w:val="003C268C"/>
    <w:rsid w:val="003C451F"/>
    <w:rsid w:val="003C738A"/>
    <w:rsid w:val="003D12E1"/>
    <w:rsid w:val="003D1913"/>
    <w:rsid w:val="003D4834"/>
    <w:rsid w:val="003D485C"/>
    <w:rsid w:val="003D4B88"/>
    <w:rsid w:val="003D65B4"/>
    <w:rsid w:val="003D722C"/>
    <w:rsid w:val="003D7550"/>
    <w:rsid w:val="003D7F56"/>
    <w:rsid w:val="003E0130"/>
    <w:rsid w:val="003E05CF"/>
    <w:rsid w:val="003E06F4"/>
    <w:rsid w:val="003E0775"/>
    <w:rsid w:val="003E0841"/>
    <w:rsid w:val="003E0A53"/>
    <w:rsid w:val="003E285C"/>
    <w:rsid w:val="003E29AE"/>
    <w:rsid w:val="003E2DB2"/>
    <w:rsid w:val="003E3249"/>
    <w:rsid w:val="003E3417"/>
    <w:rsid w:val="003E488E"/>
    <w:rsid w:val="003E5398"/>
    <w:rsid w:val="003E58A7"/>
    <w:rsid w:val="003E58E1"/>
    <w:rsid w:val="003E5C56"/>
    <w:rsid w:val="003E7C90"/>
    <w:rsid w:val="003F011A"/>
    <w:rsid w:val="003F14ED"/>
    <w:rsid w:val="003F28C1"/>
    <w:rsid w:val="003F39BD"/>
    <w:rsid w:val="003F4B94"/>
    <w:rsid w:val="003F4CE1"/>
    <w:rsid w:val="003F5266"/>
    <w:rsid w:val="003F5D90"/>
    <w:rsid w:val="003F5FB7"/>
    <w:rsid w:val="003F60DC"/>
    <w:rsid w:val="003F62CA"/>
    <w:rsid w:val="003F6471"/>
    <w:rsid w:val="003F677F"/>
    <w:rsid w:val="003F7900"/>
    <w:rsid w:val="004001B6"/>
    <w:rsid w:val="00400FF5"/>
    <w:rsid w:val="004016E4"/>
    <w:rsid w:val="00403108"/>
    <w:rsid w:val="00404226"/>
    <w:rsid w:val="00404CB7"/>
    <w:rsid w:val="00405271"/>
    <w:rsid w:val="004056B1"/>
    <w:rsid w:val="00405979"/>
    <w:rsid w:val="00405AD2"/>
    <w:rsid w:val="004064D5"/>
    <w:rsid w:val="0040780C"/>
    <w:rsid w:val="004100CC"/>
    <w:rsid w:val="00411A49"/>
    <w:rsid w:val="0041364A"/>
    <w:rsid w:val="00413852"/>
    <w:rsid w:val="00413AFD"/>
    <w:rsid w:val="00413E8D"/>
    <w:rsid w:val="00413FBC"/>
    <w:rsid w:val="00414012"/>
    <w:rsid w:val="00414CC7"/>
    <w:rsid w:val="00415B6B"/>
    <w:rsid w:val="00416263"/>
    <w:rsid w:val="00416862"/>
    <w:rsid w:val="00416C78"/>
    <w:rsid w:val="00417A00"/>
    <w:rsid w:val="004202E8"/>
    <w:rsid w:val="00420AEF"/>
    <w:rsid w:val="00420FB3"/>
    <w:rsid w:val="004224DE"/>
    <w:rsid w:val="0042278B"/>
    <w:rsid w:val="00422D58"/>
    <w:rsid w:val="00423684"/>
    <w:rsid w:val="00425DF3"/>
    <w:rsid w:val="00425FD9"/>
    <w:rsid w:val="0042705D"/>
    <w:rsid w:val="00430307"/>
    <w:rsid w:val="00430484"/>
    <w:rsid w:val="0043077B"/>
    <w:rsid w:val="0043140A"/>
    <w:rsid w:val="004319D4"/>
    <w:rsid w:val="0043530C"/>
    <w:rsid w:val="00437ABD"/>
    <w:rsid w:val="00440AEB"/>
    <w:rsid w:val="00441375"/>
    <w:rsid w:val="00441485"/>
    <w:rsid w:val="00441ECD"/>
    <w:rsid w:val="00442E2E"/>
    <w:rsid w:val="004434CF"/>
    <w:rsid w:val="00443B62"/>
    <w:rsid w:val="00443BFF"/>
    <w:rsid w:val="00443DBA"/>
    <w:rsid w:val="00444468"/>
    <w:rsid w:val="00444645"/>
    <w:rsid w:val="00446043"/>
    <w:rsid w:val="004462DB"/>
    <w:rsid w:val="0044652A"/>
    <w:rsid w:val="00451BAD"/>
    <w:rsid w:val="004524B1"/>
    <w:rsid w:val="00452B18"/>
    <w:rsid w:val="00453EAB"/>
    <w:rsid w:val="0045513A"/>
    <w:rsid w:val="00455CD4"/>
    <w:rsid w:val="0045661D"/>
    <w:rsid w:val="00456F2A"/>
    <w:rsid w:val="004575EB"/>
    <w:rsid w:val="004602C2"/>
    <w:rsid w:val="004605C0"/>
    <w:rsid w:val="00460D13"/>
    <w:rsid w:val="00460EFE"/>
    <w:rsid w:val="0046228A"/>
    <w:rsid w:val="004625ED"/>
    <w:rsid w:val="004628DD"/>
    <w:rsid w:val="004671A9"/>
    <w:rsid w:val="004677A3"/>
    <w:rsid w:val="00470038"/>
    <w:rsid w:val="004703BB"/>
    <w:rsid w:val="00470E23"/>
    <w:rsid w:val="00472023"/>
    <w:rsid w:val="00473006"/>
    <w:rsid w:val="00474228"/>
    <w:rsid w:val="004744F9"/>
    <w:rsid w:val="004758C5"/>
    <w:rsid w:val="00476023"/>
    <w:rsid w:val="0048090B"/>
    <w:rsid w:val="00480A87"/>
    <w:rsid w:val="004811F3"/>
    <w:rsid w:val="004815B6"/>
    <w:rsid w:val="004817D9"/>
    <w:rsid w:val="00482608"/>
    <w:rsid w:val="00483EED"/>
    <w:rsid w:val="004844E5"/>
    <w:rsid w:val="004857FE"/>
    <w:rsid w:val="00487487"/>
    <w:rsid w:val="00490E99"/>
    <w:rsid w:val="00491AAF"/>
    <w:rsid w:val="00491ABE"/>
    <w:rsid w:val="0049209B"/>
    <w:rsid w:val="00492181"/>
    <w:rsid w:val="004923C7"/>
    <w:rsid w:val="004942FF"/>
    <w:rsid w:val="00494345"/>
    <w:rsid w:val="00495287"/>
    <w:rsid w:val="00495AE2"/>
    <w:rsid w:val="004A240E"/>
    <w:rsid w:val="004A2B68"/>
    <w:rsid w:val="004A2CCE"/>
    <w:rsid w:val="004A2EA1"/>
    <w:rsid w:val="004A37B6"/>
    <w:rsid w:val="004A4AD3"/>
    <w:rsid w:val="004A571B"/>
    <w:rsid w:val="004A60A6"/>
    <w:rsid w:val="004A65F5"/>
    <w:rsid w:val="004A68DD"/>
    <w:rsid w:val="004A78FF"/>
    <w:rsid w:val="004B0488"/>
    <w:rsid w:val="004B0B17"/>
    <w:rsid w:val="004B0BF5"/>
    <w:rsid w:val="004B1273"/>
    <w:rsid w:val="004B2285"/>
    <w:rsid w:val="004B2343"/>
    <w:rsid w:val="004B2B22"/>
    <w:rsid w:val="004B39DD"/>
    <w:rsid w:val="004B536F"/>
    <w:rsid w:val="004B61B4"/>
    <w:rsid w:val="004B7EE3"/>
    <w:rsid w:val="004C0C2D"/>
    <w:rsid w:val="004C1254"/>
    <w:rsid w:val="004C135C"/>
    <w:rsid w:val="004C1ED5"/>
    <w:rsid w:val="004C3608"/>
    <w:rsid w:val="004C3F6C"/>
    <w:rsid w:val="004C40FD"/>
    <w:rsid w:val="004C4308"/>
    <w:rsid w:val="004C467F"/>
    <w:rsid w:val="004C61EB"/>
    <w:rsid w:val="004C6D2E"/>
    <w:rsid w:val="004C6F37"/>
    <w:rsid w:val="004C71F3"/>
    <w:rsid w:val="004D0923"/>
    <w:rsid w:val="004D24B9"/>
    <w:rsid w:val="004D33C7"/>
    <w:rsid w:val="004D3B22"/>
    <w:rsid w:val="004D5265"/>
    <w:rsid w:val="004D62CD"/>
    <w:rsid w:val="004D6365"/>
    <w:rsid w:val="004D6887"/>
    <w:rsid w:val="004E0DBD"/>
    <w:rsid w:val="004E145B"/>
    <w:rsid w:val="004E1876"/>
    <w:rsid w:val="004E29EF"/>
    <w:rsid w:val="004E4110"/>
    <w:rsid w:val="004E422C"/>
    <w:rsid w:val="004E4BE5"/>
    <w:rsid w:val="004E56AE"/>
    <w:rsid w:val="004E6AEB"/>
    <w:rsid w:val="004E72EB"/>
    <w:rsid w:val="004E74F1"/>
    <w:rsid w:val="004F0AA7"/>
    <w:rsid w:val="004F1D8E"/>
    <w:rsid w:val="004F1DE9"/>
    <w:rsid w:val="004F293B"/>
    <w:rsid w:val="004F2E8B"/>
    <w:rsid w:val="004F3B0E"/>
    <w:rsid w:val="004F3C73"/>
    <w:rsid w:val="004F4BFA"/>
    <w:rsid w:val="004F5B37"/>
    <w:rsid w:val="004F5CFE"/>
    <w:rsid w:val="004F622B"/>
    <w:rsid w:val="004F6488"/>
    <w:rsid w:val="00500735"/>
    <w:rsid w:val="005018A9"/>
    <w:rsid w:val="00502BE8"/>
    <w:rsid w:val="00504F91"/>
    <w:rsid w:val="005051E9"/>
    <w:rsid w:val="005053AA"/>
    <w:rsid w:val="00505ED2"/>
    <w:rsid w:val="00506910"/>
    <w:rsid w:val="00510147"/>
    <w:rsid w:val="005105A2"/>
    <w:rsid w:val="00510B56"/>
    <w:rsid w:val="005118F8"/>
    <w:rsid w:val="00511C82"/>
    <w:rsid w:val="005126EB"/>
    <w:rsid w:val="00512D1B"/>
    <w:rsid w:val="00515120"/>
    <w:rsid w:val="00516197"/>
    <w:rsid w:val="005164EA"/>
    <w:rsid w:val="005169FF"/>
    <w:rsid w:val="00516D39"/>
    <w:rsid w:val="00516E97"/>
    <w:rsid w:val="00517411"/>
    <w:rsid w:val="00517910"/>
    <w:rsid w:val="005211F8"/>
    <w:rsid w:val="00521797"/>
    <w:rsid w:val="005220F8"/>
    <w:rsid w:val="00522D23"/>
    <w:rsid w:val="00522ECC"/>
    <w:rsid w:val="00524CF3"/>
    <w:rsid w:val="00526A3C"/>
    <w:rsid w:val="00527018"/>
    <w:rsid w:val="00530CFB"/>
    <w:rsid w:val="0053213D"/>
    <w:rsid w:val="00532A1A"/>
    <w:rsid w:val="005336C5"/>
    <w:rsid w:val="005348D5"/>
    <w:rsid w:val="00534AD4"/>
    <w:rsid w:val="005355DE"/>
    <w:rsid w:val="0053570B"/>
    <w:rsid w:val="00535D58"/>
    <w:rsid w:val="00535ED1"/>
    <w:rsid w:val="00536823"/>
    <w:rsid w:val="00536DCD"/>
    <w:rsid w:val="0054299E"/>
    <w:rsid w:val="0054449A"/>
    <w:rsid w:val="00544BD1"/>
    <w:rsid w:val="00545BAF"/>
    <w:rsid w:val="005505D1"/>
    <w:rsid w:val="0055120C"/>
    <w:rsid w:val="0055146D"/>
    <w:rsid w:val="0055356D"/>
    <w:rsid w:val="00553D72"/>
    <w:rsid w:val="005553C3"/>
    <w:rsid w:val="00555CC7"/>
    <w:rsid w:val="00555CE2"/>
    <w:rsid w:val="0055635E"/>
    <w:rsid w:val="005577A3"/>
    <w:rsid w:val="005603CB"/>
    <w:rsid w:val="00560619"/>
    <w:rsid w:val="0056290D"/>
    <w:rsid w:val="00562A89"/>
    <w:rsid w:val="00562AF9"/>
    <w:rsid w:val="00565EC4"/>
    <w:rsid w:val="005665E5"/>
    <w:rsid w:val="005669AD"/>
    <w:rsid w:val="00567029"/>
    <w:rsid w:val="0056767F"/>
    <w:rsid w:val="00567E29"/>
    <w:rsid w:val="00570F77"/>
    <w:rsid w:val="005713EE"/>
    <w:rsid w:val="005729D8"/>
    <w:rsid w:val="00572F30"/>
    <w:rsid w:val="0057355F"/>
    <w:rsid w:val="00573CDF"/>
    <w:rsid w:val="0057419D"/>
    <w:rsid w:val="0057485C"/>
    <w:rsid w:val="005752F2"/>
    <w:rsid w:val="00575BE5"/>
    <w:rsid w:val="005771B4"/>
    <w:rsid w:val="005771F3"/>
    <w:rsid w:val="005775D8"/>
    <w:rsid w:val="005800CE"/>
    <w:rsid w:val="00580CD5"/>
    <w:rsid w:val="00582288"/>
    <w:rsid w:val="00583E1A"/>
    <w:rsid w:val="00583FE6"/>
    <w:rsid w:val="00584785"/>
    <w:rsid w:val="00584DE3"/>
    <w:rsid w:val="00584F3E"/>
    <w:rsid w:val="00585068"/>
    <w:rsid w:val="00585944"/>
    <w:rsid w:val="00586B14"/>
    <w:rsid w:val="00586FB5"/>
    <w:rsid w:val="00587A9F"/>
    <w:rsid w:val="00587CEC"/>
    <w:rsid w:val="005902AC"/>
    <w:rsid w:val="005908C0"/>
    <w:rsid w:val="0059181C"/>
    <w:rsid w:val="00592DEB"/>
    <w:rsid w:val="005930FD"/>
    <w:rsid w:val="00593410"/>
    <w:rsid w:val="00593893"/>
    <w:rsid w:val="00593920"/>
    <w:rsid w:val="00594337"/>
    <w:rsid w:val="005945F2"/>
    <w:rsid w:val="00594C9C"/>
    <w:rsid w:val="00596EFD"/>
    <w:rsid w:val="0059732A"/>
    <w:rsid w:val="00597382"/>
    <w:rsid w:val="005974FB"/>
    <w:rsid w:val="005979E1"/>
    <w:rsid w:val="005A07C1"/>
    <w:rsid w:val="005A1C72"/>
    <w:rsid w:val="005A3BB6"/>
    <w:rsid w:val="005A3F76"/>
    <w:rsid w:val="005A45C4"/>
    <w:rsid w:val="005A4D51"/>
    <w:rsid w:val="005A6B15"/>
    <w:rsid w:val="005A6DE0"/>
    <w:rsid w:val="005A7ACC"/>
    <w:rsid w:val="005A7ED6"/>
    <w:rsid w:val="005B0D38"/>
    <w:rsid w:val="005B2E73"/>
    <w:rsid w:val="005B34CA"/>
    <w:rsid w:val="005B3731"/>
    <w:rsid w:val="005B465E"/>
    <w:rsid w:val="005B573A"/>
    <w:rsid w:val="005B6114"/>
    <w:rsid w:val="005B6118"/>
    <w:rsid w:val="005C0158"/>
    <w:rsid w:val="005C03B2"/>
    <w:rsid w:val="005C1886"/>
    <w:rsid w:val="005C1C68"/>
    <w:rsid w:val="005C334F"/>
    <w:rsid w:val="005C43B0"/>
    <w:rsid w:val="005C4A65"/>
    <w:rsid w:val="005C547D"/>
    <w:rsid w:val="005C7DF4"/>
    <w:rsid w:val="005D043C"/>
    <w:rsid w:val="005D0486"/>
    <w:rsid w:val="005D0AAA"/>
    <w:rsid w:val="005D0E93"/>
    <w:rsid w:val="005D10F5"/>
    <w:rsid w:val="005D1837"/>
    <w:rsid w:val="005D2D63"/>
    <w:rsid w:val="005D3033"/>
    <w:rsid w:val="005D30AE"/>
    <w:rsid w:val="005D72BE"/>
    <w:rsid w:val="005D7C7B"/>
    <w:rsid w:val="005E032D"/>
    <w:rsid w:val="005E07BA"/>
    <w:rsid w:val="005E11D5"/>
    <w:rsid w:val="005E159C"/>
    <w:rsid w:val="005E201F"/>
    <w:rsid w:val="005E2577"/>
    <w:rsid w:val="005E27FF"/>
    <w:rsid w:val="005E2B7D"/>
    <w:rsid w:val="005E2F6E"/>
    <w:rsid w:val="005E4634"/>
    <w:rsid w:val="005E4EE7"/>
    <w:rsid w:val="005E5C34"/>
    <w:rsid w:val="005E74D6"/>
    <w:rsid w:val="005F2357"/>
    <w:rsid w:val="005F2CAC"/>
    <w:rsid w:val="005F34FC"/>
    <w:rsid w:val="005F664D"/>
    <w:rsid w:val="005F731A"/>
    <w:rsid w:val="005F7403"/>
    <w:rsid w:val="005F77C6"/>
    <w:rsid w:val="005F79C8"/>
    <w:rsid w:val="005F7DC1"/>
    <w:rsid w:val="00600AF5"/>
    <w:rsid w:val="00602F9B"/>
    <w:rsid w:val="0060461D"/>
    <w:rsid w:val="00604C5F"/>
    <w:rsid w:val="006057C9"/>
    <w:rsid w:val="00605D1F"/>
    <w:rsid w:val="0060618C"/>
    <w:rsid w:val="00606496"/>
    <w:rsid w:val="006071CD"/>
    <w:rsid w:val="0060777D"/>
    <w:rsid w:val="00607C11"/>
    <w:rsid w:val="00611251"/>
    <w:rsid w:val="00611AE7"/>
    <w:rsid w:val="0061204C"/>
    <w:rsid w:val="00612620"/>
    <w:rsid w:val="006150B2"/>
    <w:rsid w:val="0061574C"/>
    <w:rsid w:val="00616C88"/>
    <w:rsid w:val="0061727C"/>
    <w:rsid w:val="0061794B"/>
    <w:rsid w:val="00617E4F"/>
    <w:rsid w:val="00621654"/>
    <w:rsid w:val="00621E8A"/>
    <w:rsid w:val="00622CB1"/>
    <w:rsid w:val="006234A4"/>
    <w:rsid w:val="006242E1"/>
    <w:rsid w:val="0062474F"/>
    <w:rsid w:val="0062503B"/>
    <w:rsid w:val="006313A5"/>
    <w:rsid w:val="00632A36"/>
    <w:rsid w:val="00633256"/>
    <w:rsid w:val="00633373"/>
    <w:rsid w:val="00635061"/>
    <w:rsid w:val="00635B2A"/>
    <w:rsid w:val="006367B8"/>
    <w:rsid w:val="00636BC3"/>
    <w:rsid w:val="00636C0B"/>
    <w:rsid w:val="00636EA9"/>
    <w:rsid w:val="00640A2F"/>
    <w:rsid w:val="00640E0B"/>
    <w:rsid w:val="0064148A"/>
    <w:rsid w:val="00642742"/>
    <w:rsid w:val="00642F1E"/>
    <w:rsid w:val="006437EE"/>
    <w:rsid w:val="00643B5B"/>
    <w:rsid w:val="00643DB0"/>
    <w:rsid w:val="006444F4"/>
    <w:rsid w:val="006449A3"/>
    <w:rsid w:val="00644D52"/>
    <w:rsid w:val="006471D5"/>
    <w:rsid w:val="00650795"/>
    <w:rsid w:val="00655029"/>
    <w:rsid w:val="00655374"/>
    <w:rsid w:val="0065613C"/>
    <w:rsid w:val="006575E3"/>
    <w:rsid w:val="00657AED"/>
    <w:rsid w:val="00657B9D"/>
    <w:rsid w:val="006615E5"/>
    <w:rsid w:val="00661DC0"/>
    <w:rsid w:val="00663076"/>
    <w:rsid w:val="00665DB3"/>
    <w:rsid w:val="00666273"/>
    <w:rsid w:val="00666325"/>
    <w:rsid w:val="0066745A"/>
    <w:rsid w:val="00667BF5"/>
    <w:rsid w:val="00667FE2"/>
    <w:rsid w:val="006700B5"/>
    <w:rsid w:val="00671D88"/>
    <w:rsid w:val="00671FC5"/>
    <w:rsid w:val="00673E35"/>
    <w:rsid w:val="0067422F"/>
    <w:rsid w:val="006763B6"/>
    <w:rsid w:val="006767BC"/>
    <w:rsid w:val="006809BD"/>
    <w:rsid w:val="00682391"/>
    <w:rsid w:val="006823F0"/>
    <w:rsid w:val="00684014"/>
    <w:rsid w:val="0068444A"/>
    <w:rsid w:val="00684A34"/>
    <w:rsid w:val="0068574C"/>
    <w:rsid w:val="0068594C"/>
    <w:rsid w:val="0068611A"/>
    <w:rsid w:val="00687C51"/>
    <w:rsid w:val="00690AD9"/>
    <w:rsid w:val="00691082"/>
    <w:rsid w:val="00691468"/>
    <w:rsid w:val="00691DDA"/>
    <w:rsid w:val="0069266B"/>
    <w:rsid w:val="00695447"/>
    <w:rsid w:val="0069551A"/>
    <w:rsid w:val="00696379"/>
    <w:rsid w:val="006972AE"/>
    <w:rsid w:val="006A0136"/>
    <w:rsid w:val="006A136A"/>
    <w:rsid w:val="006A17C8"/>
    <w:rsid w:val="006A3087"/>
    <w:rsid w:val="006A3CF8"/>
    <w:rsid w:val="006A4CD3"/>
    <w:rsid w:val="006A539B"/>
    <w:rsid w:val="006A5EAC"/>
    <w:rsid w:val="006A681F"/>
    <w:rsid w:val="006B24C3"/>
    <w:rsid w:val="006B2F0C"/>
    <w:rsid w:val="006B334C"/>
    <w:rsid w:val="006B4193"/>
    <w:rsid w:val="006B5084"/>
    <w:rsid w:val="006B5222"/>
    <w:rsid w:val="006B6663"/>
    <w:rsid w:val="006B6E6E"/>
    <w:rsid w:val="006B7874"/>
    <w:rsid w:val="006B7AFA"/>
    <w:rsid w:val="006C0A8F"/>
    <w:rsid w:val="006C12F8"/>
    <w:rsid w:val="006C1F6B"/>
    <w:rsid w:val="006C2FD3"/>
    <w:rsid w:val="006C3201"/>
    <w:rsid w:val="006C389E"/>
    <w:rsid w:val="006C3B97"/>
    <w:rsid w:val="006C3E66"/>
    <w:rsid w:val="006C49D7"/>
    <w:rsid w:val="006C6699"/>
    <w:rsid w:val="006C7359"/>
    <w:rsid w:val="006C78EF"/>
    <w:rsid w:val="006C78F4"/>
    <w:rsid w:val="006D16B0"/>
    <w:rsid w:val="006D222D"/>
    <w:rsid w:val="006D226A"/>
    <w:rsid w:val="006D289D"/>
    <w:rsid w:val="006D2AD9"/>
    <w:rsid w:val="006D4B62"/>
    <w:rsid w:val="006D57E6"/>
    <w:rsid w:val="006D5912"/>
    <w:rsid w:val="006D5AAF"/>
    <w:rsid w:val="006D6D0C"/>
    <w:rsid w:val="006D6E71"/>
    <w:rsid w:val="006D79BF"/>
    <w:rsid w:val="006E0C5E"/>
    <w:rsid w:val="006E2234"/>
    <w:rsid w:val="006E253A"/>
    <w:rsid w:val="006E3440"/>
    <w:rsid w:val="006E41C0"/>
    <w:rsid w:val="006E60B2"/>
    <w:rsid w:val="006F0421"/>
    <w:rsid w:val="006F195E"/>
    <w:rsid w:val="006F3B05"/>
    <w:rsid w:val="006F7C79"/>
    <w:rsid w:val="00700000"/>
    <w:rsid w:val="007013BF"/>
    <w:rsid w:val="00701EE4"/>
    <w:rsid w:val="007020FE"/>
    <w:rsid w:val="0070355F"/>
    <w:rsid w:val="00703565"/>
    <w:rsid w:val="007049CB"/>
    <w:rsid w:val="00704E81"/>
    <w:rsid w:val="00705016"/>
    <w:rsid w:val="00706501"/>
    <w:rsid w:val="00707F5A"/>
    <w:rsid w:val="007105E8"/>
    <w:rsid w:val="0071066F"/>
    <w:rsid w:val="00710C1B"/>
    <w:rsid w:val="007112BB"/>
    <w:rsid w:val="00711AEC"/>
    <w:rsid w:val="00712B41"/>
    <w:rsid w:val="00713AEB"/>
    <w:rsid w:val="007146F5"/>
    <w:rsid w:val="0071591B"/>
    <w:rsid w:val="00716651"/>
    <w:rsid w:val="00717E93"/>
    <w:rsid w:val="0072034B"/>
    <w:rsid w:val="0072051D"/>
    <w:rsid w:val="00720781"/>
    <w:rsid w:val="00721ED4"/>
    <w:rsid w:val="007221FF"/>
    <w:rsid w:val="00724610"/>
    <w:rsid w:val="00724878"/>
    <w:rsid w:val="00724D1C"/>
    <w:rsid w:val="00727283"/>
    <w:rsid w:val="007305A7"/>
    <w:rsid w:val="00730A0D"/>
    <w:rsid w:val="007345E7"/>
    <w:rsid w:val="0073576C"/>
    <w:rsid w:val="0073638C"/>
    <w:rsid w:val="007409AA"/>
    <w:rsid w:val="00740EE9"/>
    <w:rsid w:val="00742583"/>
    <w:rsid w:val="007446BB"/>
    <w:rsid w:val="007449D2"/>
    <w:rsid w:val="00745A60"/>
    <w:rsid w:val="00745A89"/>
    <w:rsid w:val="00746408"/>
    <w:rsid w:val="007466D7"/>
    <w:rsid w:val="0074696C"/>
    <w:rsid w:val="007471B1"/>
    <w:rsid w:val="00747585"/>
    <w:rsid w:val="007477CF"/>
    <w:rsid w:val="00747942"/>
    <w:rsid w:val="00747B91"/>
    <w:rsid w:val="00750077"/>
    <w:rsid w:val="0075041D"/>
    <w:rsid w:val="00750CC0"/>
    <w:rsid w:val="0075188A"/>
    <w:rsid w:val="007519F3"/>
    <w:rsid w:val="0075239C"/>
    <w:rsid w:val="00753E52"/>
    <w:rsid w:val="00753F33"/>
    <w:rsid w:val="00754821"/>
    <w:rsid w:val="00755374"/>
    <w:rsid w:val="00756038"/>
    <w:rsid w:val="007571BC"/>
    <w:rsid w:val="007574EF"/>
    <w:rsid w:val="0076024A"/>
    <w:rsid w:val="00760FAF"/>
    <w:rsid w:val="00761E38"/>
    <w:rsid w:val="00762372"/>
    <w:rsid w:val="00762608"/>
    <w:rsid w:val="00762C77"/>
    <w:rsid w:val="007631B9"/>
    <w:rsid w:val="007632F6"/>
    <w:rsid w:val="0076452C"/>
    <w:rsid w:val="0076509C"/>
    <w:rsid w:val="007651E3"/>
    <w:rsid w:val="00765A93"/>
    <w:rsid w:val="00766622"/>
    <w:rsid w:val="007700A8"/>
    <w:rsid w:val="007702FD"/>
    <w:rsid w:val="007703DD"/>
    <w:rsid w:val="00770B42"/>
    <w:rsid w:val="007717BC"/>
    <w:rsid w:val="00772160"/>
    <w:rsid w:val="00773467"/>
    <w:rsid w:val="00774860"/>
    <w:rsid w:val="00774FE5"/>
    <w:rsid w:val="00775930"/>
    <w:rsid w:val="00776161"/>
    <w:rsid w:val="0077687A"/>
    <w:rsid w:val="00776A2C"/>
    <w:rsid w:val="00776E28"/>
    <w:rsid w:val="00777C9E"/>
    <w:rsid w:val="0078006F"/>
    <w:rsid w:val="00781BBA"/>
    <w:rsid w:val="007829CC"/>
    <w:rsid w:val="00782CA5"/>
    <w:rsid w:val="00782EB2"/>
    <w:rsid w:val="007869FF"/>
    <w:rsid w:val="00790575"/>
    <w:rsid w:val="007905A8"/>
    <w:rsid w:val="00790F19"/>
    <w:rsid w:val="00791A62"/>
    <w:rsid w:val="0079324B"/>
    <w:rsid w:val="00796936"/>
    <w:rsid w:val="007A1641"/>
    <w:rsid w:val="007A3093"/>
    <w:rsid w:val="007A3581"/>
    <w:rsid w:val="007A3ED9"/>
    <w:rsid w:val="007A4638"/>
    <w:rsid w:val="007A50B2"/>
    <w:rsid w:val="007A53FC"/>
    <w:rsid w:val="007A7591"/>
    <w:rsid w:val="007B0430"/>
    <w:rsid w:val="007B0BF3"/>
    <w:rsid w:val="007B0F60"/>
    <w:rsid w:val="007B1172"/>
    <w:rsid w:val="007B1B94"/>
    <w:rsid w:val="007B2159"/>
    <w:rsid w:val="007B6527"/>
    <w:rsid w:val="007B6C3B"/>
    <w:rsid w:val="007B6E43"/>
    <w:rsid w:val="007B71BF"/>
    <w:rsid w:val="007C0DA4"/>
    <w:rsid w:val="007C1442"/>
    <w:rsid w:val="007C1F05"/>
    <w:rsid w:val="007C25A8"/>
    <w:rsid w:val="007C2BAE"/>
    <w:rsid w:val="007C2C8B"/>
    <w:rsid w:val="007C3921"/>
    <w:rsid w:val="007C3B34"/>
    <w:rsid w:val="007C3C23"/>
    <w:rsid w:val="007C49C3"/>
    <w:rsid w:val="007C53CE"/>
    <w:rsid w:val="007C65CA"/>
    <w:rsid w:val="007C744A"/>
    <w:rsid w:val="007D026A"/>
    <w:rsid w:val="007D122B"/>
    <w:rsid w:val="007D1A49"/>
    <w:rsid w:val="007D2ADA"/>
    <w:rsid w:val="007D2D41"/>
    <w:rsid w:val="007D403D"/>
    <w:rsid w:val="007D4492"/>
    <w:rsid w:val="007D4CB7"/>
    <w:rsid w:val="007D5C43"/>
    <w:rsid w:val="007D5E99"/>
    <w:rsid w:val="007D67CB"/>
    <w:rsid w:val="007D77F4"/>
    <w:rsid w:val="007D7AA1"/>
    <w:rsid w:val="007E1017"/>
    <w:rsid w:val="007E1B6E"/>
    <w:rsid w:val="007E3E14"/>
    <w:rsid w:val="007E4139"/>
    <w:rsid w:val="007F3158"/>
    <w:rsid w:val="007F3810"/>
    <w:rsid w:val="007F3FED"/>
    <w:rsid w:val="007F55F1"/>
    <w:rsid w:val="007F56A5"/>
    <w:rsid w:val="007F57D1"/>
    <w:rsid w:val="007F5CB5"/>
    <w:rsid w:val="007F6268"/>
    <w:rsid w:val="007F678B"/>
    <w:rsid w:val="007F7689"/>
    <w:rsid w:val="007F785A"/>
    <w:rsid w:val="008001F9"/>
    <w:rsid w:val="0080047A"/>
    <w:rsid w:val="008004F3"/>
    <w:rsid w:val="0080066D"/>
    <w:rsid w:val="00800FD1"/>
    <w:rsid w:val="0080131F"/>
    <w:rsid w:val="00801E39"/>
    <w:rsid w:val="00802698"/>
    <w:rsid w:val="00803FD2"/>
    <w:rsid w:val="0080567F"/>
    <w:rsid w:val="00805DAE"/>
    <w:rsid w:val="00806D5C"/>
    <w:rsid w:val="00807A57"/>
    <w:rsid w:val="00810E6F"/>
    <w:rsid w:val="0081181A"/>
    <w:rsid w:val="00811821"/>
    <w:rsid w:val="00811CDD"/>
    <w:rsid w:val="00811D3D"/>
    <w:rsid w:val="00812735"/>
    <w:rsid w:val="00812F60"/>
    <w:rsid w:val="00813C7E"/>
    <w:rsid w:val="0081416F"/>
    <w:rsid w:val="00815CE6"/>
    <w:rsid w:val="0081646E"/>
    <w:rsid w:val="0081651A"/>
    <w:rsid w:val="00816A18"/>
    <w:rsid w:val="00816D94"/>
    <w:rsid w:val="008170D4"/>
    <w:rsid w:val="00817A1A"/>
    <w:rsid w:val="0082177C"/>
    <w:rsid w:val="00822374"/>
    <w:rsid w:val="00822FFB"/>
    <w:rsid w:val="008236FF"/>
    <w:rsid w:val="008264BC"/>
    <w:rsid w:val="0082652B"/>
    <w:rsid w:val="008269AC"/>
    <w:rsid w:val="00826E12"/>
    <w:rsid w:val="008273D2"/>
    <w:rsid w:val="0082793C"/>
    <w:rsid w:val="008301CD"/>
    <w:rsid w:val="00830F73"/>
    <w:rsid w:val="00831295"/>
    <w:rsid w:val="008316CD"/>
    <w:rsid w:val="0083183D"/>
    <w:rsid w:val="00831C65"/>
    <w:rsid w:val="00832301"/>
    <w:rsid w:val="008327C5"/>
    <w:rsid w:val="00832CA7"/>
    <w:rsid w:val="008337BC"/>
    <w:rsid w:val="00833B4F"/>
    <w:rsid w:val="00834C7D"/>
    <w:rsid w:val="008357D8"/>
    <w:rsid w:val="00836659"/>
    <w:rsid w:val="008371A7"/>
    <w:rsid w:val="00837F59"/>
    <w:rsid w:val="00840A8A"/>
    <w:rsid w:val="008413AD"/>
    <w:rsid w:val="00844194"/>
    <w:rsid w:val="0084430A"/>
    <w:rsid w:val="0084437B"/>
    <w:rsid w:val="008444E6"/>
    <w:rsid w:val="0084472D"/>
    <w:rsid w:val="00845126"/>
    <w:rsid w:val="00846FB1"/>
    <w:rsid w:val="0084716A"/>
    <w:rsid w:val="00847A2B"/>
    <w:rsid w:val="00851563"/>
    <w:rsid w:val="00851D06"/>
    <w:rsid w:val="00851D95"/>
    <w:rsid w:val="0085244D"/>
    <w:rsid w:val="0085270A"/>
    <w:rsid w:val="00853102"/>
    <w:rsid w:val="00853BAF"/>
    <w:rsid w:val="00854093"/>
    <w:rsid w:val="00854998"/>
    <w:rsid w:val="008549F8"/>
    <w:rsid w:val="00854A59"/>
    <w:rsid w:val="00855221"/>
    <w:rsid w:val="0085693F"/>
    <w:rsid w:val="008570BA"/>
    <w:rsid w:val="00860255"/>
    <w:rsid w:val="00860B41"/>
    <w:rsid w:val="00861324"/>
    <w:rsid w:val="00861359"/>
    <w:rsid w:val="008616E4"/>
    <w:rsid w:val="008618AF"/>
    <w:rsid w:val="00861F32"/>
    <w:rsid w:val="00863D4A"/>
    <w:rsid w:val="00864BEE"/>
    <w:rsid w:val="00864E20"/>
    <w:rsid w:val="0086509E"/>
    <w:rsid w:val="00865DD7"/>
    <w:rsid w:val="00866C86"/>
    <w:rsid w:val="00867112"/>
    <w:rsid w:val="00867DF5"/>
    <w:rsid w:val="00870A1C"/>
    <w:rsid w:val="00871FD9"/>
    <w:rsid w:val="008726BB"/>
    <w:rsid w:val="00872CFD"/>
    <w:rsid w:val="008737FA"/>
    <w:rsid w:val="0087435D"/>
    <w:rsid w:val="008749F9"/>
    <w:rsid w:val="00874FB3"/>
    <w:rsid w:val="0087647F"/>
    <w:rsid w:val="00876908"/>
    <w:rsid w:val="008769FB"/>
    <w:rsid w:val="00881270"/>
    <w:rsid w:val="0088158E"/>
    <w:rsid w:val="008851BE"/>
    <w:rsid w:val="00885B82"/>
    <w:rsid w:val="00886C3A"/>
    <w:rsid w:val="008873E1"/>
    <w:rsid w:val="00887627"/>
    <w:rsid w:val="00887F9D"/>
    <w:rsid w:val="00890077"/>
    <w:rsid w:val="00890778"/>
    <w:rsid w:val="00891690"/>
    <w:rsid w:val="00892AF3"/>
    <w:rsid w:val="008937AB"/>
    <w:rsid w:val="0089419F"/>
    <w:rsid w:val="008944D3"/>
    <w:rsid w:val="0089707D"/>
    <w:rsid w:val="008A036B"/>
    <w:rsid w:val="008A0B0C"/>
    <w:rsid w:val="008A13A7"/>
    <w:rsid w:val="008A1DFC"/>
    <w:rsid w:val="008A211E"/>
    <w:rsid w:val="008A2CF1"/>
    <w:rsid w:val="008A3A90"/>
    <w:rsid w:val="008A3C49"/>
    <w:rsid w:val="008A461F"/>
    <w:rsid w:val="008A4E74"/>
    <w:rsid w:val="008A5475"/>
    <w:rsid w:val="008A69E9"/>
    <w:rsid w:val="008A77D2"/>
    <w:rsid w:val="008B12FD"/>
    <w:rsid w:val="008B15B8"/>
    <w:rsid w:val="008B3346"/>
    <w:rsid w:val="008B3754"/>
    <w:rsid w:val="008B3848"/>
    <w:rsid w:val="008B5360"/>
    <w:rsid w:val="008B587A"/>
    <w:rsid w:val="008B63A5"/>
    <w:rsid w:val="008B6F94"/>
    <w:rsid w:val="008B7581"/>
    <w:rsid w:val="008C0290"/>
    <w:rsid w:val="008C1C86"/>
    <w:rsid w:val="008C2B39"/>
    <w:rsid w:val="008C2EC2"/>
    <w:rsid w:val="008C310F"/>
    <w:rsid w:val="008C3892"/>
    <w:rsid w:val="008C3A7F"/>
    <w:rsid w:val="008C42D6"/>
    <w:rsid w:val="008C5764"/>
    <w:rsid w:val="008C5C5D"/>
    <w:rsid w:val="008C795B"/>
    <w:rsid w:val="008D09E5"/>
    <w:rsid w:val="008D19B5"/>
    <w:rsid w:val="008D2852"/>
    <w:rsid w:val="008D2B16"/>
    <w:rsid w:val="008D454B"/>
    <w:rsid w:val="008D49EF"/>
    <w:rsid w:val="008D5B67"/>
    <w:rsid w:val="008D6870"/>
    <w:rsid w:val="008D6B69"/>
    <w:rsid w:val="008D6D5A"/>
    <w:rsid w:val="008D71C7"/>
    <w:rsid w:val="008E21E7"/>
    <w:rsid w:val="008E2248"/>
    <w:rsid w:val="008E2B47"/>
    <w:rsid w:val="008E2C80"/>
    <w:rsid w:val="008E364F"/>
    <w:rsid w:val="008E3FB3"/>
    <w:rsid w:val="008E4B26"/>
    <w:rsid w:val="008E4E3F"/>
    <w:rsid w:val="008E73E2"/>
    <w:rsid w:val="008E7474"/>
    <w:rsid w:val="008F0D44"/>
    <w:rsid w:val="008F1754"/>
    <w:rsid w:val="008F2C5B"/>
    <w:rsid w:val="008F2DB8"/>
    <w:rsid w:val="008F398E"/>
    <w:rsid w:val="008F4C47"/>
    <w:rsid w:val="008F64E0"/>
    <w:rsid w:val="00900233"/>
    <w:rsid w:val="00900724"/>
    <w:rsid w:val="00902AD5"/>
    <w:rsid w:val="00903254"/>
    <w:rsid w:val="00903CFF"/>
    <w:rsid w:val="009049F3"/>
    <w:rsid w:val="00906591"/>
    <w:rsid w:val="00906EB4"/>
    <w:rsid w:val="00907410"/>
    <w:rsid w:val="009076C6"/>
    <w:rsid w:val="00907990"/>
    <w:rsid w:val="00911E18"/>
    <w:rsid w:val="00912A17"/>
    <w:rsid w:val="00915389"/>
    <w:rsid w:val="00916529"/>
    <w:rsid w:val="00916BC6"/>
    <w:rsid w:val="00916DD5"/>
    <w:rsid w:val="00920042"/>
    <w:rsid w:val="0092029C"/>
    <w:rsid w:val="009208DD"/>
    <w:rsid w:val="009209E3"/>
    <w:rsid w:val="00920F4E"/>
    <w:rsid w:val="0092119A"/>
    <w:rsid w:val="0092223A"/>
    <w:rsid w:val="00923F6E"/>
    <w:rsid w:val="009243EA"/>
    <w:rsid w:val="0092546B"/>
    <w:rsid w:val="00930002"/>
    <w:rsid w:val="0093044A"/>
    <w:rsid w:val="0093052F"/>
    <w:rsid w:val="00930DCF"/>
    <w:rsid w:val="0093122D"/>
    <w:rsid w:val="00933452"/>
    <w:rsid w:val="009339B0"/>
    <w:rsid w:val="00934246"/>
    <w:rsid w:val="00935B8D"/>
    <w:rsid w:val="0093655F"/>
    <w:rsid w:val="00936B01"/>
    <w:rsid w:val="00937642"/>
    <w:rsid w:val="00937FA3"/>
    <w:rsid w:val="009406DE"/>
    <w:rsid w:val="00940A1A"/>
    <w:rsid w:val="00940C79"/>
    <w:rsid w:val="00940E03"/>
    <w:rsid w:val="00941271"/>
    <w:rsid w:val="00941708"/>
    <w:rsid w:val="00942B07"/>
    <w:rsid w:val="00942F89"/>
    <w:rsid w:val="00943580"/>
    <w:rsid w:val="00944CBE"/>
    <w:rsid w:val="00944DB9"/>
    <w:rsid w:val="00946080"/>
    <w:rsid w:val="00946600"/>
    <w:rsid w:val="00946F41"/>
    <w:rsid w:val="00947E2F"/>
    <w:rsid w:val="00950E97"/>
    <w:rsid w:val="009527E0"/>
    <w:rsid w:val="00953CA1"/>
    <w:rsid w:val="0095511B"/>
    <w:rsid w:val="0095512D"/>
    <w:rsid w:val="00955AD1"/>
    <w:rsid w:val="00956FCE"/>
    <w:rsid w:val="00957645"/>
    <w:rsid w:val="00960180"/>
    <w:rsid w:val="00960345"/>
    <w:rsid w:val="00960666"/>
    <w:rsid w:val="00960ACA"/>
    <w:rsid w:val="00962049"/>
    <w:rsid w:val="0096361F"/>
    <w:rsid w:val="009648D8"/>
    <w:rsid w:val="0096567E"/>
    <w:rsid w:val="00965692"/>
    <w:rsid w:val="00965F1B"/>
    <w:rsid w:val="00966053"/>
    <w:rsid w:val="00967594"/>
    <w:rsid w:val="00967A99"/>
    <w:rsid w:val="0097024F"/>
    <w:rsid w:val="0097041E"/>
    <w:rsid w:val="0097080C"/>
    <w:rsid w:val="009713F5"/>
    <w:rsid w:val="009717EB"/>
    <w:rsid w:val="00971B25"/>
    <w:rsid w:val="00972CFE"/>
    <w:rsid w:val="0097307A"/>
    <w:rsid w:val="009754ED"/>
    <w:rsid w:val="00976F97"/>
    <w:rsid w:val="009777AB"/>
    <w:rsid w:val="00980A12"/>
    <w:rsid w:val="009812CD"/>
    <w:rsid w:val="00981313"/>
    <w:rsid w:val="00981A55"/>
    <w:rsid w:val="00981CD8"/>
    <w:rsid w:val="00983268"/>
    <w:rsid w:val="0098387C"/>
    <w:rsid w:val="00984039"/>
    <w:rsid w:val="0098435A"/>
    <w:rsid w:val="009844F0"/>
    <w:rsid w:val="009857D4"/>
    <w:rsid w:val="00985D25"/>
    <w:rsid w:val="00987B31"/>
    <w:rsid w:val="009907F0"/>
    <w:rsid w:val="00990DF4"/>
    <w:rsid w:val="0099116F"/>
    <w:rsid w:val="0099124C"/>
    <w:rsid w:val="0099198B"/>
    <w:rsid w:val="00991B4D"/>
    <w:rsid w:val="00993467"/>
    <w:rsid w:val="00994BED"/>
    <w:rsid w:val="00994DE3"/>
    <w:rsid w:val="00995287"/>
    <w:rsid w:val="009978CD"/>
    <w:rsid w:val="009A08E2"/>
    <w:rsid w:val="009A0E77"/>
    <w:rsid w:val="009A1F88"/>
    <w:rsid w:val="009A262D"/>
    <w:rsid w:val="009A2FCB"/>
    <w:rsid w:val="009A3D2D"/>
    <w:rsid w:val="009A477F"/>
    <w:rsid w:val="009A6400"/>
    <w:rsid w:val="009A714D"/>
    <w:rsid w:val="009A7697"/>
    <w:rsid w:val="009B1A0E"/>
    <w:rsid w:val="009B29B2"/>
    <w:rsid w:val="009B2DBB"/>
    <w:rsid w:val="009B3F20"/>
    <w:rsid w:val="009B427A"/>
    <w:rsid w:val="009B44DD"/>
    <w:rsid w:val="009B477F"/>
    <w:rsid w:val="009B47D0"/>
    <w:rsid w:val="009B6771"/>
    <w:rsid w:val="009B71D3"/>
    <w:rsid w:val="009C07EA"/>
    <w:rsid w:val="009C0FD2"/>
    <w:rsid w:val="009C260B"/>
    <w:rsid w:val="009C4F51"/>
    <w:rsid w:val="009C5103"/>
    <w:rsid w:val="009C5A10"/>
    <w:rsid w:val="009C5F30"/>
    <w:rsid w:val="009C67E9"/>
    <w:rsid w:val="009C6C18"/>
    <w:rsid w:val="009C77DA"/>
    <w:rsid w:val="009C7845"/>
    <w:rsid w:val="009D0119"/>
    <w:rsid w:val="009D03FF"/>
    <w:rsid w:val="009D0BBA"/>
    <w:rsid w:val="009D1945"/>
    <w:rsid w:val="009D277E"/>
    <w:rsid w:val="009D2FD5"/>
    <w:rsid w:val="009D3702"/>
    <w:rsid w:val="009D394F"/>
    <w:rsid w:val="009D44ED"/>
    <w:rsid w:val="009D44F6"/>
    <w:rsid w:val="009D558A"/>
    <w:rsid w:val="009D69A5"/>
    <w:rsid w:val="009D6E16"/>
    <w:rsid w:val="009E19F1"/>
    <w:rsid w:val="009E1A42"/>
    <w:rsid w:val="009E219D"/>
    <w:rsid w:val="009E2873"/>
    <w:rsid w:val="009E28B2"/>
    <w:rsid w:val="009E2B51"/>
    <w:rsid w:val="009E30A7"/>
    <w:rsid w:val="009E60D7"/>
    <w:rsid w:val="009E62B3"/>
    <w:rsid w:val="009E6924"/>
    <w:rsid w:val="009E6F88"/>
    <w:rsid w:val="009E765B"/>
    <w:rsid w:val="009E7752"/>
    <w:rsid w:val="009F04F6"/>
    <w:rsid w:val="009F0AD1"/>
    <w:rsid w:val="009F137C"/>
    <w:rsid w:val="009F16CF"/>
    <w:rsid w:val="009F1BD6"/>
    <w:rsid w:val="009F239D"/>
    <w:rsid w:val="009F25ED"/>
    <w:rsid w:val="009F2ED7"/>
    <w:rsid w:val="009F38CB"/>
    <w:rsid w:val="009F3F73"/>
    <w:rsid w:val="009F4181"/>
    <w:rsid w:val="009F6686"/>
    <w:rsid w:val="009F727D"/>
    <w:rsid w:val="00A00AC2"/>
    <w:rsid w:val="00A02A2A"/>
    <w:rsid w:val="00A03B50"/>
    <w:rsid w:val="00A0479E"/>
    <w:rsid w:val="00A04AB4"/>
    <w:rsid w:val="00A06611"/>
    <w:rsid w:val="00A07796"/>
    <w:rsid w:val="00A07D54"/>
    <w:rsid w:val="00A10A93"/>
    <w:rsid w:val="00A11756"/>
    <w:rsid w:val="00A11C04"/>
    <w:rsid w:val="00A125B1"/>
    <w:rsid w:val="00A1292B"/>
    <w:rsid w:val="00A12EBE"/>
    <w:rsid w:val="00A13842"/>
    <w:rsid w:val="00A154F3"/>
    <w:rsid w:val="00A15701"/>
    <w:rsid w:val="00A205CE"/>
    <w:rsid w:val="00A20A10"/>
    <w:rsid w:val="00A20AD3"/>
    <w:rsid w:val="00A20BF1"/>
    <w:rsid w:val="00A20C3D"/>
    <w:rsid w:val="00A215DE"/>
    <w:rsid w:val="00A21C09"/>
    <w:rsid w:val="00A21C43"/>
    <w:rsid w:val="00A22DDF"/>
    <w:rsid w:val="00A2318F"/>
    <w:rsid w:val="00A23286"/>
    <w:rsid w:val="00A23921"/>
    <w:rsid w:val="00A24788"/>
    <w:rsid w:val="00A2647D"/>
    <w:rsid w:val="00A270A4"/>
    <w:rsid w:val="00A2763B"/>
    <w:rsid w:val="00A32594"/>
    <w:rsid w:val="00A33C8D"/>
    <w:rsid w:val="00A357AE"/>
    <w:rsid w:val="00A35B2C"/>
    <w:rsid w:val="00A363B1"/>
    <w:rsid w:val="00A36B26"/>
    <w:rsid w:val="00A37AE2"/>
    <w:rsid w:val="00A409C9"/>
    <w:rsid w:val="00A4139D"/>
    <w:rsid w:val="00A42240"/>
    <w:rsid w:val="00A4226C"/>
    <w:rsid w:val="00A42340"/>
    <w:rsid w:val="00A425C3"/>
    <w:rsid w:val="00A42D72"/>
    <w:rsid w:val="00A43F46"/>
    <w:rsid w:val="00A4476F"/>
    <w:rsid w:val="00A45AE5"/>
    <w:rsid w:val="00A45E34"/>
    <w:rsid w:val="00A47501"/>
    <w:rsid w:val="00A47A9A"/>
    <w:rsid w:val="00A5020D"/>
    <w:rsid w:val="00A52311"/>
    <w:rsid w:val="00A53C76"/>
    <w:rsid w:val="00A54D78"/>
    <w:rsid w:val="00A54D80"/>
    <w:rsid w:val="00A55C13"/>
    <w:rsid w:val="00A561A6"/>
    <w:rsid w:val="00A56DBB"/>
    <w:rsid w:val="00A57228"/>
    <w:rsid w:val="00A57C87"/>
    <w:rsid w:val="00A60934"/>
    <w:rsid w:val="00A60F07"/>
    <w:rsid w:val="00A62C21"/>
    <w:rsid w:val="00A648C1"/>
    <w:rsid w:val="00A64DFC"/>
    <w:rsid w:val="00A650C3"/>
    <w:rsid w:val="00A66B70"/>
    <w:rsid w:val="00A6715F"/>
    <w:rsid w:val="00A677D3"/>
    <w:rsid w:val="00A6793B"/>
    <w:rsid w:val="00A70EC2"/>
    <w:rsid w:val="00A72816"/>
    <w:rsid w:val="00A73800"/>
    <w:rsid w:val="00A73B3D"/>
    <w:rsid w:val="00A7505B"/>
    <w:rsid w:val="00A7569B"/>
    <w:rsid w:val="00A75A15"/>
    <w:rsid w:val="00A75A96"/>
    <w:rsid w:val="00A75CEB"/>
    <w:rsid w:val="00A75F7A"/>
    <w:rsid w:val="00A763A9"/>
    <w:rsid w:val="00A77443"/>
    <w:rsid w:val="00A77A2B"/>
    <w:rsid w:val="00A77E17"/>
    <w:rsid w:val="00A821E1"/>
    <w:rsid w:val="00A823DD"/>
    <w:rsid w:val="00A836DC"/>
    <w:rsid w:val="00A83E0E"/>
    <w:rsid w:val="00A84F46"/>
    <w:rsid w:val="00A85013"/>
    <w:rsid w:val="00A85AAB"/>
    <w:rsid w:val="00A85AF8"/>
    <w:rsid w:val="00A85D96"/>
    <w:rsid w:val="00A87762"/>
    <w:rsid w:val="00A87C67"/>
    <w:rsid w:val="00A90D2B"/>
    <w:rsid w:val="00A915C6"/>
    <w:rsid w:val="00A9188E"/>
    <w:rsid w:val="00A92900"/>
    <w:rsid w:val="00A92C30"/>
    <w:rsid w:val="00A941AB"/>
    <w:rsid w:val="00A94676"/>
    <w:rsid w:val="00A94DE0"/>
    <w:rsid w:val="00A96607"/>
    <w:rsid w:val="00A969FA"/>
    <w:rsid w:val="00A97A96"/>
    <w:rsid w:val="00AA06BB"/>
    <w:rsid w:val="00AA08B6"/>
    <w:rsid w:val="00AA1732"/>
    <w:rsid w:val="00AA1971"/>
    <w:rsid w:val="00AA777F"/>
    <w:rsid w:val="00AA7F1E"/>
    <w:rsid w:val="00AB00FE"/>
    <w:rsid w:val="00AB0CDD"/>
    <w:rsid w:val="00AB1616"/>
    <w:rsid w:val="00AB1DA8"/>
    <w:rsid w:val="00AB30A0"/>
    <w:rsid w:val="00AB3992"/>
    <w:rsid w:val="00AB3FA7"/>
    <w:rsid w:val="00AB508D"/>
    <w:rsid w:val="00AB549D"/>
    <w:rsid w:val="00AB65AB"/>
    <w:rsid w:val="00AB68E3"/>
    <w:rsid w:val="00AB6CE2"/>
    <w:rsid w:val="00AB76AE"/>
    <w:rsid w:val="00AB7919"/>
    <w:rsid w:val="00AC0658"/>
    <w:rsid w:val="00AC16D8"/>
    <w:rsid w:val="00AC1ECE"/>
    <w:rsid w:val="00AC1F76"/>
    <w:rsid w:val="00AC2CFD"/>
    <w:rsid w:val="00AC356E"/>
    <w:rsid w:val="00AC4975"/>
    <w:rsid w:val="00AC4F37"/>
    <w:rsid w:val="00AC62C9"/>
    <w:rsid w:val="00AC632F"/>
    <w:rsid w:val="00AD06C2"/>
    <w:rsid w:val="00AD1389"/>
    <w:rsid w:val="00AD143E"/>
    <w:rsid w:val="00AD148F"/>
    <w:rsid w:val="00AD2B63"/>
    <w:rsid w:val="00AD2EBA"/>
    <w:rsid w:val="00AD36DD"/>
    <w:rsid w:val="00AD36EC"/>
    <w:rsid w:val="00AD41FC"/>
    <w:rsid w:val="00AD42C5"/>
    <w:rsid w:val="00AD551B"/>
    <w:rsid w:val="00AD659E"/>
    <w:rsid w:val="00AD7193"/>
    <w:rsid w:val="00AD72A2"/>
    <w:rsid w:val="00AD7D05"/>
    <w:rsid w:val="00AD7D38"/>
    <w:rsid w:val="00AE23FC"/>
    <w:rsid w:val="00AE2723"/>
    <w:rsid w:val="00AE4EFE"/>
    <w:rsid w:val="00AE53A6"/>
    <w:rsid w:val="00AE5753"/>
    <w:rsid w:val="00AE5A3B"/>
    <w:rsid w:val="00AE6738"/>
    <w:rsid w:val="00AE6E19"/>
    <w:rsid w:val="00AE6E35"/>
    <w:rsid w:val="00AF19F1"/>
    <w:rsid w:val="00AF317D"/>
    <w:rsid w:val="00AF3510"/>
    <w:rsid w:val="00AF3F7F"/>
    <w:rsid w:val="00AF4268"/>
    <w:rsid w:val="00AF468D"/>
    <w:rsid w:val="00AF497D"/>
    <w:rsid w:val="00AF528D"/>
    <w:rsid w:val="00AF63F4"/>
    <w:rsid w:val="00AF70AA"/>
    <w:rsid w:val="00AF72B7"/>
    <w:rsid w:val="00AF745B"/>
    <w:rsid w:val="00B001A0"/>
    <w:rsid w:val="00B00873"/>
    <w:rsid w:val="00B00AA2"/>
    <w:rsid w:val="00B00CDF"/>
    <w:rsid w:val="00B00E1B"/>
    <w:rsid w:val="00B0261E"/>
    <w:rsid w:val="00B02BEC"/>
    <w:rsid w:val="00B03101"/>
    <w:rsid w:val="00B044AC"/>
    <w:rsid w:val="00B0511C"/>
    <w:rsid w:val="00B10B84"/>
    <w:rsid w:val="00B117EA"/>
    <w:rsid w:val="00B118CB"/>
    <w:rsid w:val="00B12504"/>
    <w:rsid w:val="00B12B84"/>
    <w:rsid w:val="00B13310"/>
    <w:rsid w:val="00B13F0B"/>
    <w:rsid w:val="00B14130"/>
    <w:rsid w:val="00B14C3A"/>
    <w:rsid w:val="00B14C5F"/>
    <w:rsid w:val="00B15E4B"/>
    <w:rsid w:val="00B1659B"/>
    <w:rsid w:val="00B16EEE"/>
    <w:rsid w:val="00B20AF7"/>
    <w:rsid w:val="00B228C1"/>
    <w:rsid w:val="00B23583"/>
    <w:rsid w:val="00B242B3"/>
    <w:rsid w:val="00B24C3D"/>
    <w:rsid w:val="00B24ED9"/>
    <w:rsid w:val="00B25338"/>
    <w:rsid w:val="00B25D58"/>
    <w:rsid w:val="00B25E7D"/>
    <w:rsid w:val="00B26D46"/>
    <w:rsid w:val="00B2728A"/>
    <w:rsid w:val="00B2738C"/>
    <w:rsid w:val="00B3045C"/>
    <w:rsid w:val="00B307A4"/>
    <w:rsid w:val="00B3092D"/>
    <w:rsid w:val="00B30E6F"/>
    <w:rsid w:val="00B32D51"/>
    <w:rsid w:val="00B32DBB"/>
    <w:rsid w:val="00B33FB1"/>
    <w:rsid w:val="00B3782B"/>
    <w:rsid w:val="00B4066C"/>
    <w:rsid w:val="00B4078B"/>
    <w:rsid w:val="00B41541"/>
    <w:rsid w:val="00B42F61"/>
    <w:rsid w:val="00B43DD3"/>
    <w:rsid w:val="00B4446C"/>
    <w:rsid w:val="00B45D65"/>
    <w:rsid w:val="00B46D3C"/>
    <w:rsid w:val="00B46DFB"/>
    <w:rsid w:val="00B54094"/>
    <w:rsid w:val="00B5492F"/>
    <w:rsid w:val="00B54B42"/>
    <w:rsid w:val="00B55063"/>
    <w:rsid w:val="00B561B6"/>
    <w:rsid w:val="00B57A81"/>
    <w:rsid w:val="00B57F78"/>
    <w:rsid w:val="00B60D68"/>
    <w:rsid w:val="00B60E44"/>
    <w:rsid w:val="00B6110E"/>
    <w:rsid w:val="00B62548"/>
    <w:rsid w:val="00B635F8"/>
    <w:rsid w:val="00B63A2C"/>
    <w:rsid w:val="00B63CFC"/>
    <w:rsid w:val="00B650B1"/>
    <w:rsid w:val="00B655A8"/>
    <w:rsid w:val="00B670FA"/>
    <w:rsid w:val="00B67164"/>
    <w:rsid w:val="00B6743A"/>
    <w:rsid w:val="00B674C1"/>
    <w:rsid w:val="00B67C11"/>
    <w:rsid w:val="00B67FBE"/>
    <w:rsid w:val="00B70CEC"/>
    <w:rsid w:val="00B7181A"/>
    <w:rsid w:val="00B71DE0"/>
    <w:rsid w:val="00B7387D"/>
    <w:rsid w:val="00B73C14"/>
    <w:rsid w:val="00B74A15"/>
    <w:rsid w:val="00B766B3"/>
    <w:rsid w:val="00B76F22"/>
    <w:rsid w:val="00B77F48"/>
    <w:rsid w:val="00B8049B"/>
    <w:rsid w:val="00B80551"/>
    <w:rsid w:val="00B8127E"/>
    <w:rsid w:val="00B829FA"/>
    <w:rsid w:val="00B82A56"/>
    <w:rsid w:val="00B838F7"/>
    <w:rsid w:val="00B83D31"/>
    <w:rsid w:val="00B846EC"/>
    <w:rsid w:val="00B852BB"/>
    <w:rsid w:val="00B8564C"/>
    <w:rsid w:val="00B8652A"/>
    <w:rsid w:val="00B86B94"/>
    <w:rsid w:val="00B91F79"/>
    <w:rsid w:val="00B920B1"/>
    <w:rsid w:val="00B92260"/>
    <w:rsid w:val="00B9265C"/>
    <w:rsid w:val="00B93D6D"/>
    <w:rsid w:val="00B95EDC"/>
    <w:rsid w:val="00B978BE"/>
    <w:rsid w:val="00BA2E37"/>
    <w:rsid w:val="00BA2E62"/>
    <w:rsid w:val="00BA3527"/>
    <w:rsid w:val="00BA36BF"/>
    <w:rsid w:val="00BA37B5"/>
    <w:rsid w:val="00BA3BD1"/>
    <w:rsid w:val="00BA45FC"/>
    <w:rsid w:val="00BA48C9"/>
    <w:rsid w:val="00BA62EF"/>
    <w:rsid w:val="00BA67FF"/>
    <w:rsid w:val="00BA77F3"/>
    <w:rsid w:val="00BA78E8"/>
    <w:rsid w:val="00BA7A45"/>
    <w:rsid w:val="00BB0ABA"/>
    <w:rsid w:val="00BB0E13"/>
    <w:rsid w:val="00BB3376"/>
    <w:rsid w:val="00BB4FF4"/>
    <w:rsid w:val="00BB5117"/>
    <w:rsid w:val="00BB5458"/>
    <w:rsid w:val="00BB5777"/>
    <w:rsid w:val="00BB7389"/>
    <w:rsid w:val="00BC1375"/>
    <w:rsid w:val="00BC1DB6"/>
    <w:rsid w:val="00BC2246"/>
    <w:rsid w:val="00BC2762"/>
    <w:rsid w:val="00BC2B18"/>
    <w:rsid w:val="00BC3350"/>
    <w:rsid w:val="00BC3B8C"/>
    <w:rsid w:val="00BC4AA2"/>
    <w:rsid w:val="00BC6C2F"/>
    <w:rsid w:val="00BC7AE7"/>
    <w:rsid w:val="00BD1EA2"/>
    <w:rsid w:val="00BD2062"/>
    <w:rsid w:val="00BD22AB"/>
    <w:rsid w:val="00BD3A8F"/>
    <w:rsid w:val="00BD4C3A"/>
    <w:rsid w:val="00BD5AB4"/>
    <w:rsid w:val="00BD643A"/>
    <w:rsid w:val="00BD646E"/>
    <w:rsid w:val="00BD68CA"/>
    <w:rsid w:val="00BD6B2F"/>
    <w:rsid w:val="00BD79EA"/>
    <w:rsid w:val="00BE012C"/>
    <w:rsid w:val="00BE07A4"/>
    <w:rsid w:val="00BE07B9"/>
    <w:rsid w:val="00BE0F61"/>
    <w:rsid w:val="00BE117C"/>
    <w:rsid w:val="00BE16C2"/>
    <w:rsid w:val="00BE1FB9"/>
    <w:rsid w:val="00BE2E4F"/>
    <w:rsid w:val="00BE320A"/>
    <w:rsid w:val="00BE404D"/>
    <w:rsid w:val="00BE6BF5"/>
    <w:rsid w:val="00BE7B62"/>
    <w:rsid w:val="00BE7E35"/>
    <w:rsid w:val="00BF0310"/>
    <w:rsid w:val="00BF08E0"/>
    <w:rsid w:val="00BF0E31"/>
    <w:rsid w:val="00BF3D92"/>
    <w:rsid w:val="00BF551C"/>
    <w:rsid w:val="00BF5B69"/>
    <w:rsid w:val="00BF6788"/>
    <w:rsid w:val="00BF67DE"/>
    <w:rsid w:val="00BF74B9"/>
    <w:rsid w:val="00BF7BF4"/>
    <w:rsid w:val="00BF7F4A"/>
    <w:rsid w:val="00C014D4"/>
    <w:rsid w:val="00C01574"/>
    <w:rsid w:val="00C02EC1"/>
    <w:rsid w:val="00C03B1B"/>
    <w:rsid w:val="00C03B27"/>
    <w:rsid w:val="00C03D8E"/>
    <w:rsid w:val="00C03E78"/>
    <w:rsid w:val="00C041BF"/>
    <w:rsid w:val="00C05E0A"/>
    <w:rsid w:val="00C06D43"/>
    <w:rsid w:val="00C10072"/>
    <w:rsid w:val="00C10294"/>
    <w:rsid w:val="00C1097C"/>
    <w:rsid w:val="00C110D3"/>
    <w:rsid w:val="00C111A9"/>
    <w:rsid w:val="00C114D5"/>
    <w:rsid w:val="00C1171F"/>
    <w:rsid w:val="00C12172"/>
    <w:rsid w:val="00C139A3"/>
    <w:rsid w:val="00C14511"/>
    <w:rsid w:val="00C14612"/>
    <w:rsid w:val="00C14CA7"/>
    <w:rsid w:val="00C15343"/>
    <w:rsid w:val="00C15D46"/>
    <w:rsid w:val="00C172EC"/>
    <w:rsid w:val="00C2066C"/>
    <w:rsid w:val="00C21EC7"/>
    <w:rsid w:val="00C2479E"/>
    <w:rsid w:val="00C25170"/>
    <w:rsid w:val="00C265EF"/>
    <w:rsid w:val="00C27813"/>
    <w:rsid w:val="00C31110"/>
    <w:rsid w:val="00C31391"/>
    <w:rsid w:val="00C321F2"/>
    <w:rsid w:val="00C33191"/>
    <w:rsid w:val="00C34849"/>
    <w:rsid w:val="00C355DF"/>
    <w:rsid w:val="00C36398"/>
    <w:rsid w:val="00C404EA"/>
    <w:rsid w:val="00C43C27"/>
    <w:rsid w:val="00C43C85"/>
    <w:rsid w:val="00C4536D"/>
    <w:rsid w:val="00C45F4D"/>
    <w:rsid w:val="00C46BE9"/>
    <w:rsid w:val="00C47A81"/>
    <w:rsid w:val="00C50E31"/>
    <w:rsid w:val="00C53A3C"/>
    <w:rsid w:val="00C53FA9"/>
    <w:rsid w:val="00C54719"/>
    <w:rsid w:val="00C54F92"/>
    <w:rsid w:val="00C5534E"/>
    <w:rsid w:val="00C55F00"/>
    <w:rsid w:val="00C56A9A"/>
    <w:rsid w:val="00C56D31"/>
    <w:rsid w:val="00C578B8"/>
    <w:rsid w:val="00C57B56"/>
    <w:rsid w:val="00C57FDA"/>
    <w:rsid w:val="00C61197"/>
    <w:rsid w:val="00C61228"/>
    <w:rsid w:val="00C62559"/>
    <w:rsid w:val="00C62CBC"/>
    <w:rsid w:val="00C6593C"/>
    <w:rsid w:val="00C664CC"/>
    <w:rsid w:val="00C67809"/>
    <w:rsid w:val="00C67958"/>
    <w:rsid w:val="00C70435"/>
    <w:rsid w:val="00C70766"/>
    <w:rsid w:val="00C721C7"/>
    <w:rsid w:val="00C731CD"/>
    <w:rsid w:val="00C73D08"/>
    <w:rsid w:val="00C74F0D"/>
    <w:rsid w:val="00C754EF"/>
    <w:rsid w:val="00C77A7A"/>
    <w:rsid w:val="00C77FF6"/>
    <w:rsid w:val="00C80F2D"/>
    <w:rsid w:val="00C81512"/>
    <w:rsid w:val="00C825DC"/>
    <w:rsid w:val="00C82B68"/>
    <w:rsid w:val="00C830C3"/>
    <w:rsid w:val="00C84892"/>
    <w:rsid w:val="00C84A27"/>
    <w:rsid w:val="00C85A47"/>
    <w:rsid w:val="00C8661B"/>
    <w:rsid w:val="00C86E40"/>
    <w:rsid w:val="00C87685"/>
    <w:rsid w:val="00C90140"/>
    <w:rsid w:val="00C9086D"/>
    <w:rsid w:val="00C90C3F"/>
    <w:rsid w:val="00C90E18"/>
    <w:rsid w:val="00C91EAD"/>
    <w:rsid w:val="00C936A0"/>
    <w:rsid w:val="00C93A8E"/>
    <w:rsid w:val="00C95307"/>
    <w:rsid w:val="00C95D31"/>
    <w:rsid w:val="00C96520"/>
    <w:rsid w:val="00C97AC9"/>
    <w:rsid w:val="00CA1517"/>
    <w:rsid w:val="00CA1DF8"/>
    <w:rsid w:val="00CA31A6"/>
    <w:rsid w:val="00CA32D8"/>
    <w:rsid w:val="00CA33B0"/>
    <w:rsid w:val="00CA56C3"/>
    <w:rsid w:val="00CA5EDA"/>
    <w:rsid w:val="00CA72DA"/>
    <w:rsid w:val="00CA766B"/>
    <w:rsid w:val="00CA7682"/>
    <w:rsid w:val="00CB0647"/>
    <w:rsid w:val="00CB0AC8"/>
    <w:rsid w:val="00CB1A7A"/>
    <w:rsid w:val="00CB1C94"/>
    <w:rsid w:val="00CB24AE"/>
    <w:rsid w:val="00CB3A63"/>
    <w:rsid w:val="00CB50C6"/>
    <w:rsid w:val="00CB589F"/>
    <w:rsid w:val="00CB6450"/>
    <w:rsid w:val="00CB6760"/>
    <w:rsid w:val="00CB6947"/>
    <w:rsid w:val="00CC0B71"/>
    <w:rsid w:val="00CC123A"/>
    <w:rsid w:val="00CC2257"/>
    <w:rsid w:val="00CC2C40"/>
    <w:rsid w:val="00CC3BD2"/>
    <w:rsid w:val="00CC4944"/>
    <w:rsid w:val="00CC4F71"/>
    <w:rsid w:val="00CC4F80"/>
    <w:rsid w:val="00CC5DAD"/>
    <w:rsid w:val="00CC600D"/>
    <w:rsid w:val="00CC61AA"/>
    <w:rsid w:val="00CC79C9"/>
    <w:rsid w:val="00CD100E"/>
    <w:rsid w:val="00CD11EF"/>
    <w:rsid w:val="00CD1E5C"/>
    <w:rsid w:val="00CD27E9"/>
    <w:rsid w:val="00CD4C2B"/>
    <w:rsid w:val="00CD6273"/>
    <w:rsid w:val="00CD64F5"/>
    <w:rsid w:val="00CD656F"/>
    <w:rsid w:val="00CD705D"/>
    <w:rsid w:val="00CD7AED"/>
    <w:rsid w:val="00CE0528"/>
    <w:rsid w:val="00CE0656"/>
    <w:rsid w:val="00CE1454"/>
    <w:rsid w:val="00CE1A81"/>
    <w:rsid w:val="00CE2135"/>
    <w:rsid w:val="00CE2343"/>
    <w:rsid w:val="00CE23D4"/>
    <w:rsid w:val="00CE27D7"/>
    <w:rsid w:val="00CE29B6"/>
    <w:rsid w:val="00CE2EB5"/>
    <w:rsid w:val="00CE487C"/>
    <w:rsid w:val="00CE4C26"/>
    <w:rsid w:val="00CE6C36"/>
    <w:rsid w:val="00CE7314"/>
    <w:rsid w:val="00CE7524"/>
    <w:rsid w:val="00CE7CD6"/>
    <w:rsid w:val="00CE7EDF"/>
    <w:rsid w:val="00CF0870"/>
    <w:rsid w:val="00CF0B6F"/>
    <w:rsid w:val="00CF0CC9"/>
    <w:rsid w:val="00CF1C62"/>
    <w:rsid w:val="00CF1ECE"/>
    <w:rsid w:val="00CF3F50"/>
    <w:rsid w:val="00CF4427"/>
    <w:rsid w:val="00CF5301"/>
    <w:rsid w:val="00CF752E"/>
    <w:rsid w:val="00CF7B2D"/>
    <w:rsid w:val="00D01B64"/>
    <w:rsid w:val="00D049E8"/>
    <w:rsid w:val="00D050EC"/>
    <w:rsid w:val="00D06989"/>
    <w:rsid w:val="00D06A37"/>
    <w:rsid w:val="00D12376"/>
    <w:rsid w:val="00D12F12"/>
    <w:rsid w:val="00D154F5"/>
    <w:rsid w:val="00D16103"/>
    <w:rsid w:val="00D16FB5"/>
    <w:rsid w:val="00D17334"/>
    <w:rsid w:val="00D20DC4"/>
    <w:rsid w:val="00D2171B"/>
    <w:rsid w:val="00D21A6D"/>
    <w:rsid w:val="00D22674"/>
    <w:rsid w:val="00D22C76"/>
    <w:rsid w:val="00D2318F"/>
    <w:rsid w:val="00D23CBD"/>
    <w:rsid w:val="00D23CC7"/>
    <w:rsid w:val="00D23ED3"/>
    <w:rsid w:val="00D23F58"/>
    <w:rsid w:val="00D24A83"/>
    <w:rsid w:val="00D24B43"/>
    <w:rsid w:val="00D24C3D"/>
    <w:rsid w:val="00D25CD0"/>
    <w:rsid w:val="00D2643C"/>
    <w:rsid w:val="00D267FA"/>
    <w:rsid w:val="00D27CC6"/>
    <w:rsid w:val="00D27E20"/>
    <w:rsid w:val="00D30461"/>
    <w:rsid w:val="00D31883"/>
    <w:rsid w:val="00D32A45"/>
    <w:rsid w:val="00D32FD2"/>
    <w:rsid w:val="00D333C0"/>
    <w:rsid w:val="00D340DA"/>
    <w:rsid w:val="00D34215"/>
    <w:rsid w:val="00D342DE"/>
    <w:rsid w:val="00D34457"/>
    <w:rsid w:val="00D34A54"/>
    <w:rsid w:val="00D36086"/>
    <w:rsid w:val="00D37845"/>
    <w:rsid w:val="00D37D91"/>
    <w:rsid w:val="00D4043A"/>
    <w:rsid w:val="00D40BE1"/>
    <w:rsid w:val="00D416F4"/>
    <w:rsid w:val="00D428E3"/>
    <w:rsid w:val="00D42F4A"/>
    <w:rsid w:val="00D440B3"/>
    <w:rsid w:val="00D44D30"/>
    <w:rsid w:val="00D454E5"/>
    <w:rsid w:val="00D455B4"/>
    <w:rsid w:val="00D464E1"/>
    <w:rsid w:val="00D47439"/>
    <w:rsid w:val="00D50144"/>
    <w:rsid w:val="00D50DB9"/>
    <w:rsid w:val="00D51AC1"/>
    <w:rsid w:val="00D51D92"/>
    <w:rsid w:val="00D52206"/>
    <w:rsid w:val="00D5283F"/>
    <w:rsid w:val="00D53CA0"/>
    <w:rsid w:val="00D559EB"/>
    <w:rsid w:val="00D560DD"/>
    <w:rsid w:val="00D566C5"/>
    <w:rsid w:val="00D5753A"/>
    <w:rsid w:val="00D57749"/>
    <w:rsid w:val="00D57CF2"/>
    <w:rsid w:val="00D57CF4"/>
    <w:rsid w:val="00D605DC"/>
    <w:rsid w:val="00D61671"/>
    <w:rsid w:val="00D618A4"/>
    <w:rsid w:val="00D65B11"/>
    <w:rsid w:val="00D66403"/>
    <w:rsid w:val="00D66705"/>
    <w:rsid w:val="00D66B0C"/>
    <w:rsid w:val="00D66E64"/>
    <w:rsid w:val="00D6754E"/>
    <w:rsid w:val="00D6772A"/>
    <w:rsid w:val="00D67AAC"/>
    <w:rsid w:val="00D67EB0"/>
    <w:rsid w:val="00D708A5"/>
    <w:rsid w:val="00D723CB"/>
    <w:rsid w:val="00D72E69"/>
    <w:rsid w:val="00D730BE"/>
    <w:rsid w:val="00D73776"/>
    <w:rsid w:val="00D73F87"/>
    <w:rsid w:val="00D74E02"/>
    <w:rsid w:val="00D7579D"/>
    <w:rsid w:val="00D75B36"/>
    <w:rsid w:val="00D8156A"/>
    <w:rsid w:val="00D8170A"/>
    <w:rsid w:val="00D82F44"/>
    <w:rsid w:val="00D83A10"/>
    <w:rsid w:val="00D83F74"/>
    <w:rsid w:val="00D86401"/>
    <w:rsid w:val="00D8760C"/>
    <w:rsid w:val="00D91912"/>
    <w:rsid w:val="00D91BF9"/>
    <w:rsid w:val="00D940EB"/>
    <w:rsid w:val="00D94660"/>
    <w:rsid w:val="00D949B6"/>
    <w:rsid w:val="00D94C47"/>
    <w:rsid w:val="00D94D18"/>
    <w:rsid w:val="00D9526E"/>
    <w:rsid w:val="00D95383"/>
    <w:rsid w:val="00D960FE"/>
    <w:rsid w:val="00D967D3"/>
    <w:rsid w:val="00D97150"/>
    <w:rsid w:val="00D97521"/>
    <w:rsid w:val="00DA14AD"/>
    <w:rsid w:val="00DA1594"/>
    <w:rsid w:val="00DA1733"/>
    <w:rsid w:val="00DA1A14"/>
    <w:rsid w:val="00DA1AE9"/>
    <w:rsid w:val="00DA2B17"/>
    <w:rsid w:val="00DA3A11"/>
    <w:rsid w:val="00DA401C"/>
    <w:rsid w:val="00DA483D"/>
    <w:rsid w:val="00DA6F87"/>
    <w:rsid w:val="00DB0490"/>
    <w:rsid w:val="00DB08EC"/>
    <w:rsid w:val="00DB1209"/>
    <w:rsid w:val="00DB1D82"/>
    <w:rsid w:val="00DB30FD"/>
    <w:rsid w:val="00DB5775"/>
    <w:rsid w:val="00DB5C8A"/>
    <w:rsid w:val="00DB7212"/>
    <w:rsid w:val="00DB7264"/>
    <w:rsid w:val="00DB7A40"/>
    <w:rsid w:val="00DC24D0"/>
    <w:rsid w:val="00DC40BF"/>
    <w:rsid w:val="00DC53B2"/>
    <w:rsid w:val="00DC61F3"/>
    <w:rsid w:val="00DC656B"/>
    <w:rsid w:val="00DC69F9"/>
    <w:rsid w:val="00DC6F09"/>
    <w:rsid w:val="00DC7294"/>
    <w:rsid w:val="00DC72D5"/>
    <w:rsid w:val="00DC7666"/>
    <w:rsid w:val="00DD024A"/>
    <w:rsid w:val="00DD0DF7"/>
    <w:rsid w:val="00DD115A"/>
    <w:rsid w:val="00DD1629"/>
    <w:rsid w:val="00DD2727"/>
    <w:rsid w:val="00DD27CD"/>
    <w:rsid w:val="00DD2B42"/>
    <w:rsid w:val="00DD3F3F"/>
    <w:rsid w:val="00DD43FD"/>
    <w:rsid w:val="00DD4723"/>
    <w:rsid w:val="00DD61FA"/>
    <w:rsid w:val="00DD6A6D"/>
    <w:rsid w:val="00DD6F26"/>
    <w:rsid w:val="00DD742B"/>
    <w:rsid w:val="00DD7556"/>
    <w:rsid w:val="00DD78A5"/>
    <w:rsid w:val="00DD7C8B"/>
    <w:rsid w:val="00DE0096"/>
    <w:rsid w:val="00DE056E"/>
    <w:rsid w:val="00DE134F"/>
    <w:rsid w:val="00DE18C7"/>
    <w:rsid w:val="00DE1B83"/>
    <w:rsid w:val="00DE231F"/>
    <w:rsid w:val="00DE2986"/>
    <w:rsid w:val="00DE31FC"/>
    <w:rsid w:val="00DE323C"/>
    <w:rsid w:val="00DE39A7"/>
    <w:rsid w:val="00DE5353"/>
    <w:rsid w:val="00DE54FD"/>
    <w:rsid w:val="00DE556C"/>
    <w:rsid w:val="00DE5C2C"/>
    <w:rsid w:val="00DE5DE6"/>
    <w:rsid w:val="00DE756A"/>
    <w:rsid w:val="00DE771E"/>
    <w:rsid w:val="00DF08AF"/>
    <w:rsid w:val="00DF225F"/>
    <w:rsid w:val="00DF2DDF"/>
    <w:rsid w:val="00DF3310"/>
    <w:rsid w:val="00DF37F1"/>
    <w:rsid w:val="00DF399A"/>
    <w:rsid w:val="00DF6253"/>
    <w:rsid w:val="00DF6E82"/>
    <w:rsid w:val="00DF7333"/>
    <w:rsid w:val="00DF774B"/>
    <w:rsid w:val="00E01515"/>
    <w:rsid w:val="00E01A43"/>
    <w:rsid w:val="00E01B94"/>
    <w:rsid w:val="00E02921"/>
    <w:rsid w:val="00E0487E"/>
    <w:rsid w:val="00E04EF4"/>
    <w:rsid w:val="00E074C4"/>
    <w:rsid w:val="00E10425"/>
    <w:rsid w:val="00E118DD"/>
    <w:rsid w:val="00E11C02"/>
    <w:rsid w:val="00E12341"/>
    <w:rsid w:val="00E13840"/>
    <w:rsid w:val="00E13A90"/>
    <w:rsid w:val="00E1432F"/>
    <w:rsid w:val="00E1452E"/>
    <w:rsid w:val="00E14BCA"/>
    <w:rsid w:val="00E15092"/>
    <w:rsid w:val="00E15530"/>
    <w:rsid w:val="00E157DD"/>
    <w:rsid w:val="00E168E2"/>
    <w:rsid w:val="00E16CBD"/>
    <w:rsid w:val="00E16CD5"/>
    <w:rsid w:val="00E16D82"/>
    <w:rsid w:val="00E17D8F"/>
    <w:rsid w:val="00E17F7C"/>
    <w:rsid w:val="00E2052D"/>
    <w:rsid w:val="00E20CB3"/>
    <w:rsid w:val="00E20D64"/>
    <w:rsid w:val="00E20F94"/>
    <w:rsid w:val="00E21EF4"/>
    <w:rsid w:val="00E22104"/>
    <w:rsid w:val="00E22BF2"/>
    <w:rsid w:val="00E22DDF"/>
    <w:rsid w:val="00E2541B"/>
    <w:rsid w:val="00E25503"/>
    <w:rsid w:val="00E25AAA"/>
    <w:rsid w:val="00E27D12"/>
    <w:rsid w:val="00E30A73"/>
    <w:rsid w:val="00E3168B"/>
    <w:rsid w:val="00E31CB3"/>
    <w:rsid w:val="00E320CA"/>
    <w:rsid w:val="00E324B8"/>
    <w:rsid w:val="00E325F0"/>
    <w:rsid w:val="00E32BC4"/>
    <w:rsid w:val="00E33870"/>
    <w:rsid w:val="00E33D8D"/>
    <w:rsid w:val="00E33E0F"/>
    <w:rsid w:val="00E34FB5"/>
    <w:rsid w:val="00E35646"/>
    <w:rsid w:val="00E35EFF"/>
    <w:rsid w:val="00E36062"/>
    <w:rsid w:val="00E3797B"/>
    <w:rsid w:val="00E37A3F"/>
    <w:rsid w:val="00E414E7"/>
    <w:rsid w:val="00E42807"/>
    <w:rsid w:val="00E42D68"/>
    <w:rsid w:val="00E46E49"/>
    <w:rsid w:val="00E47308"/>
    <w:rsid w:val="00E521DB"/>
    <w:rsid w:val="00E52755"/>
    <w:rsid w:val="00E529B1"/>
    <w:rsid w:val="00E52CD1"/>
    <w:rsid w:val="00E54E55"/>
    <w:rsid w:val="00E55FFE"/>
    <w:rsid w:val="00E562F6"/>
    <w:rsid w:val="00E565AC"/>
    <w:rsid w:val="00E565CF"/>
    <w:rsid w:val="00E579FD"/>
    <w:rsid w:val="00E57F26"/>
    <w:rsid w:val="00E57F28"/>
    <w:rsid w:val="00E57F76"/>
    <w:rsid w:val="00E60A26"/>
    <w:rsid w:val="00E61FAF"/>
    <w:rsid w:val="00E6289A"/>
    <w:rsid w:val="00E62AE3"/>
    <w:rsid w:val="00E62BC1"/>
    <w:rsid w:val="00E6360D"/>
    <w:rsid w:val="00E63B6E"/>
    <w:rsid w:val="00E65609"/>
    <w:rsid w:val="00E656C3"/>
    <w:rsid w:val="00E65CE0"/>
    <w:rsid w:val="00E664FC"/>
    <w:rsid w:val="00E66770"/>
    <w:rsid w:val="00E703E3"/>
    <w:rsid w:val="00E710CD"/>
    <w:rsid w:val="00E71DA6"/>
    <w:rsid w:val="00E720DE"/>
    <w:rsid w:val="00E72B38"/>
    <w:rsid w:val="00E72DE5"/>
    <w:rsid w:val="00E73197"/>
    <w:rsid w:val="00E751FC"/>
    <w:rsid w:val="00E76527"/>
    <w:rsid w:val="00E76640"/>
    <w:rsid w:val="00E7704C"/>
    <w:rsid w:val="00E77AF8"/>
    <w:rsid w:val="00E77B31"/>
    <w:rsid w:val="00E82DA8"/>
    <w:rsid w:val="00E832E0"/>
    <w:rsid w:val="00E832F5"/>
    <w:rsid w:val="00E845D9"/>
    <w:rsid w:val="00E84FC8"/>
    <w:rsid w:val="00E85232"/>
    <w:rsid w:val="00E85A56"/>
    <w:rsid w:val="00E862E0"/>
    <w:rsid w:val="00E8700E"/>
    <w:rsid w:val="00E8746B"/>
    <w:rsid w:val="00E8770C"/>
    <w:rsid w:val="00E9074B"/>
    <w:rsid w:val="00E9117E"/>
    <w:rsid w:val="00E93195"/>
    <w:rsid w:val="00E9415D"/>
    <w:rsid w:val="00E9461F"/>
    <w:rsid w:val="00E95270"/>
    <w:rsid w:val="00E960E4"/>
    <w:rsid w:val="00E96285"/>
    <w:rsid w:val="00E963BF"/>
    <w:rsid w:val="00E972DE"/>
    <w:rsid w:val="00E973AD"/>
    <w:rsid w:val="00E974E5"/>
    <w:rsid w:val="00E97957"/>
    <w:rsid w:val="00EA2EB4"/>
    <w:rsid w:val="00EA33BC"/>
    <w:rsid w:val="00EA4142"/>
    <w:rsid w:val="00EA43DD"/>
    <w:rsid w:val="00EA442F"/>
    <w:rsid w:val="00EA5F8B"/>
    <w:rsid w:val="00EA637D"/>
    <w:rsid w:val="00EB0683"/>
    <w:rsid w:val="00EB0F9E"/>
    <w:rsid w:val="00EB1AD2"/>
    <w:rsid w:val="00EB1BA8"/>
    <w:rsid w:val="00EB2478"/>
    <w:rsid w:val="00EB254B"/>
    <w:rsid w:val="00EB2FCA"/>
    <w:rsid w:val="00EB32FB"/>
    <w:rsid w:val="00EB47F9"/>
    <w:rsid w:val="00EB4BAA"/>
    <w:rsid w:val="00EB5874"/>
    <w:rsid w:val="00EB5E52"/>
    <w:rsid w:val="00EB5F12"/>
    <w:rsid w:val="00EB70E3"/>
    <w:rsid w:val="00EB72BD"/>
    <w:rsid w:val="00EB74CC"/>
    <w:rsid w:val="00EB7D9C"/>
    <w:rsid w:val="00EC05B3"/>
    <w:rsid w:val="00EC1285"/>
    <w:rsid w:val="00EC1686"/>
    <w:rsid w:val="00EC23A3"/>
    <w:rsid w:val="00EC326C"/>
    <w:rsid w:val="00EC4095"/>
    <w:rsid w:val="00EC54C4"/>
    <w:rsid w:val="00EC5B6F"/>
    <w:rsid w:val="00EC6463"/>
    <w:rsid w:val="00EC6FFD"/>
    <w:rsid w:val="00EC7836"/>
    <w:rsid w:val="00EC79C1"/>
    <w:rsid w:val="00EC7ECD"/>
    <w:rsid w:val="00ED143E"/>
    <w:rsid w:val="00ED1EF6"/>
    <w:rsid w:val="00ED261C"/>
    <w:rsid w:val="00ED287C"/>
    <w:rsid w:val="00ED3514"/>
    <w:rsid w:val="00ED611F"/>
    <w:rsid w:val="00ED7296"/>
    <w:rsid w:val="00EE00B0"/>
    <w:rsid w:val="00EE0E66"/>
    <w:rsid w:val="00EE146A"/>
    <w:rsid w:val="00EE15F0"/>
    <w:rsid w:val="00EE193D"/>
    <w:rsid w:val="00EE3A00"/>
    <w:rsid w:val="00EE3C20"/>
    <w:rsid w:val="00EE3F0A"/>
    <w:rsid w:val="00EE401C"/>
    <w:rsid w:val="00EE6599"/>
    <w:rsid w:val="00EE7266"/>
    <w:rsid w:val="00EE7767"/>
    <w:rsid w:val="00EE7B51"/>
    <w:rsid w:val="00EF01DA"/>
    <w:rsid w:val="00EF02A4"/>
    <w:rsid w:val="00EF113F"/>
    <w:rsid w:val="00EF197A"/>
    <w:rsid w:val="00EF19D7"/>
    <w:rsid w:val="00EF28E5"/>
    <w:rsid w:val="00EF463B"/>
    <w:rsid w:val="00EF4BDC"/>
    <w:rsid w:val="00EF5A99"/>
    <w:rsid w:val="00EF6A64"/>
    <w:rsid w:val="00F00685"/>
    <w:rsid w:val="00F00FB1"/>
    <w:rsid w:val="00F01DD2"/>
    <w:rsid w:val="00F04414"/>
    <w:rsid w:val="00F0629C"/>
    <w:rsid w:val="00F06B53"/>
    <w:rsid w:val="00F07220"/>
    <w:rsid w:val="00F07FC3"/>
    <w:rsid w:val="00F1081D"/>
    <w:rsid w:val="00F11645"/>
    <w:rsid w:val="00F12C26"/>
    <w:rsid w:val="00F12D35"/>
    <w:rsid w:val="00F139AA"/>
    <w:rsid w:val="00F14B7E"/>
    <w:rsid w:val="00F1622C"/>
    <w:rsid w:val="00F17039"/>
    <w:rsid w:val="00F1728F"/>
    <w:rsid w:val="00F17394"/>
    <w:rsid w:val="00F201D7"/>
    <w:rsid w:val="00F20BFA"/>
    <w:rsid w:val="00F20EF8"/>
    <w:rsid w:val="00F21D93"/>
    <w:rsid w:val="00F23241"/>
    <w:rsid w:val="00F23633"/>
    <w:rsid w:val="00F23B40"/>
    <w:rsid w:val="00F23F45"/>
    <w:rsid w:val="00F247A2"/>
    <w:rsid w:val="00F250D6"/>
    <w:rsid w:val="00F251EC"/>
    <w:rsid w:val="00F25340"/>
    <w:rsid w:val="00F25D90"/>
    <w:rsid w:val="00F26AE3"/>
    <w:rsid w:val="00F26FDC"/>
    <w:rsid w:val="00F2726A"/>
    <w:rsid w:val="00F31896"/>
    <w:rsid w:val="00F31905"/>
    <w:rsid w:val="00F34006"/>
    <w:rsid w:val="00F35E06"/>
    <w:rsid w:val="00F360D6"/>
    <w:rsid w:val="00F4002E"/>
    <w:rsid w:val="00F40283"/>
    <w:rsid w:val="00F4096E"/>
    <w:rsid w:val="00F40DB2"/>
    <w:rsid w:val="00F4140F"/>
    <w:rsid w:val="00F42044"/>
    <w:rsid w:val="00F422BF"/>
    <w:rsid w:val="00F42C35"/>
    <w:rsid w:val="00F42C8B"/>
    <w:rsid w:val="00F42DCB"/>
    <w:rsid w:val="00F43615"/>
    <w:rsid w:val="00F43CBF"/>
    <w:rsid w:val="00F44345"/>
    <w:rsid w:val="00F4507E"/>
    <w:rsid w:val="00F476B0"/>
    <w:rsid w:val="00F47CAE"/>
    <w:rsid w:val="00F50E9E"/>
    <w:rsid w:val="00F5157E"/>
    <w:rsid w:val="00F51FEB"/>
    <w:rsid w:val="00F5223D"/>
    <w:rsid w:val="00F53609"/>
    <w:rsid w:val="00F53B28"/>
    <w:rsid w:val="00F5426A"/>
    <w:rsid w:val="00F5474E"/>
    <w:rsid w:val="00F54CB2"/>
    <w:rsid w:val="00F54DBF"/>
    <w:rsid w:val="00F54E27"/>
    <w:rsid w:val="00F54F5A"/>
    <w:rsid w:val="00F5693F"/>
    <w:rsid w:val="00F56C75"/>
    <w:rsid w:val="00F57881"/>
    <w:rsid w:val="00F57F5E"/>
    <w:rsid w:val="00F60548"/>
    <w:rsid w:val="00F61705"/>
    <w:rsid w:val="00F61AEC"/>
    <w:rsid w:val="00F63251"/>
    <w:rsid w:val="00F65580"/>
    <w:rsid w:val="00F65AFA"/>
    <w:rsid w:val="00F67B50"/>
    <w:rsid w:val="00F67EF7"/>
    <w:rsid w:val="00F7116B"/>
    <w:rsid w:val="00F71599"/>
    <w:rsid w:val="00F716AE"/>
    <w:rsid w:val="00F73CFB"/>
    <w:rsid w:val="00F7430D"/>
    <w:rsid w:val="00F74650"/>
    <w:rsid w:val="00F75264"/>
    <w:rsid w:val="00F76392"/>
    <w:rsid w:val="00F76DDC"/>
    <w:rsid w:val="00F80FB3"/>
    <w:rsid w:val="00F82865"/>
    <w:rsid w:val="00F82FFA"/>
    <w:rsid w:val="00F83178"/>
    <w:rsid w:val="00F838B3"/>
    <w:rsid w:val="00F85D61"/>
    <w:rsid w:val="00F8737F"/>
    <w:rsid w:val="00F8799C"/>
    <w:rsid w:val="00F87B66"/>
    <w:rsid w:val="00F901D8"/>
    <w:rsid w:val="00F90820"/>
    <w:rsid w:val="00F9103C"/>
    <w:rsid w:val="00F9248D"/>
    <w:rsid w:val="00F93191"/>
    <w:rsid w:val="00F934BD"/>
    <w:rsid w:val="00F9484D"/>
    <w:rsid w:val="00F9551B"/>
    <w:rsid w:val="00F95C19"/>
    <w:rsid w:val="00FA08C4"/>
    <w:rsid w:val="00FA1DB1"/>
    <w:rsid w:val="00FA2256"/>
    <w:rsid w:val="00FA28EA"/>
    <w:rsid w:val="00FA2F6A"/>
    <w:rsid w:val="00FA3BA4"/>
    <w:rsid w:val="00FA3BF8"/>
    <w:rsid w:val="00FA4275"/>
    <w:rsid w:val="00FA5004"/>
    <w:rsid w:val="00FA6306"/>
    <w:rsid w:val="00FA6B28"/>
    <w:rsid w:val="00FA776B"/>
    <w:rsid w:val="00FA7E18"/>
    <w:rsid w:val="00FB0609"/>
    <w:rsid w:val="00FB1A7C"/>
    <w:rsid w:val="00FB2B92"/>
    <w:rsid w:val="00FB2E7F"/>
    <w:rsid w:val="00FB32DA"/>
    <w:rsid w:val="00FB375E"/>
    <w:rsid w:val="00FB38F6"/>
    <w:rsid w:val="00FB3930"/>
    <w:rsid w:val="00FC0906"/>
    <w:rsid w:val="00FC0C5F"/>
    <w:rsid w:val="00FC177C"/>
    <w:rsid w:val="00FC28C2"/>
    <w:rsid w:val="00FC2979"/>
    <w:rsid w:val="00FC2A50"/>
    <w:rsid w:val="00FC439E"/>
    <w:rsid w:val="00FC4EC5"/>
    <w:rsid w:val="00FC5761"/>
    <w:rsid w:val="00FC5D43"/>
    <w:rsid w:val="00FC6EE8"/>
    <w:rsid w:val="00FC77BB"/>
    <w:rsid w:val="00FD0226"/>
    <w:rsid w:val="00FD0C5D"/>
    <w:rsid w:val="00FD1098"/>
    <w:rsid w:val="00FD1BDD"/>
    <w:rsid w:val="00FD21F8"/>
    <w:rsid w:val="00FD2541"/>
    <w:rsid w:val="00FD30D7"/>
    <w:rsid w:val="00FD3AE1"/>
    <w:rsid w:val="00FD3BB8"/>
    <w:rsid w:val="00FD3BF2"/>
    <w:rsid w:val="00FD3D71"/>
    <w:rsid w:val="00FD4CB6"/>
    <w:rsid w:val="00FD5984"/>
    <w:rsid w:val="00FD5BFB"/>
    <w:rsid w:val="00FE08F9"/>
    <w:rsid w:val="00FE15CC"/>
    <w:rsid w:val="00FE1B1E"/>
    <w:rsid w:val="00FE3B79"/>
    <w:rsid w:val="00FE3BBF"/>
    <w:rsid w:val="00FE3DEC"/>
    <w:rsid w:val="00FE4843"/>
    <w:rsid w:val="00FE5427"/>
    <w:rsid w:val="00FE5FA1"/>
    <w:rsid w:val="00FE6A06"/>
    <w:rsid w:val="00FE6E69"/>
    <w:rsid w:val="00FE791C"/>
    <w:rsid w:val="00FF0D97"/>
    <w:rsid w:val="00FF1356"/>
    <w:rsid w:val="00FF2543"/>
    <w:rsid w:val="00FF2BE8"/>
    <w:rsid w:val="00FF4424"/>
    <w:rsid w:val="00FF6965"/>
    <w:rsid w:val="00FF6A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C48B9"/>
  <w15:chartTrackingRefBased/>
  <w15:docId w15:val="{B6C7A7D6-6272-804D-89A4-D89E9821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30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A361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A361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A3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6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6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6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6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61D"/>
    <w:rPr>
      <w:rFonts w:eastAsiaTheme="majorEastAsia" w:cstheme="majorBidi"/>
      <w:color w:val="272727" w:themeColor="text1" w:themeTint="D8"/>
    </w:rPr>
  </w:style>
  <w:style w:type="paragraph" w:styleId="Title">
    <w:name w:val="Title"/>
    <w:basedOn w:val="Normal"/>
    <w:next w:val="Normal"/>
    <w:link w:val="TitleChar"/>
    <w:uiPriority w:val="10"/>
    <w:qFormat/>
    <w:rsid w:val="002A361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A3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61D"/>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A3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61D"/>
    <w:pPr>
      <w:spacing w:before="160"/>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A361D"/>
    <w:rPr>
      <w:i/>
      <w:iCs/>
      <w:color w:val="404040" w:themeColor="text1" w:themeTint="BF"/>
    </w:rPr>
  </w:style>
  <w:style w:type="paragraph" w:styleId="ListParagraph">
    <w:name w:val="List Paragraph"/>
    <w:basedOn w:val="Normal"/>
    <w:uiPriority w:val="34"/>
    <w:qFormat/>
    <w:rsid w:val="002A361D"/>
    <w:pPr>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2A361D"/>
    <w:rPr>
      <w:i/>
      <w:iCs/>
      <w:color w:val="0F4761" w:themeColor="accent1" w:themeShade="BF"/>
    </w:rPr>
  </w:style>
  <w:style w:type="paragraph" w:styleId="IntenseQuote">
    <w:name w:val="Intense Quote"/>
    <w:basedOn w:val="Normal"/>
    <w:next w:val="Normal"/>
    <w:link w:val="IntenseQuoteChar"/>
    <w:uiPriority w:val="30"/>
    <w:qFormat/>
    <w:rsid w:val="002A361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A361D"/>
    <w:rPr>
      <w:i/>
      <w:iCs/>
      <w:color w:val="0F4761" w:themeColor="accent1" w:themeShade="BF"/>
    </w:rPr>
  </w:style>
  <w:style w:type="character" w:styleId="IntenseReference">
    <w:name w:val="Intense Reference"/>
    <w:basedOn w:val="DefaultParagraphFont"/>
    <w:uiPriority w:val="32"/>
    <w:qFormat/>
    <w:rsid w:val="002A361D"/>
    <w:rPr>
      <w:b/>
      <w:bCs/>
      <w:smallCaps/>
      <w:color w:val="0F4761" w:themeColor="accent1" w:themeShade="BF"/>
      <w:spacing w:val="5"/>
    </w:rPr>
  </w:style>
  <w:style w:type="character" w:styleId="CommentReference">
    <w:name w:val="annotation reference"/>
    <w:basedOn w:val="DefaultParagraphFont"/>
    <w:uiPriority w:val="99"/>
    <w:semiHidden/>
    <w:unhideWhenUsed/>
    <w:rsid w:val="009F3F73"/>
    <w:rPr>
      <w:sz w:val="16"/>
      <w:szCs w:val="16"/>
    </w:rPr>
  </w:style>
  <w:style w:type="paragraph" w:styleId="CommentText">
    <w:name w:val="annotation text"/>
    <w:basedOn w:val="Normal"/>
    <w:link w:val="CommentTextChar"/>
    <w:uiPriority w:val="99"/>
    <w:unhideWhenUsed/>
    <w:rsid w:val="009F3F73"/>
    <w:rPr>
      <w:rFonts w:asciiTheme="minorHAnsi" w:eastAsiaTheme="minorEastAsia"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9F3F73"/>
    <w:rPr>
      <w:sz w:val="20"/>
      <w:szCs w:val="20"/>
    </w:rPr>
  </w:style>
  <w:style w:type="paragraph" w:styleId="CommentSubject">
    <w:name w:val="annotation subject"/>
    <w:basedOn w:val="CommentText"/>
    <w:next w:val="CommentText"/>
    <w:link w:val="CommentSubjectChar"/>
    <w:uiPriority w:val="99"/>
    <w:semiHidden/>
    <w:unhideWhenUsed/>
    <w:rsid w:val="009F3F73"/>
    <w:rPr>
      <w:b/>
      <w:bCs/>
    </w:rPr>
  </w:style>
  <w:style w:type="character" w:customStyle="1" w:styleId="CommentSubjectChar">
    <w:name w:val="Comment Subject Char"/>
    <w:basedOn w:val="CommentTextChar"/>
    <w:link w:val="CommentSubject"/>
    <w:uiPriority w:val="99"/>
    <w:semiHidden/>
    <w:rsid w:val="009F3F73"/>
    <w:rPr>
      <w:b/>
      <w:bCs/>
      <w:sz w:val="20"/>
      <w:szCs w:val="20"/>
    </w:rPr>
  </w:style>
  <w:style w:type="character" w:styleId="Hyperlink">
    <w:name w:val="Hyperlink"/>
    <w:basedOn w:val="DefaultParagraphFont"/>
    <w:uiPriority w:val="99"/>
    <w:unhideWhenUsed/>
    <w:rsid w:val="007717BC"/>
    <w:rPr>
      <w:color w:val="467886" w:themeColor="hyperlink"/>
      <w:u w:val="single"/>
    </w:rPr>
  </w:style>
  <w:style w:type="character" w:styleId="UnresolvedMention">
    <w:name w:val="Unresolved Mention"/>
    <w:basedOn w:val="DefaultParagraphFont"/>
    <w:uiPriority w:val="99"/>
    <w:semiHidden/>
    <w:unhideWhenUsed/>
    <w:rsid w:val="007717BC"/>
    <w:rPr>
      <w:color w:val="605E5C"/>
      <w:shd w:val="clear" w:color="auto" w:fill="E1DFDD"/>
    </w:rPr>
  </w:style>
  <w:style w:type="character" w:customStyle="1" w:styleId="mord">
    <w:name w:val="mord"/>
    <w:basedOn w:val="DefaultParagraphFont"/>
    <w:rsid w:val="00707F5A"/>
  </w:style>
  <w:style w:type="paragraph" w:styleId="Header">
    <w:name w:val="header"/>
    <w:basedOn w:val="Normal"/>
    <w:link w:val="HeaderChar"/>
    <w:uiPriority w:val="99"/>
    <w:unhideWhenUsed/>
    <w:rsid w:val="009F16CF"/>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HeaderChar">
    <w:name w:val="Header Char"/>
    <w:basedOn w:val="DefaultParagraphFont"/>
    <w:link w:val="Header"/>
    <w:uiPriority w:val="99"/>
    <w:rsid w:val="009F16CF"/>
  </w:style>
  <w:style w:type="paragraph" w:styleId="Footer">
    <w:name w:val="footer"/>
    <w:basedOn w:val="Normal"/>
    <w:link w:val="FooterChar"/>
    <w:uiPriority w:val="99"/>
    <w:unhideWhenUsed/>
    <w:rsid w:val="009F16CF"/>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FooterChar">
    <w:name w:val="Footer Char"/>
    <w:basedOn w:val="DefaultParagraphFont"/>
    <w:link w:val="Footer"/>
    <w:uiPriority w:val="99"/>
    <w:rsid w:val="009F16CF"/>
  </w:style>
  <w:style w:type="paragraph" w:styleId="NormalWeb">
    <w:name w:val="Normal (Web)"/>
    <w:basedOn w:val="Normal"/>
    <w:uiPriority w:val="99"/>
    <w:unhideWhenUsed/>
    <w:rsid w:val="00BA2E62"/>
    <w:pPr>
      <w:spacing w:before="100" w:beforeAutospacing="1" w:after="100" w:afterAutospacing="1"/>
    </w:pPr>
  </w:style>
  <w:style w:type="paragraph" w:customStyle="1" w:styleId="EndNoteBibliographyTitle">
    <w:name w:val="EndNote Bibliography Title"/>
    <w:basedOn w:val="Normal"/>
    <w:link w:val="EndNoteBibliographyTitleChar"/>
    <w:rsid w:val="0087647F"/>
    <w:pPr>
      <w:jc w:val="center"/>
    </w:pPr>
    <w:rPr>
      <w:rFonts w:eastAsiaTheme="minorEastAsia"/>
      <w:kern w:val="2"/>
      <w14:ligatures w14:val="standardContextual"/>
    </w:rPr>
  </w:style>
  <w:style w:type="character" w:customStyle="1" w:styleId="EndNoteBibliographyTitleChar">
    <w:name w:val="EndNote Bibliography Title Char"/>
    <w:basedOn w:val="DefaultParagraphFont"/>
    <w:link w:val="EndNoteBibliographyTitle"/>
    <w:rsid w:val="0087647F"/>
    <w:rPr>
      <w:rFonts w:ascii="Times New Roman" w:hAnsi="Times New Roman" w:cs="Times New Roman"/>
    </w:rPr>
  </w:style>
  <w:style w:type="paragraph" w:customStyle="1" w:styleId="EndNoteBibliography">
    <w:name w:val="EndNote Bibliography"/>
    <w:basedOn w:val="Normal"/>
    <w:link w:val="EndNoteBibliographyChar"/>
    <w:rsid w:val="00441485"/>
    <w:pPr>
      <w:spacing w:line="480" w:lineRule="auto"/>
    </w:pPr>
    <w:rPr>
      <w:rFonts w:eastAsiaTheme="minorEastAsia"/>
      <w:kern w:val="2"/>
      <w14:ligatures w14:val="standardContextual"/>
    </w:rPr>
  </w:style>
  <w:style w:type="character" w:customStyle="1" w:styleId="EndNoteBibliographyChar">
    <w:name w:val="EndNote Bibliography Char"/>
    <w:basedOn w:val="DefaultParagraphFont"/>
    <w:link w:val="EndNoteBibliography"/>
    <w:rsid w:val="0087647F"/>
    <w:rPr>
      <w:rFonts w:ascii="Times New Roman" w:hAnsi="Times New Roman" w:cs="Times New Roman"/>
    </w:rPr>
  </w:style>
  <w:style w:type="character" w:styleId="PlaceholderText">
    <w:name w:val="Placeholder Text"/>
    <w:basedOn w:val="DefaultParagraphFont"/>
    <w:uiPriority w:val="99"/>
    <w:semiHidden/>
    <w:rsid w:val="0087647F"/>
    <w:rPr>
      <w:color w:val="666666"/>
    </w:rPr>
  </w:style>
  <w:style w:type="paragraph" w:styleId="Revision">
    <w:name w:val="Revision"/>
    <w:hidden/>
    <w:uiPriority w:val="99"/>
    <w:semiHidden/>
    <w:rsid w:val="00F43CBF"/>
  </w:style>
  <w:style w:type="character" w:styleId="FollowedHyperlink">
    <w:name w:val="FollowedHyperlink"/>
    <w:basedOn w:val="DefaultParagraphFont"/>
    <w:uiPriority w:val="99"/>
    <w:semiHidden/>
    <w:unhideWhenUsed/>
    <w:rsid w:val="00134E07"/>
    <w:rPr>
      <w:color w:val="96607D" w:themeColor="followedHyperlink"/>
      <w:u w:val="single"/>
    </w:rPr>
  </w:style>
  <w:style w:type="character" w:styleId="PageNumber">
    <w:name w:val="page number"/>
    <w:basedOn w:val="DefaultParagraphFont"/>
    <w:uiPriority w:val="99"/>
    <w:semiHidden/>
    <w:unhideWhenUsed/>
    <w:rsid w:val="0087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2795">
      <w:bodyDiv w:val="1"/>
      <w:marLeft w:val="0"/>
      <w:marRight w:val="0"/>
      <w:marTop w:val="0"/>
      <w:marBottom w:val="0"/>
      <w:divBdr>
        <w:top w:val="none" w:sz="0" w:space="0" w:color="auto"/>
        <w:left w:val="none" w:sz="0" w:space="0" w:color="auto"/>
        <w:bottom w:val="none" w:sz="0" w:space="0" w:color="auto"/>
        <w:right w:val="none" w:sz="0" w:space="0" w:color="auto"/>
      </w:divBdr>
      <w:divsChild>
        <w:div w:id="173307945">
          <w:marLeft w:val="0"/>
          <w:marRight w:val="0"/>
          <w:marTop w:val="0"/>
          <w:marBottom w:val="0"/>
          <w:divBdr>
            <w:top w:val="none" w:sz="0" w:space="0" w:color="auto"/>
            <w:left w:val="none" w:sz="0" w:space="0" w:color="auto"/>
            <w:bottom w:val="none" w:sz="0" w:space="0" w:color="auto"/>
            <w:right w:val="none" w:sz="0" w:space="0" w:color="auto"/>
          </w:divBdr>
        </w:div>
        <w:div w:id="2033653156">
          <w:marLeft w:val="0"/>
          <w:marRight w:val="0"/>
          <w:marTop w:val="0"/>
          <w:marBottom w:val="0"/>
          <w:divBdr>
            <w:top w:val="none" w:sz="0" w:space="0" w:color="auto"/>
            <w:left w:val="none" w:sz="0" w:space="0" w:color="auto"/>
            <w:bottom w:val="none" w:sz="0" w:space="0" w:color="auto"/>
            <w:right w:val="none" w:sz="0" w:space="0" w:color="auto"/>
          </w:divBdr>
        </w:div>
        <w:div w:id="1393384354">
          <w:marLeft w:val="0"/>
          <w:marRight w:val="0"/>
          <w:marTop w:val="0"/>
          <w:marBottom w:val="0"/>
          <w:divBdr>
            <w:top w:val="none" w:sz="0" w:space="0" w:color="auto"/>
            <w:left w:val="none" w:sz="0" w:space="0" w:color="auto"/>
            <w:bottom w:val="none" w:sz="0" w:space="0" w:color="auto"/>
            <w:right w:val="none" w:sz="0" w:space="0" w:color="auto"/>
          </w:divBdr>
        </w:div>
        <w:div w:id="1825078931">
          <w:marLeft w:val="0"/>
          <w:marRight w:val="0"/>
          <w:marTop w:val="0"/>
          <w:marBottom w:val="0"/>
          <w:divBdr>
            <w:top w:val="none" w:sz="0" w:space="0" w:color="auto"/>
            <w:left w:val="none" w:sz="0" w:space="0" w:color="auto"/>
            <w:bottom w:val="none" w:sz="0" w:space="0" w:color="auto"/>
            <w:right w:val="none" w:sz="0" w:space="0" w:color="auto"/>
          </w:divBdr>
        </w:div>
        <w:div w:id="1867788822">
          <w:marLeft w:val="0"/>
          <w:marRight w:val="0"/>
          <w:marTop w:val="0"/>
          <w:marBottom w:val="0"/>
          <w:divBdr>
            <w:top w:val="none" w:sz="0" w:space="0" w:color="auto"/>
            <w:left w:val="none" w:sz="0" w:space="0" w:color="auto"/>
            <w:bottom w:val="none" w:sz="0" w:space="0" w:color="auto"/>
            <w:right w:val="none" w:sz="0" w:space="0" w:color="auto"/>
          </w:divBdr>
        </w:div>
        <w:div w:id="487600666">
          <w:marLeft w:val="0"/>
          <w:marRight w:val="0"/>
          <w:marTop w:val="0"/>
          <w:marBottom w:val="0"/>
          <w:divBdr>
            <w:top w:val="none" w:sz="0" w:space="0" w:color="auto"/>
            <w:left w:val="none" w:sz="0" w:space="0" w:color="auto"/>
            <w:bottom w:val="none" w:sz="0" w:space="0" w:color="auto"/>
            <w:right w:val="none" w:sz="0" w:space="0" w:color="auto"/>
          </w:divBdr>
        </w:div>
        <w:div w:id="336462461">
          <w:marLeft w:val="0"/>
          <w:marRight w:val="0"/>
          <w:marTop w:val="0"/>
          <w:marBottom w:val="0"/>
          <w:divBdr>
            <w:top w:val="none" w:sz="0" w:space="0" w:color="auto"/>
            <w:left w:val="none" w:sz="0" w:space="0" w:color="auto"/>
            <w:bottom w:val="none" w:sz="0" w:space="0" w:color="auto"/>
            <w:right w:val="none" w:sz="0" w:space="0" w:color="auto"/>
          </w:divBdr>
        </w:div>
        <w:div w:id="1934698609">
          <w:marLeft w:val="0"/>
          <w:marRight w:val="0"/>
          <w:marTop w:val="0"/>
          <w:marBottom w:val="0"/>
          <w:divBdr>
            <w:top w:val="none" w:sz="0" w:space="0" w:color="auto"/>
            <w:left w:val="none" w:sz="0" w:space="0" w:color="auto"/>
            <w:bottom w:val="none" w:sz="0" w:space="0" w:color="auto"/>
            <w:right w:val="none" w:sz="0" w:space="0" w:color="auto"/>
          </w:divBdr>
        </w:div>
        <w:div w:id="104736228">
          <w:marLeft w:val="0"/>
          <w:marRight w:val="0"/>
          <w:marTop w:val="0"/>
          <w:marBottom w:val="0"/>
          <w:divBdr>
            <w:top w:val="none" w:sz="0" w:space="0" w:color="auto"/>
            <w:left w:val="none" w:sz="0" w:space="0" w:color="auto"/>
            <w:bottom w:val="none" w:sz="0" w:space="0" w:color="auto"/>
            <w:right w:val="none" w:sz="0" w:space="0" w:color="auto"/>
          </w:divBdr>
        </w:div>
        <w:div w:id="1024017511">
          <w:marLeft w:val="0"/>
          <w:marRight w:val="0"/>
          <w:marTop w:val="0"/>
          <w:marBottom w:val="0"/>
          <w:divBdr>
            <w:top w:val="none" w:sz="0" w:space="0" w:color="auto"/>
            <w:left w:val="none" w:sz="0" w:space="0" w:color="auto"/>
            <w:bottom w:val="none" w:sz="0" w:space="0" w:color="auto"/>
            <w:right w:val="none" w:sz="0" w:space="0" w:color="auto"/>
          </w:divBdr>
        </w:div>
        <w:div w:id="845904853">
          <w:marLeft w:val="0"/>
          <w:marRight w:val="0"/>
          <w:marTop w:val="0"/>
          <w:marBottom w:val="0"/>
          <w:divBdr>
            <w:top w:val="none" w:sz="0" w:space="0" w:color="auto"/>
            <w:left w:val="none" w:sz="0" w:space="0" w:color="auto"/>
            <w:bottom w:val="none" w:sz="0" w:space="0" w:color="auto"/>
            <w:right w:val="none" w:sz="0" w:space="0" w:color="auto"/>
          </w:divBdr>
        </w:div>
        <w:div w:id="891775245">
          <w:marLeft w:val="0"/>
          <w:marRight w:val="0"/>
          <w:marTop w:val="0"/>
          <w:marBottom w:val="0"/>
          <w:divBdr>
            <w:top w:val="none" w:sz="0" w:space="0" w:color="auto"/>
            <w:left w:val="none" w:sz="0" w:space="0" w:color="auto"/>
            <w:bottom w:val="none" w:sz="0" w:space="0" w:color="auto"/>
            <w:right w:val="none" w:sz="0" w:space="0" w:color="auto"/>
          </w:divBdr>
        </w:div>
        <w:div w:id="1033191442">
          <w:marLeft w:val="0"/>
          <w:marRight w:val="0"/>
          <w:marTop w:val="0"/>
          <w:marBottom w:val="0"/>
          <w:divBdr>
            <w:top w:val="none" w:sz="0" w:space="0" w:color="auto"/>
            <w:left w:val="none" w:sz="0" w:space="0" w:color="auto"/>
            <w:bottom w:val="none" w:sz="0" w:space="0" w:color="auto"/>
            <w:right w:val="none" w:sz="0" w:space="0" w:color="auto"/>
          </w:divBdr>
        </w:div>
        <w:div w:id="2127113408">
          <w:marLeft w:val="0"/>
          <w:marRight w:val="0"/>
          <w:marTop w:val="0"/>
          <w:marBottom w:val="0"/>
          <w:divBdr>
            <w:top w:val="none" w:sz="0" w:space="0" w:color="auto"/>
            <w:left w:val="none" w:sz="0" w:space="0" w:color="auto"/>
            <w:bottom w:val="none" w:sz="0" w:space="0" w:color="auto"/>
            <w:right w:val="none" w:sz="0" w:space="0" w:color="auto"/>
          </w:divBdr>
        </w:div>
        <w:div w:id="1235121513">
          <w:marLeft w:val="0"/>
          <w:marRight w:val="0"/>
          <w:marTop w:val="0"/>
          <w:marBottom w:val="0"/>
          <w:divBdr>
            <w:top w:val="none" w:sz="0" w:space="0" w:color="auto"/>
            <w:left w:val="none" w:sz="0" w:space="0" w:color="auto"/>
            <w:bottom w:val="none" w:sz="0" w:space="0" w:color="auto"/>
            <w:right w:val="none" w:sz="0" w:space="0" w:color="auto"/>
          </w:divBdr>
        </w:div>
        <w:div w:id="1594164270">
          <w:marLeft w:val="0"/>
          <w:marRight w:val="0"/>
          <w:marTop w:val="0"/>
          <w:marBottom w:val="0"/>
          <w:divBdr>
            <w:top w:val="none" w:sz="0" w:space="0" w:color="auto"/>
            <w:left w:val="none" w:sz="0" w:space="0" w:color="auto"/>
            <w:bottom w:val="none" w:sz="0" w:space="0" w:color="auto"/>
            <w:right w:val="none" w:sz="0" w:space="0" w:color="auto"/>
          </w:divBdr>
        </w:div>
        <w:div w:id="1508135696">
          <w:marLeft w:val="0"/>
          <w:marRight w:val="0"/>
          <w:marTop w:val="0"/>
          <w:marBottom w:val="0"/>
          <w:divBdr>
            <w:top w:val="none" w:sz="0" w:space="0" w:color="auto"/>
            <w:left w:val="none" w:sz="0" w:space="0" w:color="auto"/>
            <w:bottom w:val="none" w:sz="0" w:space="0" w:color="auto"/>
            <w:right w:val="none" w:sz="0" w:space="0" w:color="auto"/>
          </w:divBdr>
        </w:div>
        <w:div w:id="814881610">
          <w:marLeft w:val="0"/>
          <w:marRight w:val="0"/>
          <w:marTop w:val="0"/>
          <w:marBottom w:val="0"/>
          <w:divBdr>
            <w:top w:val="none" w:sz="0" w:space="0" w:color="auto"/>
            <w:left w:val="none" w:sz="0" w:space="0" w:color="auto"/>
            <w:bottom w:val="none" w:sz="0" w:space="0" w:color="auto"/>
            <w:right w:val="none" w:sz="0" w:space="0" w:color="auto"/>
          </w:divBdr>
        </w:div>
        <w:div w:id="2079936414">
          <w:marLeft w:val="0"/>
          <w:marRight w:val="0"/>
          <w:marTop w:val="0"/>
          <w:marBottom w:val="0"/>
          <w:divBdr>
            <w:top w:val="none" w:sz="0" w:space="0" w:color="auto"/>
            <w:left w:val="none" w:sz="0" w:space="0" w:color="auto"/>
            <w:bottom w:val="none" w:sz="0" w:space="0" w:color="auto"/>
            <w:right w:val="none" w:sz="0" w:space="0" w:color="auto"/>
          </w:divBdr>
        </w:div>
        <w:div w:id="317805277">
          <w:marLeft w:val="0"/>
          <w:marRight w:val="0"/>
          <w:marTop w:val="0"/>
          <w:marBottom w:val="0"/>
          <w:divBdr>
            <w:top w:val="none" w:sz="0" w:space="0" w:color="auto"/>
            <w:left w:val="none" w:sz="0" w:space="0" w:color="auto"/>
            <w:bottom w:val="none" w:sz="0" w:space="0" w:color="auto"/>
            <w:right w:val="none" w:sz="0" w:space="0" w:color="auto"/>
          </w:divBdr>
        </w:div>
        <w:div w:id="2039578329">
          <w:marLeft w:val="0"/>
          <w:marRight w:val="0"/>
          <w:marTop w:val="0"/>
          <w:marBottom w:val="0"/>
          <w:divBdr>
            <w:top w:val="none" w:sz="0" w:space="0" w:color="auto"/>
            <w:left w:val="none" w:sz="0" w:space="0" w:color="auto"/>
            <w:bottom w:val="none" w:sz="0" w:space="0" w:color="auto"/>
            <w:right w:val="none" w:sz="0" w:space="0" w:color="auto"/>
          </w:divBdr>
        </w:div>
        <w:div w:id="32971079">
          <w:marLeft w:val="0"/>
          <w:marRight w:val="0"/>
          <w:marTop w:val="0"/>
          <w:marBottom w:val="0"/>
          <w:divBdr>
            <w:top w:val="none" w:sz="0" w:space="0" w:color="auto"/>
            <w:left w:val="none" w:sz="0" w:space="0" w:color="auto"/>
            <w:bottom w:val="none" w:sz="0" w:space="0" w:color="auto"/>
            <w:right w:val="none" w:sz="0" w:space="0" w:color="auto"/>
          </w:divBdr>
        </w:div>
        <w:div w:id="1152914397">
          <w:marLeft w:val="0"/>
          <w:marRight w:val="0"/>
          <w:marTop w:val="0"/>
          <w:marBottom w:val="0"/>
          <w:divBdr>
            <w:top w:val="none" w:sz="0" w:space="0" w:color="auto"/>
            <w:left w:val="none" w:sz="0" w:space="0" w:color="auto"/>
            <w:bottom w:val="none" w:sz="0" w:space="0" w:color="auto"/>
            <w:right w:val="none" w:sz="0" w:space="0" w:color="auto"/>
          </w:divBdr>
        </w:div>
        <w:div w:id="628362716">
          <w:marLeft w:val="0"/>
          <w:marRight w:val="0"/>
          <w:marTop w:val="0"/>
          <w:marBottom w:val="0"/>
          <w:divBdr>
            <w:top w:val="none" w:sz="0" w:space="0" w:color="auto"/>
            <w:left w:val="none" w:sz="0" w:space="0" w:color="auto"/>
            <w:bottom w:val="none" w:sz="0" w:space="0" w:color="auto"/>
            <w:right w:val="none" w:sz="0" w:space="0" w:color="auto"/>
          </w:divBdr>
        </w:div>
        <w:div w:id="1039236458">
          <w:marLeft w:val="0"/>
          <w:marRight w:val="0"/>
          <w:marTop w:val="0"/>
          <w:marBottom w:val="0"/>
          <w:divBdr>
            <w:top w:val="none" w:sz="0" w:space="0" w:color="auto"/>
            <w:left w:val="none" w:sz="0" w:space="0" w:color="auto"/>
            <w:bottom w:val="none" w:sz="0" w:space="0" w:color="auto"/>
            <w:right w:val="none" w:sz="0" w:space="0" w:color="auto"/>
          </w:divBdr>
        </w:div>
        <w:div w:id="1969435784">
          <w:marLeft w:val="0"/>
          <w:marRight w:val="0"/>
          <w:marTop w:val="0"/>
          <w:marBottom w:val="0"/>
          <w:divBdr>
            <w:top w:val="none" w:sz="0" w:space="0" w:color="auto"/>
            <w:left w:val="none" w:sz="0" w:space="0" w:color="auto"/>
            <w:bottom w:val="none" w:sz="0" w:space="0" w:color="auto"/>
            <w:right w:val="none" w:sz="0" w:space="0" w:color="auto"/>
          </w:divBdr>
        </w:div>
        <w:div w:id="1452436564">
          <w:marLeft w:val="0"/>
          <w:marRight w:val="0"/>
          <w:marTop w:val="0"/>
          <w:marBottom w:val="0"/>
          <w:divBdr>
            <w:top w:val="none" w:sz="0" w:space="0" w:color="auto"/>
            <w:left w:val="none" w:sz="0" w:space="0" w:color="auto"/>
            <w:bottom w:val="none" w:sz="0" w:space="0" w:color="auto"/>
            <w:right w:val="none" w:sz="0" w:space="0" w:color="auto"/>
          </w:divBdr>
        </w:div>
        <w:div w:id="1739552837">
          <w:marLeft w:val="0"/>
          <w:marRight w:val="0"/>
          <w:marTop w:val="0"/>
          <w:marBottom w:val="0"/>
          <w:divBdr>
            <w:top w:val="none" w:sz="0" w:space="0" w:color="auto"/>
            <w:left w:val="none" w:sz="0" w:space="0" w:color="auto"/>
            <w:bottom w:val="none" w:sz="0" w:space="0" w:color="auto"/>
            <w:right w:val="none" w:sz="0" w:space="0" w:color="auto"/>
          </w:divBdr>
        </w:div>
        <w:div w:id="274991812">
          <w:marLeft w:val="0"/>
          <w:marRight w:val="0"/>
          <w:marTop w:val="0"/>
          <w:marBottom w:val="0"/>
          <w:divBdr>
            <w:top w:val="none" w:sz="0" w:space="0" w:color="auto"/>
            <w:left w:val="none" w:sz="0" w:space="0" w:color="auto"/>
            <w:bottom w:val="none" w:sz="0" w:space="0" w:color="auto"/>
            <w:right w:val="none" w:sz="0" w:space="0" w:color="auto"/>
          </w:divBdr>
        </w:div>
        <w:div w:id="440076155">
          <w:marLeft w:val="0"/>
          <w:marRight w:val="0"/>
          <w:marTop w:val="0"/>
          <w:marBottom w:val="0"/>
          <w:divBdr>
            <w:top w:val="none" w:sz="0" w:space="0" w:color="auto"/>
            <w:left w:val="none" w:sz="0" w:space="0" w:color="auto"/>
            <w:bottom w:val="none" w:sz="0" w:space="0" w:color="auto"/>
            <w:right w:val="none" w:sz="0" w:space="0" w:color="auto"/>
          </w:divBdr>
        </w:div>
      </w:divsChild>
    </w:div>
    <w:div w:id="261841640">
      <w:bodyDiv w:val="1"/>
      <w:marLeft w:val="0"/>
      <w:marRight w:val="0"/>
      <w:marTop w:val="0"/>
      <w:marBottom w:val="0"/>
      <w:divBdr>
        <w:top w:val="none" w:sz="0" w:space="0" w:color="auto"/>
        <w:left w:val="none" w:sz="0" w:space="0" w:color="auto"/>
        <w:bottom w:val="none" w:sz="0" w:space="0" w:color="auto"/>
        <w:right w:val="none" w:sz="0" w:space="0" w:color="auto"/>
      </w:divBdr>
    </w:div>
    <w:div w:id="276253832">
      <w:bodyDiv w:val="1"/>
      <w:marLeft w:val="0"/>
      <w:marRight w:val="0"/>
      <w:marTop w:val="0"/>
      <w:marBottom w:val="0"/>
      <w:divBdr>
        <w:top w:val="none" w:sz="0" w:space="0" w:color="auto"/>
        <w:left w:val="none" w:sz="0" w:space="0" w:color="auto"/>
        <w:bottom w:val="none" w:sz="0" w:space="0" w:color="auto"/>
        <w:right w:val="none" w:sz="0" w:space="0" w:color="auto"/>
      </w:divBdr>
      <w:divsChild>
        <w:div w:id="332103469">
          <w:marLeft w:val="0"/>
          <w:marRight w:val="0"/>
          <w:marTop w:val="0"/>
          <w:marBottom w:val="0"/>
          <w:divBdr>
            <w:top w:val="none" w:sz="0" w:space="0" w:color="auto"/>
            <w:left w:val="none" w:sz="0" w:space="0" w:color="auto"/>
            <w:bottom w:val="none" w:sz="0" w:space="0" w:color="auto"/>
            <w:right w:val="none" w:sz="0" w:space="0" w:color="auto"/>
          </w:divBdr>
        </w:div>
        <w:div w:id="656344317">
          <w:marLeft w:val="0"/>
          <w:marRight w:val="0"/>
          <w:marTop w:val="0"/>
          <w:marBottom w:val="0"/>
          <w:divBdr>
            <w:top w:val="none" w:sz="0" w:space="0" w:color="auto"/>
            <w:left w:val="none" w:sz="0" w:space="0" w:color="auto"/>
            <w:bottom w:val="none" w:sz="0" w:space="0" w:color="auto"/>
            <w:right w:val="none" w:sz="0" w:space="0" w:color="auto"/>
          </w:divBdr>
        </w:div>
        <w:div w:id="876544941">
          <w:marLeft w:val="0"/>
          <w:marRight w:val="0"/>
          <w:marTop w:val="0"/>
          <w:marBottom w:val="0"/>
          <w:divBdr>
            <w:top w:val="none" w:sz="0" w:space="0" w:color="auto"/>
            <w:left w:val="none" w:sz="0" w:space="0" w:color="auto"/>
            <w:bottom w:val="none" w:sz="0" w:space="0" w:color="auto"/>
            <w:right w:val="none" w:sz="0" w:space="0" w:color="auto"/>
          </w:divBdr>
        </w:div>
        <w:div w:id="926351538">
          <w:marLeft w:val="0"/>
          <w:marRight w:val="0"/>
          <w:marTop w:val="0"/>
          <w:marBottom w:val="0"/>
          <w:divBdr>
            <w:top w:val="none" w:sz="0" w:space="0" w:color="auto"/>
            <w:left w:val="none" w:sz="0" w:space="0" w:color="auto"/>
            <w:bottom w:val="none" w:sz="0" w:space="0" w:color="auto"/>
            <w:right w:val="none" w:sz="0" w:space="0" w:color="auto"/>
          </w:divBdr>
        </w:div>
        <w:div w:id="1695612966">
          <w:marLeft w:val="0"/>
          <w:marRight w:val="0"/>
          <w:marTop w:val="0"/>
          <w:marBottom w:val="0"/>
          <w:divBdr>
            <w:top w:val="none" w:sz="0" w:space="0" w:color="auto"/>
            <w:left w:val="none" w:sz="0" w:space="0" w:color="auto"/>
            <w:bottom w:val="none" w:sz="0" w:space="0" w:color="auto"/>
            <w:right w:val="none" w:sz="0" w:space="0" w:color="auto"/>
          </w:divBdr>
        </w:div>
        <w:div w:id="1893496961">
          <w:marLeft w:val="0"/>
          <w:marRight w:val="0"/>
          <w:marTop w:val="0"/>
          <w:marBottom w:val="0"/>
          <w:divBdr>
            <w:top w:val="none" w:sz="0" w:space="0" w:color="auto"/>
            <w:left w:val="none" w:sz="0" w:space="0" w:color="auto"/>
            <w:bottom w:val="none" w:sz="0" w:space="0" w:color="auto"/>
            <w:right w:val="none" w:sz="0" w:space="0" w:color="auto"/>
          </w:divBdr>
        </w:div>
      </w:divsChild>
    </w:div>
    <w:div w:id="788671638">
      <w:bodyDiv w:val="1"/>
      <w:marLeft w:val="0"/>
      <w:marRight w:val="0"/>
      <w:marTop w:val="0"/>
      <w:marBottom w:val="0"/>
      <w:divBdr>
        <w:top w:val="none" w:sz="0" w:space="0" w:color="auto"/>
        <w:left w:val="none" w:sz="0" w:space="0" w:color="auto"/>
        <w:bottom w:val="none" w:sz="0" w:space="0" w:color="auto"/>
        <w:right w:val="none" w:sz="0" w:space="0" w:color="auto"/>
      </w:divBdr>
    </w:div>
    <w:div w:id="846478654">
      <w:bodyDiv w:val="1"/>
      <w:marLeft w:val="0"/>
      <w:marRight w:val="0"/>
      <w:marTop w:val="0"/>
      <w:marBottom w:val="0"/>
      <w:divBdr>
        <w:top w:val="none" w:sz="0" w:space="0" w:color="auto"/>
        <w:left w:val="none" w:sz="0" w:space="0" w:color="auto"/>
        <w:bottom w:val="none" w:sz="0" w:space="0" w:color="auto"/>
        <w:right w:val="none" w:sz="0" w:space="0" w:color="auto"/>
      </w:divBdr>
      <w:divsChild>
        <w:div w:id="1038357428">
          <w:marLeft w:val="0"/>
          <w:marRight w:val="0"/>
          <w:marTop w:val="0"/>
          <w:marBottom w:val="160"/>
          <w:divBdr>
            <w:top w:val="none" w:sz="0" w:space="0" w:color="auto"/>
            <w:left w:val="none" w:sz="0" w:space="0" w:color="auto"/>
            <w:bottom w:val="none" w:sz="0" w:space="0" w:color="auto"/>
            <w:right w:val="none" w:sz="0" w:space="0" w:color="auto"/>
          </w:divBdr>
        </w:div>
        <w:div w:id="1698508711">
          <w:marLeft w:val="0"/>
          <w:marRight w:val="0"/>
          <w:marTop w:val="0"/>
          <w:marBottom w:val="0"/>
          <w:divBdr>
            <w:top w:val="none" w:sz="0" w:space="0" w:color="auto"/>
            <w:left w:val="none" w:sz="0" w:space="0" w:color="auto"/>
            <w:bottom w:val="none" w:sz="0" w:space="0" w:color="auto"/>
            <w:right w:val="none" w:sz="0" w:space="0" w:color="auto"/>
          </w:divBdr>
        </w:div>
      </w:divsChild>
    </w:div>
    <w:div w:id="1024944218">
      <w:bodyDiv w:val="1"/>
      <w:marLeft w:val="0"/>
      <w:marRight w:val="0"/>
      <w:marTop w:val="0"/>
      <w:marBottom w:val="0"/>
      <w:divBdr>
        <w:top w:val="none" w:sz="0" w:space="0" w:color="auto"/>
        <w:left w:val="none" w:sz="0" w:space="0" w:color="auto"/>
        <w:bottom w:val="none" w:sz="0" w:space="0" w:color="auto"/>
        <w:right w:val="none" w:sz="0" w:space="0" w:color="auto"/>
      </w:divBdr>
    </w:div>
    <w:div w:id="1240480634">
      <w:bodyDiv w:val="1"/>
      <w:marLeft w:val="0"/>
      <w:marRight w:val="0"/>
      <w:marTop w:val="0"/>
      <w:marBottom w:val="0"/>
      <w:divBdr>
        <w:top w:val="none" w:sz="0" w:space="0" w:color="auto"/>
        <w:left w:val="none" w:sz="0" w:space="0" w:color="auto"/>
        <w:bottom w:val="none" w:sz="0" w:space="0" w:color="auto"/>
        <w:right w:val="none" w:sz="0" w:space="0" w:color="auto"/>
      </w:divBdr>
    </w:div>
    <w:div w:id="1444154630">
      <w:bodyDiv w:val="1"/>
      <w:marLeft w:val="0"/>
      <w:marRight w:val="0"/>
      <w:marTop w:val="0"/>
      <w:marBottom w:val="0"/>
      <w:divBdr>
        <w:top w:val="none" w:sz="0" w:space="0" w:color="auto"/>
        <w:left w:val="none" w:sz="0" w:space="0" w:color="auto"/>
        <w:bottom w:val="none" w:sz="0" w:space="0" w:color="auto"/>
        <w:right w:val="none" w:sz="0" w:space="0" w:color="auto"/>
      </w:divBdr>
    </w:div>
    <w:div w:id="1783719425">
      <w:bodyDiv w:val="1"/>
      <w:marLeft w:val="0"/>
      <w:marRight w:val="0"/>
      <w:marTop w:val="0"/>
      <w:marBottom w:val="0"/>
      <w:divBdr>
        <w:top w:val="none" w:sz="0" w:space="0" w:color="auto"/>
        <w:left w:val="none" w:sz="0" w:space="0" w:color="auto"/>
        <w:bottom w:val="none" w:sz="0" w:space="0" w:color="auto"/>
        <w:right w:val="none" w:sz="0" w:space="0" w:color="auto"/>
      </w:divBdr>
    </w:div>
    <w:div w:id="1783958648">
      <w:bodyDiv w:val="1"/>
      <w:marLeft w:val="0"/>
      <w:marRight w:val="0"/>
      <w:marTop w:val="0"/>
      <w:marBottom w:val="0"/>
      <w:divBdr>
        <w:top w:val="none" w:sz="0" w:space="0" w:color="auto"/>
        <w:left w:val="none" w:sz="0" w:space="0" w:color="auto"/>
        <w:bottom w:val="none" w:sz="0" w:space="0" w:color="auto"/>
        <w:right w:val="none" w:sz="0" w:space="0" w:color="auto"/>
      </w:divBdr>
      <w:divsChild>
        <w:div w:id="801581118">
          <w:marLeft w:val="0"/>
          <w:marRight w:val="0"/>
          <w:marTop w:val="0"/>
          <w:marBottom w:val="0"/>
          <w:divBdr>
            <w:top w:val="none" w:sz="0" w:space="0" w:color="auto"/>
            <w:left w:val="none" w:sz="0" w:space="0" w:color="auto"/>
            <w:bottom w:val="none" w:sz="0" w:space="0" w:color="auto"/>
            <w:right w:val="none" w:sz="0" w:space="0" w:color="auto"/>
          </w:divBdr>
          <w:divsChild>
            <w:div w:id="1619487262">
              <w:marLeft w:val="0"/>
              <w:marRight w:val="0"/>
              <w:marTop w:val="0"/>
              <w:marBottom w:val="0"/>
              <w:divBdr>
                <w:top w:val="none" w:sz="0" w:space="0" w:color="auto"/>
                <w:left w:val="none" w:sz="0" w:space="0" w:color="auto"/>
                <w:bottom w:val="none" w:sz="0" w:space="0" w:color="auto"/>
                <w:right w:val="none" w:sz="0" w:space="0" w:color="auto"/>
              </w:divBdr>
              <w:divsChild>
                <w:div w:id="393233949">
                  <w:marLeft w:val="0"/>
                  <w:marRight w:val="0"/>
                  <w:marTop w:val="0"/>
                  <w:marBottom w:val="0"/>
                  <w:divBdr>
                    <w:top w:val="none" w:sz="0" w:space="0" w:color="auto"/>
                    <w:left w:val="none" w:sz="0" w:space="0" w:color="auto"/>
                    <w:bottom w:val="none" w:sz="0" w:space="0" w:color="auto"/>
                    <w:right w:val="none" w:sz="0" w:space="0" w:color="auto"/>
                  </w:divBdr>
                  <w:divsChild>
                    <w:div w:id="885531854">
                      <w:marLeft w:val="0"/>
                      <w:marRight w:val="0"/>
                      <w:marTop w:val="0"/>
                      <w:marBottom w:val="0"/>
                      <w:divBdr>
                        <w:top w:val="none" w:sz="0" w:space="0" w:color="auto"/>
                        <w:left w:val="none" w:sz="0" w:space="0" w:color="auto"/>
                        <w:bottom w:val="none" w:sz="0" w:space="0" w:color="auto"/>
                        <w:right w:val="none" w:sz="0" w:space="0" w:color="auto"/>
                      </w:divBdr>
                      <w:divsChild>
                        <w:div w:id="1881087393">
                          <w:marLeft w:val="0"/>
                          <w:marRight w:val="0"/>
                          <w:marTop w:val="0"/>
                          <w:marBottom w:val="0"/>
                          <w:divBdr>
                            <w:top w:val="none" w:sz="0" w:space="0" w:color="auto"/>
                            <w:left w:val="none" w:sz="0" w:space="0" w:color="auto"/>
                            <w:bottom w:val="none" w:sz="0" w:space="0" w:color="auto"/>
                            <w:right w:val="none" w:sz="0" w:space="0" w:color="auto"/>
                          </w:divBdr>
                          <w:divsChild>
                            <w:div w:id="2337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616196">
      <w:bodyDiv w:val="1"/>
      <w:marLeft w:val="0"/>
      <w:marRight w:val="0"/>
      <w:marTop w:val="0"/>
      <w:marBottom w:val="0"/>
      <w:divBdr>
        <w:top w:val="none" w:sz="0" w:space="0" w:color="auto"/>
        <w:left w:val="none" w:sz="0" w:space="0" w:color="auto"/>
        <w:bottom w:val="none" w:sz="0" w:space="0" w:color="auto"/>
        <w:right w:val="none" w:sz="0" w:space="0" w:color="auto"/>
      </w:divBdr>
      <w:divsChild>
        <w:div w:id="382751252">
          <w:marLeft w:val="0"/>
          <w:marRight w:val="0"/>
          <w:marTop w:val="0"/>
          <w:marBottom w:val="0"/>
          <w:divBdr>
            <w:top w:val="none" w:sz="0" w:space="0" w:color="auto"/>
            <w:left w:val="none" w:sz="0" w:space="0" w:color="auto"/>
            <w:bottom w:val="none" w:sz="0" w:space="0" w:color="auto"/>
            <w:right w:val="none" w:sz="0" w:space="0" w:color="auto"/>
          </w:divBdr>
          <w:divsChild>
            <w:div w:id="456724889">
              <w:marLeft w:val="-75"/>
              <w:marRight w:val="0"/>
              <w:marTop w:val="30"/>
              <w:marBottom w:val="30"/>
              <w:divBdr>
                <w:top w:val="none" w:sz="0" w:space="0" w:color="auto"/>
                <w:left w:val="none" w:sz="0" w:space="0" w:color="auto"/>
                <w:bottom w:val="none" w:sz="0" w:space="0" w:color="auto"/>
                <w:right w:val="none" w:sz="0" w:space="0" w:color="auto"/>
              </w:divBdr>
              <w:divsChild>
                <w:div w:id="47388367">
                  <w:marLeft w:val="0"/>
                  <w:marRight w:val="0"/>
                  <w:marTop w:val="0"/>
                  <w:marBottom w:val="0"/>
                  <w:divBdr>
                    <w:top w:val="none" w:sz="0" w:space="0" w:color="auto"/>
                    <w:left w:val="none" w:sz="0" w:space="0" w:color="auto"/>
                    <w:bottom w:val="none" w:sz="0" w:space="0" w:color="auto"/>
                    <w:right w:val="none" w:sz="0" w:space="0" w:color="auto"/>
                  </w:divBdr>
                  <w:divsChild>
                    <w:div w:id="2107922668">
                      <w:marLeft w:val="0"/>
                      <w:marRight w:val="0"/>
                      <w:marTop w:val="0"/>
                      <w:marBottom w:val="0"/>
                      <w:divBdr>
                        <w:top w:val="none" w:sz="0" w:space="0" w:color="auto"/>
                        <w:left w:val="none" w:sz="0" w:space="0" w:color="auto"/>
                        <w:bottom w:val="none" w:sz="0" w:space="0" w:color="auto"/>
                        <w:right w:val="none" w:sz="0" w:space="0" w:color="auto"/>
                      </w:divBdr>
                    </w:div>
                  </w:divsChild>
                </w:div>
                <w:div w:id="53816957">
                  <w:marLeft w:val="0"/>
                  <w:marRight w:val="0"/>
                  <w:marTop w:val="0"/>
                  <w:marBottom w:val="0"/>
                  <w:divBdr>
                    <w:top w:val="none" w:sz="0" w:space="0" w:color="auto"/>
                    <w:left w:val="none" w:sz="0" w:space="0" w:color="auto"/>
                    <w:bottom w:val="none" w:sz="0" w:space="0" w:color="auto"/>
                    <w:right w:val="none" w:sz="0" w:space="0" w:color="auto"/>
                  </w:divBdr>
                  <w:divsChild>
                    <w:div w:id="900140300">
                      <w:marLeft w:val="0"/>
                      <w:marRight w:val="0"/>
                      <w:marTop w:val="0"/>
                      <w:marBottom w:val="0"/>
                      <w:divBdr>
                        <w:top w:val="none" w:sz="0" w:space="0" w:color="auto"/>
                        <w:left w:val="none" w:sz="0" w:space="0" w:color="auto"/>
                        <w:bottom w:val="none" w:sz="0" w:space="0" w:color="auto"/>
                        <w:right w:val="none" w:sz="0" w:space="0" w:color="auto"/>
                      </w:divBdr>
                    </w:div>
                  </w:divsChild>
                </w:div>
                <w:div w:id="57945170">
                  <w:marLeft w:val="0"/>
                  <w:marRight w:val="0"/>
                  <w:marTop w:val="0"/>
                  <w:marBottom w:val="0"/>
                  <w:divBdr>
                    <w:top w:val="none" w:sz="0" w:space="0" w:color="auto"/>
                    <w:left w:val="none" w:sz="0" w:space="0" w:color="auto"/>
                    <w:bottom w:val="none" w:sz="0" w:space="0" w:color="auto"/>
                    <w:right w:val="none" w:sz="0" w:space="0" w:color="auto"/>
                  </w:divBdr>
                  <w:divsChild>
                    <w:div w:id="1817450287">
                      <w:marLeft w:val="0"/>
                      <w:marRight w:val="0"/>
                      <w:marTop w:val="0"/>
                      <w:marBottom w:val="0"/>
                      <w:divBdr>
                        <w:top w:val="none" w:sz="0" w:space="0" w:color="auto"/>
                        <w:left w:val="none" w:sz="0" w:space="0" w:color="auto"/>
                        <w:bottom w:val="none" w:sz="0" w:space="0" w:color="auto"/>
                        <w:right w:val="none" w:sz="0" w:space="0" w:color="auto"/>
                      </w:divBdr>
                    </w:div>
                  </w:divsChild>
                </w:div>
                <w:div w:id="63066393">
                  <w:marLeft w:val="0"/>
                  <w:marRight w:val="0"/>
                  <w:marTop w:val="0"/>
                  <w:marBottom w:val="0"/>
                  <w:divBdr>
                    <w:top w:val="none" w:sz="0" w:space="0" w:color="auto"/>
                    <w:left w:val="none" w:sz="0" w:space="0" w:color="auto"/>
                    <w:bottom w:val="none" w:sz="0" w:space="0" w:color="auto"/>
                    <w:right w:val="none" w:sz="0" w:space="0" w:color="auto"/>
                  </w:divBdr>
                  <w:divsChild>
                    <w:div w:id="745229107">
                      <w:marLeft w:val="0"/>
                      <w:marRight w:val="0"/>
                      <w:marTop w:val="0"/>
                      <w:marBottom w:val="0"/>
                      <w:divBdr>
                        <w:top w:val="none" w:sz="0" w:space="0" w:color="auto"/>
                        <w:left w:val="none" w:sz="0" w:space="0" w:color="auto"/>
                        <w:bottom w:val="none" w:sz="0" w:space="0" w:color="auto"/>
                        <w:right w:val="none" w:sz="0" w:space="0" w:color="auto"/>
                      </w:divBdr>
                    </w:div>
                  </w:divsChild>
                </w:div>
                <w:div w:id="117379587">
                  <w:marLeft w:val="0"/>
                  <w:marRight w:val="0"/>
                  <w:marTop w:val="0"/>
                  <w:marBottom w:val="0"/>
                  <w:divBdr>
                    <w:top w:val="none" w:sz="0" w:space="0" w:color="auto"/>
                    <w:left w:val="none" w:sz="0" w:space="0" w:color="auto"/>
                    <w:bottom w:val="none" w:sz="0" w:space="0" w:color="auto"/>
                    <w:right w:val="none" w:sz="0" w:space="0" w:color="auto"/>
                  </w:divBdr>
                  <w:divsChild>
                    <w:div w:id="644745110">
                      <w:marLeft w:val="0"/>
                      <w:marRight w:val="0"/>
                      <w:marTop w:val="0"/>
                      <w:marBottom w:val="0"/>
                      <w:divBdr>
                        <w:top w:val="none" w:sz="0" w:space="0" w:color="auto"/>
                        <w:left w:val="none" w:sz="0" w:space="0" w:color="auto"/>
                        <w:bottom w:val="none" w:sz="0" w:space="0" w:color="auto"/>
                        <w:right w:val="none" w:sz="0" w:space="0" w:color="auto"/>
                      </w:divBdr>
                    </w:div>
                  </w:divsChild>
                </w:div>
                <w:div w:id="125507475">
                  <w:marLeft w:val="0"/>
                  <w:marRight w:val="0"/>
                  <w:marTop w:val="0"/>
                  <w:marBottom w:val="0"/>
                  <w:divBdr>
                    <w:top w:val="none" w:sz="0" w:space="0" w:color="auto"/>
                    <w:left w:val="none" w:sz="0" w:space="0" w:color="auto"/>
                    <w:bottom w:val="none" w:sz="0" w:space="0" w:color="auto"/>
                    <w:right w:val="none" w:sz="0" w:space="0" w:color="auto"/>
                  </w:divBdr>
                  <w:divsChild>
                    <w:div w:id="1594969360">
                      <w:marLeft w:val="0"/>
                      <w:marRight w:val="0"/>
                      <w:marTop w:val="0"/>
                      <w:marBottom w:val="0"/>
                      <w:divBdr>
                        <w:top w:val="none" w:sz="0" w:space="0" w:color="auto"/>
                        <w:left w:val="none" w:sz="0" w:space="0" w:color="auto"/>
                        <w:bottom w:val="none" w:sz="0" w:space="0" w:color="auto"/>
                        <w:right w:val="none" w:sz="0" w:space="0" w:color="auto"/>
                      </w:divBdr>
                    </w:div>
                  </w:divsChild>
                </w:div>
                <w:div w:id="148328299">
                  <w:marLeft w:val="0"/>
                  <w:marRight w:val="0"/>
                  <w:marTop w:val="0"/>
                  <w:marBottom w:val="0"/>
                  <w:divBdr>
                    <w:top w:val="none" w:sz="0" w:space="0" w:color="auto"/>
                    <w:left w:val="none" w:sz="0" w:space="0" w:color="auto"/>
                    <w:bottom w:val="none" w:sz="0" w:space="0" w:color="auto"/>
                    <w:right w:val="none" w:sz="0" w:space="0" w:color="auto"/>
                  </w:divBdr>
                  <w:divsChild>
                    <w:div w:id="355348036">
                      <w:marLeft w:val="0"/>
                      <w:marRight w:val="0"/>
                      <w:marTop w:val="0"/>
                      <w:marBottom w:val="0"/>
                      <w:divBdr>
                        <w:top w:val="none" w:sz="0" w:space="0" w:color="auto"/>
                        <w:left w:val="none" w:sz="0" w:space="0" w:color="auto"/>
                        <w:bottom w:val="none" w:sz="0" w:space="0" w:color="auto"/>
                        <w:right w:val="none" w:sz="0" w:space="0" w:color="auto"/>
                      </w:divBdr>
                    </w:div>
                  </w:divsChild>
                </w:div>
                <w:div w:id="153766522">
                  <w:marLeft w:val="0"/>
                  <w:marRight w:val="0"/>
                  <w:marTop w:val="0"/>
                  <w:marBottom w:val="0"/>
                  <w:divBdr>
                    <w:top w:val="none" w:sz="0" w:space="0" w:color="auto"/>
                    <w:left w:val="none" w:sz="0" w:space="0" w:color="auto"/>
                    <w:bottom w:val="none" w:sz="0" w:space="0" w:color="auto"/>
                    <w:right w:val="none" w:sz="0" w:space="0" w:color="auto"/>
                  </w:divBdr>
                  <w:divsChild>
                    <w:div w:id="1842239757">
                      <w:marLeft w:val="0"/>
                      <w:marRight w:val="0"/>
                      <w:marTop w:val="0"/>
                      <w:marBottom w:val="0"/>
                      <w:divBdr>
                        <w:top w:val="none" w:sz="0" w:space="0" w:color="auto"/>
                        <w:left w:val="none" w:sz="0" w:space="0" w:color="auto"/>
                        <w:bottom w:val="none" w:sz="0" w:space="0" w:color="auto"/>
                        <w:right w:val="none" w:sz="0" w:space="0" w:color="auto"/>
                      </w:divBdr>
                    </w:div>
                    <w:div w:id="2062514742">
                      <w:marLeft w:val="0"/>
                      <w:marRight w:val="0"/>
                      <w:marTop w:val="0"/>
                      <w:marBottom w:val="0"/>
                      <w:divBdr>
                        <w:top w:val="none" w:sz="0" w:space="0" w:color="auto"/>
                        <w:left w:val="none" w:sz="0" w:space="0" w:color="auto"/>
                        <w:bottom w:val="none" w:sz="0" w:space="0" w:color="auto"/>
                        <w:right w:val="none" w:sz="0" w:space="0" w:color="auto"/>
                      </w:divBdr>
                    </w:div>
                  </w:divsChild>
                </w:div>
                <w:div w:id="164319750">
                  <w:marLeft w:val="0"/>
                  <w:marRight w:val="0"/>
                  <w:marTop w:val="0"/>
                  <w:marBottom w:val="0"/>
                  <w:divBdr>
                    <w:top w:val="none" w:sz="0" w:space="0" w:color="auto"/>
                    <w:left w:val="none" w:sz="0" w:space="0" w:color="auto"/>
                    <w:bottom w:val="none" w:sz="0" w:space="0" w:color="auto"/>
                    <w:right w:val="none" w:sz="0" w:space="0" w:color="auto"/>
                  </w:divBdr>
                  <w:divsChild>
                    <w:div w:id="1287350480">
                      <w:marLeft w:val="0"/>
                      <w:marRight w:val="0"/>
                      <w:marTop w:val="0"/>
                      <w:marBottom w:val="0"/>
                      <w:divBdr>
                        <w:top w:val="none" w:sz="0" w:space="0" w:color="auto"/>
                        <w:left w:val="none" w:sz="0" w:space="0" w:color="auto"/>
                        <w:bottom w:val="none" w:sz="0" w:space="0" w:color="auto"/>
                        <w:right w:val="none" w:sz="0" w:space="0" w:color="auto"/>
                      </w:divBdr>
                    </w:div>
                  </w:divsChild>
                </w:div>
                <w:div w:id="166021528">
                  <w:marLeft w:val="0"/>
                  <w:marRight w:val="0"/>
                  <w:marTop w:val="0"/>
                  <w:marBottom w:val="0"/>
                  <w:divBdr>
                    <w:top w:val="none" w:sz="0" w:space="0" w:color="auto"/>
                    <w:left w:val="none" w:sz="0" w:space="0" w:color="auto"/>
                    <w:bottom w:val="none" w:sz="0" w:space="0" w:color="auto"/>
                    <w:right w:val="none" w:sz="0" w:space="0" w:color="auto"/>
                  </w:divBdr>
                  <w:divsChild>
                    <w:div w:id="1306161627">
                      <w:marLeft w:val="0"/>
                      <w:marRight w:val="0"/>
                      <w:marTop w:val="0"/>
                      <w:marBottom w:val="0"/>
                      <w:divBdr>
                        <w:top w:val="none" w:sz="0" w:space="0" w:color="auto"/>
                        <w:left w:val="none" w:sz="0" w:space="0" w:color="auto"/>
                        <w:bottom w:val="none" w:sz="0" w:space="0" w:color="auto"/>
                        <w:right w:val="none" w:sz="0" w:space="0" w:color="auto"/>
                      </w:divBdr>
                    </w:div>
                  </w:divsChild>
                </w:div>
                <w:div w:id="232400163">
                  <w:marLeft w:val="0"/>
                  <w:marRight w:val="0"/>
                  <w:marTop w:val="0"/>
                  <w:marBottom w:val="0"/>
                  <w:divBdr>
                    <w:top w:val="none" w:sz="0" w:space="0" w:color="auto"/>
                    <w:left w:val="none" w:sz="0" w:space="0" w:color="auto"/>
                    <w:bottom w:val="none" w:sz="0" w:space="0" w:color="auto"/>
                    <w:right w:val="none" w:sz="0" w:space="0" w:color="auto"/>
                  </w:divBdr>
                  <w:divsChild>
                    <w:div w:id="1580629938">
                      <w:marLeft w:val="0"/>
                      <w:marRight w:val="0"/>
                      <w:marTop w:val="0"/>
                      <w:marBottom w:val="0"/>
                      <w:divBdr>
                        <w:top w:val="none" w:sz="0" w:space="0" w:color="auto"/>
                        <w:left w:val="none" w:sz="0" w:space="0" w:color="auto"/>
                        <w:bottom w:val="none" w:sz="0" w:space="0" w:color="auto"/>
                        <w:right w:val="none" w:sz="0" w:space="0" w:color="auto"/>
                      </w:divBdr>
                    </w:div>
                  </w:divsChild>
                </w:div>
                <w:div w:id="322124341">
                  <w:marLeft w:val="0"/>
                  <w:marRight w:val="0"/>
                  <w:marTop w:val="0"/>
                  <w:marBottom w:val="0"/>
                  <w:divBdr>
                    <w:top w:val="none" w:sz="0" w:space="0" w:color="auto"/>
                    <w:left w:val="none" w:sz="0" w:space="0" w:color="auto"/>
                    <w:bottom w:val="none" w:sz="0" w:space="0" w:color="auto"/>
                    <w:right w:val="none" w:sz="0" w:space="0" w:color="auto"/>
                  </w:divBdr>
                  <w:divsChild>
                    <w:div w:id="258219137">
                      <w:marLeft w:val="0"/>
                      <w:marRight w:val="0"/>
                      <w:marTop w:val="0"/>
                      <w:marBottom w:val="0"/>
                      <w:divBdr>
                        <w:top w:val="none" w:sz="0" w:space="0" w:color="auto"/>
                        <w:left w:val="none" w:sz="0" w:space="0" w:color="auto"/>
                        <w:bottom w:val="none" w:sz="0" w:space="0" w:color="auto"/>
                        <w:right w:val="none" w:sz="0" w:space="0" w:color="auto"/>
                      </w:divBdr>
                    </w:div>
                  </w:divsChild>
                </w:div>
                <w:div w:id="350037717">
                  <w:marLeft w:val="0"/>
                  <w:marRight w:val="0"/>
                  <w:marTop w:val="0"/>
                  <w:marBottom w:val="0"/>
                  <w:divBdr>
                    <w:top w:val="none" w:sz="0" w:space="0" w:color="auto"/>
                    <w:left w:val="none" w:sz="0" w:space="0" w:color="auto"/>
                    <w:bottom w:val="none" w:sz="0" w:space="0" w:color="auto"/>
                    <w:right w:val="none" w:sz="0" w:space="0" w:color="auto"/>
                  </w:divBdr>
                  <w:divsChild>
                    <w:div w:id="626396955">
                      <w:marLeft w:val="0"/>
                      <w:marRight w:val="0"/>
                      <w:marTop w:val="0"/>
                      <w:marBottom w:val="0"/>
                      <w:divBdr>
                        <w:top w:val="none" w:sz="0" w:space="0" w:color="auto"/>
                        <w:left w:val="none" w:sz="0" w:space="0" w:color="auto"/>
                        <w:bottom w:val="none" w:sz="0" w:space="0" w:color="auto"/>
                        <w:right w:val="none" w:sz="0" w:space="0" w:color="auto"/>
                      </w:divBdr>
                    </w:div>
                  </w:divsChild>
                </w:div>
                <w:div w:id="387921094">
                  <w:marLeft w:val="0"/>
                  <w:marRight w:val="0"/>
                  <w:marTop w:val="0"/>
                  <w:marBottom w:val="0"/>
                  <w:divBdr>
                    <w:top w:val="none" w:sz="0" w:space="0" w:color="auto"/>
                    <w:left w:val="none" w:sz="0" w:space="0" w:color="auto"/>
                    <w:bottom w:val="none" w:sz="0" w:space="0" w:color="auto"/>
                    <w:right w:val="none" w:sz="0" w:space="0" w:color="auto"/>
                  </w:divBdr>
                  <w:divsChild>
                    <w:div w:id="919412045">
                      <w:marLeft w:val="0"/>
                      <w:marRight w:val="0"/>
                      <w:marTop w:val="0"/>
                      <w:marBottom w:val="0"/>
                      <w:divBdr>
                        <w:top w:val="none" w:sz="0" w:space="0" w:color="auto"/>
                        <w:left w:val="none" w:sz="0" w:space="0" w:color="auto"/>
                        <w:bottom w:val="none" w:sz="0" w:space="0" w:color="auto"/>
                        <w:right w:val="none" w:sz="0" w:space="0" w:color="auto"/>
                      </w:divBdr>
                    </w:div>
                  </w:divsChild>
                </w:div>
                <w:div w:id="442959129">
                  <w:marLeft w:val="0"/>
                  <w:marRight w:val="0"/>
                  <w:marTop w:val="0"/>
                  <w:marBottom w:val="0"/>
                  <w:divBdr>
                    <w:top w:val="none" w:sz="0" w:space="0" w:color="auto"/>
                    <w:left w:val="none" w:sz="0" w:space="0" w:color="auto"/>
                    <w:bottom w:val="none" w:sz="0" w:space="0" w:color="auto"/>
                    <w:right w:val="none" w:sz="0" w:space="0" w:color="auto"/>
                  </w:divBdr>
                  <w:divsChild>
                    <w:div w:id="2051227786">
                      <w:marLeft w:val="0"/>
                      <w:marRight w:val="0"/>
                      <w:marTop w:val="0"/>
                      <w:marBottom w:val="0"/>
                      <w:divBdr>
                        <w:top w:val="none" w:sz="0" w:space="0" w:color="auto"/>
                        <w:left w:val="none" w:sz="0" w:space="0" w:color="auto"/>
                        <w:bottom w:val="none" w:sz="0" w:space="0" w:color="auto"/>
                        <w:right w:val="none" w:sz="0" w:space="0" w:color="auto"/>
                      </w:divBdr>
                    </w:div>
                  </w:divsChild>
                </w:div>
                <w:div w:id="504176580">
                  <w:marLeft w:val="0"/>
                  <w:marRight w:val="0"/>
                  <w:marTop w:val="0"/>
                  <w:marBottom w:val="0"/>
                  <w:divBdr>
                    <w:top w:val="none" w:sz="0" w:space="0" w:color="auto"/>
                    <w:left w:val="none" w:sz="0" w:space="0" w:color="auto"/>
                    <w:bottom w:val="none" w:sz="0" w:space="0" w:color="auto"/>
                    <w:right w:val="none" w:sz="0" w:space="0" w:color="auto"/>
                  </w:divBdr>
                  <w:divsChild>
                    <w:div w:id="299462718">
                      <w:marLeft w:val="0"/>
                      <w:marRight w:val="0"/>
                      <w:marTop w:val="0"/>
                      <w:marBottom w:val="0"/>
                      <w:divBdr>
                        <w:top w:val="none" w:sz="0" w:space="0" w:color="auto"/>
                        <w:left w:val="none" w:sz="0" w:space="0" w:color="auto"/>
                        <w:bottom w:val="none" w:sz="0" w:space="0" w:color="auto"/>
                        <w:right w:val="none" w:sz="0" w:space="0" w:color="auto"/>
                      </w:divBdr>
                    </w:div>
                  </w:divsChild>
                </w:div>
                <w:div w:id="514344779">
                  <w:marLeft w:val="0"/>
                  <w:marRight w:val="0"/>
                  <w:marTop w:val="0"/>
                  <w:marBottom w:val="0"/>
                  <w:divBdr>
                    <w:top w:val="none" w:sz="0" w:space="0" w:color="auto"/>
                    <w:left w:val="none" w:sz="0" w:space="0" w:color="auto"/>
                    <w:bottom w:val="none" w:sz="0" w:space="0" w:color="auto"/>
                    <w:right w:val="none" w:sz="0" w:space="0" w:color="auto"/>
                  </w:divBdr>
                  <w:divsChild>
                    <w:div w:id="1312519904">
                      <w:marLeft w:val="0"/>
                      <w:marRight w:val="0"/>
                      <w:marTop w:val="0"/>
                      <w:marBottom w:val="0"/>
                      <w:divBdr>
                        <w:top w:val="none" w:sz="0" w:space="0" w:color="auto"/>
                        <w:left w:val="none" w:sz="0" w:space="0" w:color="auto"/>
                        <w:bottom w:val="none" w:sz="0" w:space="0" w:color="auto"/>
                        <w:right w:val="none" w:sz="0" w:space="0" w:color="auto"/>
                      </w:divBdr>
                    </w:div>
                  </w:divsChild>
                </w:div>
                <w:div w:id="551234781">
                  <w:marLeft w:val="0"/>
                  <w:marRight w:val="0"/>
                  <w:marTop w:val="0"/>
                  <w:marBottom w:val="0"/>
                  <w:divBdr>
                    <w:top w:val="none" w:sz="0" w:space="0" w:color="auto"/>
                    <w:left w:val="none" w:sz="0" w:space="0" w:color="auto"/>
                    <w:bottom w:val="none" w:sz="0" w:space="0" w:color="auto"/>
                    <w:right w:val="none" w:sz="0" w:space="0" w:color="auto"/>
                  </w:divBdr>
                  <w:divsChild>
                    <w:div w:id="841624860">
                      <w:marLeft w:val="0"/>
                      <w:marRight w:val="0"/>
                      <w:marTop w:val="0"/>
                      <w:marBottom w:val="0"/>
                      <w:divBdr>
                        <w:top w:val="none" w:sz="0" w:space="0" w:color="auto"/>
                        <w:left w:val="none" w:sz="0" w:space="0" w:color="auto"/>
                        <w:bottom w:val="none" w:sz="0" w:space="0" w:color="auto"/>
                        <w:right w:val="none" w:sz="0" w:space="0" w:color="auto"/>
                      </w:divBdr>
                    </w:div>
                  </w:divsChild>
                </w:div>
                <w:div w:id="585385845">
                  <w:marLeft w:val="0"/>
                  <w:marRight w:val="0"/>
                  <w:marTop w:val="0"/>
                  <w:marBottom w:val="0"/>
                  <w:divBdr>
                    <w:top w:val="none" w:sz="0" w:space="0" w:color="auto"/>
                    <w:left w:val="none" w:sz="0" w:space="0" w:color="auto"/>
                    <w:bottom w:val="none" w:sz="0" w:space="0" w:color="auto"/>
                    <w:right w:val="none" w:sz="0" w:space="0" w:color="auto"/>
                  </w:divBdr>
                  <w:divsChild>
                    <w:div w:id="1969819366">
                      <w:marLeft w:val="0"/>
                      <w:marRight w:val="0"/>
                      <w:marTop w:val="0"/>
                      <w:marBottom w:val="0"/>
                      <w:divBdr>
                        <w:top w:val="none" w:sz="0" w:space="0" w:color="auto"/>
                        <w:left w:val="none" w:sz="0" w:space="0" w:color="auto"/>
                        <w:bottom w:val="none" w:sz="0" w:space="0" w:color="auto"/>
                        <w:right w:val="none" w:sz="0" w:space="0" w:color="auto"/>
                      </w:divBdr>
                    </w:div>
                  </w:divsChild>
                </w:div>
                <w:div w:id="619184361">
                  <w:marLeft w:val="0"/>
                  <w:marRight w:val="0"/>
                  <w:marTop w:val="0"/>
                  <w:marBottom w:val="0"/>
                  <w:divBdr>
                    <w:top w:val="none" w:sz="0" w:space="0" w:color="auto"/>
                    <w:left w:val="none" w:sz="0" w:space="0" w:color="auto"/>
                    <w:bottom w:val="none" w:sz="0" w:space="0" w:color="auto"/>
                    <w:right w:val="none" w:sz="0" w:space="0" w:color="auto"/>
                  </w:divBdr>
                  <w:divsChild>
                    <w:div w:id="929771821">
                      <w:marLeft w:val="0"/>
                      <w:marRight w:val="0"/>
                      <w:marTop w:val="0"/>
                      <w:marBottom w:val="0"/>
                      <w:divBdr>
                        <w:top w:val="none" w:sz="0" w:space="0" w:color="auto"/>
                        <w:left w:val="none" w:sz="0" w:space="0" w:color="auto"/>
                        <w:bottom w:val="none" w:sz="0" w:space="0" w:color="auto"/>
                        <w:right w:val="none" w:sz="0" w:space="0" w:color="auto"/>
                      </w:divBdr>
                    </w:div>
                  </w:divsChild>
                </w:div>
                <w:div w:id="623921956">
                  <w:marLeft w:val="0"/>
                  <w:marRight w:val="0"/>
                  <w:marTop w:val="0"/>
                  <w:marBottom w:val="0"/>
                  <w:divBdr>
                    <w:top w:val="none" w:sz="0" w:space="0" w:color="auto"/>
                    <w:left w:val="none" w:sz="0" w:space="0" w:color="auto"/>
                    <w:bottom w:val="none" w:sz="0" w:space="0" w:color="auto"/>
                    <w:right w:val="none" w:sz="0" w:space="0" w:color="auto"/>
                  </w:divBdr>
                  <w:divsChild>
                    <w:div w:id="1291471478">
                      <w:marLeft w:val="0"/>
                      <w:marRight w:val="0"/>
                      <w:marTop w:val="0"/>
                      <w:marBottom w:val="0"/>
                      <w:divBdr>
                        <w:top w:val="none" w:sz="0" w:space="0" w:color="auto"/>
                        <w:left w:val="none" w:sz="0" w:space="0" w:color="auto"/>
                        <w:bottom w:val="none" w:sz="0" w:space="0" w:color="auto"/>
                        <w:right w:val="none" w:sz="0" w:space="0" w:color="auto"/>
                      </w:divBdr>
                    </w:div>
                  </w:divsChild>
                </w:div>
                <w:div w:id="654453495">
                  <w:marLeft w:val="0"/>
                  <w:marRight w:val="0"/>
                  <w:marTop w:val="0"/>
                  <w:marBottom w:val="0"/>
                  <w:divBdr>
                    <w:top w:val="none" w:sz="0" w:space="0" w:color="auto"/>
                    <w:left w:val="none" w:sz="0" w:space="0" w:color="auto"/>
                    <w:bottom w:val="none" w:sz="0" w:space="0" w:color="auto"/>
                    <w:right w:val="none" w:sz="0" w:space="0" w:color="auto"/>
                  </w:divBdr>
                  <w:divsChild>
                    <w:div w:id="907422357">
                      <w:marLeft w:val="0"/>
                      <w:marRight w:val="0"/>
                      <w:marTop w:val="0"/>
                      <w:marBottom w:val="0"/>
                      <w:divBdr>
                        <w:top w:val="none" w:sz="0" w:space="0" w:color="auto"/>
                        <w:left w:val="none" w:sz="0" w:space="0" w:color="auto"/>
                        <w:bottom w:val="none" w:sz="0" w:space="0" w:color="auto"/>
                        <w:right w:val="none" w:sz="0" w:space="0" w:color="auto"/>
                      </w:divBdr>
                    </w:div>
                  </w:divsChild>
                </w:div>
                <w:div w:id="766583067">
                  <w:marLeft w:val="0"/>
                  <w:marRight w:val="0"/>
                  <w:marTop w:val="0"/>
                  <w:marBottom w:val="0"/>
                  <w:divBdr>
                    <w:top w:val="none" w:sz="0" w:space="0" w:color="auto"/>
                    <w:left w:val="none" w:sz="0" w:space="0" w:color="auto"/>
                    <w:bottom w:val="none" w:sz="0" w:space="0" w:color="auto"/>
                    <w:right w:val="none" w:sz="0" w:space="0" w:color="auto"/>
                  </w:divBdr>
                  <w:divsChild>
                    <w:div w:id="1372220244">
                      <w:marLeft w:val="0"/>
                      <w:marRight w:val="0"/>
                      <w:marTop w:val="0"/>
                      <w:marBottom w:val="0"/>
                      <w:divBdr>
                        <w:top w:val="none" w:sz="0" w:space="0" w:color="auto"/>
                        <w:left w:val="none" w:sz="0" w:space="0" w:color="auto"/>
                        <w:bottom w:val="none" w:sz="0" w:space="0" w:color="auto"/>
                        <w:right w:val="none" w:sz="0" w:space="0" w:color="auto"/>
                      </w:divBdr>
                    </w:div>
                  </w:divsChild>
                </w:div>
                <w:div w:id="803618683">
                  <w:marLeft w:val="0"/>
                  <w:marRight w:val="0"/>
                  <w:marTop w:val="0"/>
                  <w:marBottom w:val="0"/>
                  <w:divBdr>
                    <w:top w:val="none" w:sz="0" w:space="0" w:color="auto"/>
                    <w:left w:val="none" w:sz="0" w:space="0" w:color="auto"/>
                    <w:bottom w:val="none" w:sz="0" w:space="0" w:color="auto"/>
                    <w:right w:val="none" w:sz="0" w:space="0" w:color="auto"/>
                  </w:divBdr>
                  <w:divsChild>
                    <w:div w:id="1517885269">
                      <w:marLeft w:val="0"/>
                      <w:marRight w:val="0"/>
                      <w:marTop w:val="0"/>
                      <w:marBottom w:val="0"/>
                      <w:divBdr>
                        <w:top w:val="none" w:sz="0" w:space="0" w:color="auto"/>
                        <w:left w:val="none" w:sz="0" w:space="0" w:color="auto"/>
                        <w:bottom w:val="none" w:sz="0" w:space="0" w:color="auto"/>
                        <w:right w:val="none" w:sz="0" w:space="0" w:color="auto"/>
                      </w:divBdr>
                    </w:div>
                  </w:divsChild>
                </w:div>
                <w:div w:id="844828090">
                  <w:marLeft w:val="0"/>
                  <w:marRight w:val="0"/>
                  <w:marTop w:val="0"/>
                  <w:marBottom w:val="0"/>
                  <w:divBdr>
                    <w:top w:val="none" w:sz="0" w:space="0" w:color="auto"/>
                    <w:left w:val="none" w:sz="0" w:space="0" w:color="auto"/>
                    <w:bottom w:val="none" w:sz="0" w:space="0" w:color="auto"/>
                    <w:right w:val="none" w:sz="0" w:space="0" w:color="auto"/>
                  </w:divBdr>
                  <w:divsChild>
                    <w:div w:id="313536486">
                      <w:marLeft w:val="0"/>
                      <w:marRight w:val="0"/>
                      <w:marTop w:val="0"/>
                      <w:marBottom w:val="0"/>
                      <w:divBdr>
                        <w:top w:val="none" w:sz="0" w:space="0" w:color="auto"/>
                        <w:left w:val="none" w:sz="0" w:space="0" w:color="auto"/>
                        <w:bottom w:val="none" w:sz="0" w:space="0" w:color="auto"/>
                        <w:right w:val="none" w:sz="0" w:space="0" w:color="auto"/>
                      </w:divBdr>
                    </w:div>
                  </w:divsChild>
                </w:div>
                <w:div w:id="858851647">
                  <w:marLeft w:val="0"/>
                  <w:marRight w:val="0"/>
                  <w:marTop w:val="0"/>
                  <w:marBottom w:val="0"/>
                  <w:divBdr>
                    <w:top w:val="none" w:sz="0" w:space="0" w:color="auto"/>
                    <w:left w:val="none" w:sz="0" w:space="0" w:color="auto"/>
                    <w:bottom w:val="none" w:sz="0" w:space="0" w:color="auto"/>
                    <w:right w:val="none" w:sz="0" w:space="0" w:color="auto"/>
                  </w:divBdr>
                  <w:divsChild>
                    <w:div w:id="1355882606">
                      <w:marLeft w:val="0"/>
                      <w:marRight w:val="0"/>
                      <w:marTop w:val="0"/>
                      <w:marBottom w:val="0"/>
                      <w:divBdr>
                        <w:top w:val="none" w:sz="0" w:space="0" w:color="auto"/>
                        <w:left w:val="none" w:sz="0" w:space="0" w:color="auto"/>
                        <w:bottom w:val="none" w:sz="0" w:space="0" w:color="auto"/>
                        <w:right w:val="none" w:sz="0" w:space="0" w:color="auto"/>
                      </w:divBdr>
                    </w:div>
                  </w:divsChild>
                </w:div>
                <w:div w:id="885064812">
                  <w:marLeft w:val="0"/>
                  <w:marRight w:val="0"/>
                  <w:marTop w:val="0"/>
                  <w:marBottom w:val="0"/>
                  <w:divBdr>
                    <w:top w:val="none" w:sz="0" w:space="0" w:color="auto"/>
                    <w:left w:val="none" w:sz="0" w:space="0" w:color="auto"/>
                    <w:bottom w:val="none" w:sz="0" w:space="0" w:color="auto"/>
                    <w:right w:val="none" w:sz="0" w:space="0" w:color="auto"/>
                  </w:divBdr>
                  <w:divsChild>
                    <w:div w:id="425885396">
                      <w:marLeft w:val="0"/>
                      <w:marRight w:val="0"/>
                      <w:marTop w:val="0"/>
                      <w:marBottom w:val="0"/>
                      <w:divBdr>
                        <w:top w:val="none" w:sz="0" w:space="0" w:color="auto"/>
                        <w:left w:val="none" w:sz="0" w:space="0" w:color="auto"/>
                        <w:bottom w:val="none" w:sz="0" w:space="0" w:color="auto"/>
                        <w:right w:val="none" w:sz="0" w:space="0" w:color="auto"/>
                      </w:divBdr>
                    </w:div>
                  </w:divsChild>
                </w:div>
                <w:div w:id="921111163">
                  <w:marLeft w:val="0"/>
                  <w:marRight w:val="0"/>
                  <w:marTop w:val="0"/>
                  <w:marBottom w:val="0"/>
                  <w:divBdr>
                    <w:top w:val="none" w:sz="0" w:space="0" w:color="auto"/>
                    <w:left w:val="none" w:sz="0" w:space="0" w:color="auto"/>
                    <w:bottom w:val="none" w:sz="0" w:space="0" w:color="auto"/>
                    <w:right w:val="none" w:sz="0" w:space="0" w:color="auto"/>
                  </w:divBdr>
                  <w:divsChild>
                    <w:div w:id="1832021962">
                      <w:marLeft w:val="0"/>
                      <w:marRight w:val="0"/>
                      <w:marTop w:val="0"/>
                      <w:marBottom w:val="0"/>
                      <w:divBdr>
                        <w:top w:val="none" w:sz="0" w:space="0" w:color="auto"/>
                        <w:left w:val="none" w:sz="0" w:space="0" w:color="auto"/>
                        <w:bottom w:val="none" w:sz="0" w:space="0" w:color="auto"/>
                        <w:right w:val="none" w:sz="0" w:space="0" w:color="auto"/>
                      </w:divBdr>
                    </w:div>
                  </w:divsChild>
                </w:div>
                <w:div w:id="982779414">
                  <w:marLeft w:val="0"/>
                  <w:marRight w:val="0"/>
                  <w:marTop w:val="0"/>
                  <w:marBottom w:val="0"/>
                  <w:divBdr>
                    <w:top w:val="none" w:sz="0" w:space="0" w:color="auto"/>
                    <w:left w:val="none" w:sz="0" w:space="0" w:color="auto"/>
                    <w:bottom w:val="none" w:sz="0" w:space="0" w:color="auto"/>
                    <w:right w:val="none" w:sz="0" w:space="0" w:color="auto"/>
                  </w:divBdr>
                  <w:divsChild>
                    <w:div w:id="1156535794">
                      <w:marLeft w:val="0"/>
                      <w:marRight w:val="0"/>
                      <w:marTop w:val="0"/>
                      <w:marBottom w:val="0"/>
                      <w:divBdr>
                        <w:top w:val="none" w:sz="0" w:space="0" w:color="auto"/>
                        <w:left w:val="none" w:sz="0" w:space="0" w:color="auto"/>
                        <w:bottom w:val="none" w:sz="0" w:space="0" w:color="auto"/>
                        <w:right w:val="none" w:sz="0" w:space="0" w:color="auto"/>
                      </w:divBdr>
                    </w:div>
                  </w:divsChild>
                </w:div>
                <w:div w:id="985820009">
                  <w:marLeft w:val="0"/>
                  <w:marRight w:val="0"/>
                  <w:marTop w:val="0"/>
                  <w:marBottom w:val="0"/>
                  <w:divBdr>
                    <w:top w:val="none" w:sz="0" w:space="0" w:color="auto"/>
                    <w:left w:val="none" w:sz="0" w:space="0" w:color="auto"/>
                    <w:bottom w:val="none" w:sz="0" w:space="0" w:color="auto"/>
                    <w:right w:val="none" w:sz="0" w:space="0" w:color="auto"/>
                  </w:divBdr>
                  <w:divsChild>
                    <w:div w:id="1559054586">
                      <w:marLeft w:val="0"/>
                      <w:marRight w:val="0"/>
                      <w:marTop w:val="0"/>
                      <w:marBottom w:val="0"/>
                      <w:divBdr>
                        <w:top w:val="none" w:sz="0" w:space="0" w:color="auto"/>
                        <w:left w:val="none" w:sz="0" w:space="0" w:color="auto"/>
                        <w:bottom w:val="none" w:sz="0" w:space="0" w:color="auto"/>
                        <w:right w:val="none" w:sz="0" w:space="0" w:color="auto"/>
                      </w:divBdr>
                    </w:div>
                  </w:divsChild>
                </w:div>
                <w:div w:id="1082291207">
                  <w:marLeft w:val="0"/>
                  <w:marRight w:val="0"/>
                  <w:marTop w:val="0"/>
                  <w:marBottom w:val="0"/>
                  <w:divBdr>
                    <w:top w:val="none" w:sz="0" w:space="0" w:color="auto"/>
                    <w:left w:val="none" w:sz="0" w:space="0" w:color="auto"/>
                    <w:bottom w:val="none" w:sz="0" w:space="0" w:color="auto"/>
                    <w:right w:val="none" w:sz="0" w:space="0" w:color="auto"/>
                  </w:divBdr>
                  <w:divsChild>
                    <w:div w:id="1872716712">
                      <w:marLeft w:val="0"/>
                      <w:marRight w:val="0"/>
                      <w:marTop w:val="0"/>
                      <w:marBottom w:val="0"/>
                      <w:divBdr>
                        <w:top w:val="none" w:sz="0" w:space="0" w:color="auto"/>
                        <w:left w:val="none" w:sz="0" w:space="0" w:color="auto"/>
                        <w:bottom w:val="none" w:sz="0" w:space="0" w:color="auto"/>
                        <w:right w:val="none" w:sz="0" w:space="0" w:color="auto"/>
                      </w:divBdr>
                    </w:div>
                  </w:divsChild>
                </w:div>
                <w:div w:id="1098061273">
                  <w:marLeft w:val="0"/>
                  <w:marRight w:val="0"/>
                  <w:marTop w:val="0"/>
                  <w:marBottom w:val="0"/>
                  <w:divBdr>
                    <w:top w:val="none" w:sz="0" w:space="0" w:color="auto"/>
                    <w:left w:val="none" w:sz="0" w:space="0" w:color="auto"/>
                    <w:bottom w:val="none" w:sz="0" w:space="0" w:color="auto"/>
                    <w:right w:val="none" w:sz="0" w:space="0" w:color="auto"/>
                  </w:divBdr>
                  <w:divsChild>
                    <w:div w:id="2030832152">
                      <w:marLeft w:val="0"/>
                      <w:marRight w:val="0"/>
                      <w:marTop w:val="0"/>
                      <w:marBottom w:val="0"/>
                      <w:divBdr>
                        <w:top w:val="none" w:sz="0" w:space="0" w:color="auto"/>
                        <w:left w:val="none" w:sz="0" w:space="0" w:color="auto"/>
                        <w:bottom w:val="none" w:sz="0" w:space="0" w:color="auto"/>
                        <w:right w:val="none" w:sz="0" w:space="0" w:color="auto"/>
                      </w:divBdr>
                    </w:div>
                  </w:divsChild>
                </w:div>
                <w:div w:id="1191649325">
                  <w:marLeft w:val="0"/>
                  <w:marRight w:val="0"/>
                  <w:marTop w:val="0"/>
                  <w:marBottom w:val="0"/>
                  <w:divBdr>
                    <w:top w:val="none" w:sz="0" w:space="0" w:color="auto"/>
                    <w:left w:val="none" w:sz="0" w:space="0" w:color="auto"/>
                    <w:bottom w:val="none" w:sz="0" w:space="0" w:color="auto"/>
                    <w:right w:val="none" w:sz="0" w:space="0" w:color="auto"/>
                  </w:divBdr>
                  <w:divsChild>
                    <w:div w:id="113064312">
                      <w:marLeft w:val="0"/>
                      <w:marRight w:val="0"/>
                      <w:marTop w:val="0"/>
                      <w:marBottom w:val="0"/>
                      <w:divBdr>
                        <w:top w:val="none" w:sz="0" w:space="0" w:color="auto"/>
                        <w:left w:val="none" w:sz="0" w:space="0" w:color="auto"/>
                        <w:bottom w:val="none" w:sz="0" w:space="0" w:color="auto"/>
                        <w:right w:val="none" w:sz="0" w:space="0" w:color="auto"/>
                      </w:divBdr>
                    </w:div>
                  </w:divsChild>
                </w:div>
                <w:div w:id="1279021251">
                  <w:marLeft w:val="0"/>
                  <w:marRight w:val="0"/>
                  <w:marTop w:val="0"/>
                  <w:marBottom w:val="0"/>
                  <w:divBdr>
                    <w:top w:val="none" w:sz="0" w:space="0" w:color="auto"/>
                    <w:left w:val="none" w:sz="0" w:space="0" w:color="auto"/>
                    <w:bottom w:val="none" w:sz="0" w:space="0" w:color="auto"/>
                    <w:right w:val="none" w:sz="0" w:space="0" w:color="auto"/>
                  </w:divBdr>
                  <w:divsChild>
                    <w:div w:id="1095903861">
                      <w:marLeft w:val="0"/>
                      <w:marRight w:val="0"/>
                      <w:marTop w:val="0"/>
                      <w:marBottom w:val="0"/>
                      <w:divBdr>
                        <w:top w:val="none" w:sz="0" w:space="0" w:color="auto"/>
                        <w:left w:val="none" w:sz="0" w:space="0" w:color="auto"/>
                        <w:bottom w:val="none" w:sz="0" w:space="0" w:color="auto"/>
                        <w:right w:val="none" w:sz="0" w:space="0" w:color="auto"/>
                      </w:divBdr>
                    </w:div>
                  </w:divsChild>
                </w:div>
                <w:div w:id="1314144916">
                  <w:marLeft w:val="0"/>
                  <w:marRight w:val="0"/>
                  <w:marTop w:val="0"/>
                  <w:marBottom w:val="0"/>
                  <w:divBdr>
                    <w:top w:val="none" w:sz="0" w:space="0" w:color="auto"/>
                    <w:left w:val="none" w:sz="0" w:space="0" w:color="auto"/>
                    <w:bottom w:val="none" w:sz="0" w:space="0" w:color="auto"/>
                    <w:right w:val="none" w:sz="0" w:space="0" w:color="auto"/>
                  </w:divBdr>
                  <w:divsChild>
                    <w:div w:id="1203403957">
                      <w:marLeft w:val="0"/>
                      <w:marRight w:val="0"/>
                      <w:marTop w:val="0"/>
                      <w:marBottom w:val="0"/>
                      <w:divBdr>
                        <w:top w:val="none" w:sz="0" w:space="0" w:color="auto"/>
                        <w:left w:val="none" w:sz="0" w:space="0" w:color="auto"/>
                        <w:bottom w:val="none" w:sz="0" w:space="0" w:color="auto"/>
                        <w:right w:val="none" w:sz="0" w:space="0" w:color="auto"/>
                      </w:divBdr>
                    </w:div>
                  </w:divsChild>
                </w:div>
                <w:div w:id="1361473527">
                  <w:marLeft w:val="0"/>
                  <w:marRight w:val="0"/>
                  <w:marTop w:val="0"/>
                  <w:marBottom w:val="0"/>
                  <w:divBdr>
                    <w:top w:val="none" w:sz="0" w:space="0" w:color="auto"/>
                    <w:left w:val="none" w:sz="0" w:space="0" w:color="auto"/>
                    <w:bottom w:val="none" w:sz="0" w:space="0" w:color="auto"/>
                    <w:right w:val="none" w:sz="0" w:space="0" w:color="auto"/>
                  </w:divBdr>
                  <w:divsChild>
                    <w:div w:id="5519222">
                      <w:marLeft w:val="0"/>
                      <w:marRight w:val="0"/>
                      <w:marTop w:val="0"/>
                      <w:marBottom w:val="0"/>
                      <w:divBdr>
                        <w:top w:val="none" w:sz="0" w:space="0" w:color="auto"/>
                        <w:left w:val="none" w:sz="0" w:space="0" w:color="auto"/>
                        <w:bottom w:val="none" w:sz="0" w:space="0" w:color="auto"/>
                        <w:right w:val="none" w:sz="0" w:space="0" w:color="auto"/>
                      </w:divBdr>
                    </w:div>
                  </w:divsChild>
                </w:div>
                <w:div w:id="1380781346">
                  <w:marLeft w:val="0"/>
                  <w:marRight w:val="0"/>
                  <w:marTop w:val="0"/>
                  <w:marBottom w:val="0"/>
                  <w:divBdr>
                    <w:top w:val="none" w:sz="0" w:space="0" w:color="auto"/>
                    <w:left w:val="none" w:sz="0" w:space="0" w:color="auto"/>
                    <w:bottom w:val="none" w:sz="0" w:space="0" w:color="auto"/>
                    <w:right w:val="none" w:sz="0" w:space="0" w:color="auto"/>
                  </w:divBdr>
                  <w:divsChild>
                    <w:div w:id="901869635">
                      <w:marLeft w:val="0"/>
                      <w:marRight w:val="0"/>
                      <w:marTop w:val="0"/>
                      <w:marBottom w:val="0"/>
                      <w:divBdr>
                        <w:top w:val="none" w:sz="0" w:space="0" w:color="auto"/>
                        <w:left w:val="none" w:sz="0" w:space="0" w:color="auto"/>
                        <w:bottom w:val="none" w:sz="0" w:space="0" w:color="auto"/>
                        <w:right w:val="none" w:sz="0" w:space="0" w:color="auto"/>
                      </w:divBdr>
                    </w:div>
                  </w:divsChild>
                </w:div>
                <w:div w:id="1397556722">
                  <w:marLeft w:val="0"/>
                  <w:marRight w:val="0"/>
                  <w:marTop w:val="0"/>
                  <w:marBottom w:val="0"/>
                  <w:divBdr>
                    <w:top w:val="none" w:sz="0" w:space="0" w:color="auto"/>
                    <w:left w:val="none" w:sz="0" w:space="0" w:color="auto"/>
                    <w:bottom w:val="none" w:sz="0" w:space="0" w:color="auto"/>
                    <w:right w:val="none" w:sz="0" w:space="0" w:color="auto"/>
                  </w:divBdr>
                  <w:divsChild>
                    <w:div w:id="2001079592">
                      <w:marLeft w:val="0"/>
                      <w:marRight w:val="0"/>
                      <w:marTop w:val="0"/>
                      <w:marBottom w:val="0"/>
                      <w:divBdr>
                        <w:top w:val="none" w:sz="0" w:space="0" w:color="auto"/>
                        <w:left w:val="none" w:sz="0" w:space="0" w:color="auto"/>
                        <w:bottom w:val="none" w:sz="0" w:space="0" w:color="auto"/>
                        <w:right w:val="none" w:sz="0" w:space="0" w:color="auto"/>
                      </w:divBdr>
                    </w:div>
                  </w:divsChild>
                </w:div>
                <w:div w:id="1572425522">
                  <w:marLeft w:val="0"/>
                  <w:marRight w:val="0"/>
                  <w:marTop w:val="0"/>
                  <w:marBottom w:val="0"/>
                  <w:divBdr>
                    <w:top w:val="none" w:sz="0" w:space="0" w:color="auto"/>
                    <w:left w:val="none" w:sz="0" w:space="0" w:color="auto"/>
                    <w:bottom w:val="none" w:sz="0" w:space="0" w:color="auto"/>
                    <w:right w:val="none" w:sz="0" w:space="0" w:color="auto"/>
                  </w:divBdr>
                  <w:divsChild>
                    <w:div w:id="1732773564">
                      <w:marLeft w:val="0"/>
                      <w:marRight w:val="0"/>
                      <w:marTop w:val="0"/>
                      <w:marBottom w:val="0"/>
                      <w:divBdr>
                        <w:top w:val="none" w:sz="0" w:space="0" w:color="auto"/>
                        <w:left w:val="none" w:sz="0" w:space="0" w:color="auto"/>
                        <w:bottom w:val="none" w:sz="0" w:space="0" w:color="auto"/>
                        <w:right w:val="none" w:sz="0" w:space="0" w:color="auto"/>
                      </w:divBdr>
                    </w:div>
                  </w:divsChild>
                </w:div>
                <w:div w:id="1581518881">
                  <w:marLeft w:val="0"/>
                  <w:marRight w:val="0"/>
                  <w:marTop w:val="0"/>
                  <w:marBottom w:val="0"/>
                  <w:divBdr>
                    <w:top w:val="none" w:sz="0" w:space="0" w:color="auto"/>
                    <w:left w:val="none" w:sz="0" w:space="0" w:color="auto"/>
                    <w:bottom w:val="none" w:sz="0" w:space="0" w:color="auto"/>
                    <w:right w:val="none" w:sz="0" w:space="0" w:color="auto"/>
                  </w:divBdr>
                  <w:divsChild>
                    <w:div w:id="874006806">
                      <w:marLeft w:val="0"/>
                      <w:marRight w:val="0"/>
                      <w:marTop w:val="0"/>
                      <w:marBottom w:val="0"/>
                      <w:divBdr>
                        <w:top w:val="none" w:sz="0" w:space="0" w:color="auto"/>
                        <w:left w:val="none" w:sz="0" w:space="0" w:color="auto"/>
                        <w:bottom w:val="none" w:sz="0" w:space="0" w:color="auto"/>
                        <w:right w:val="none" w:sz="0" w:space="0" w:color="auto"/>
                      </w:divBdr>
                    </w:div>
                  </w:divsChild>
                </w:div>
                <w:div w:id="1610695009">
                  <w:marLeft w:val="0"/>
                  <w:marRight w:val="0"/>
                  <w:marTop w:val="0"/>
                  <w:marBottom w:val="0"/>
                  <w:divBdr>
                    <w:top w:val="none" w:sz="0" w:space="0" w:color="auto"/>
                    <w:left w:val="none" w:sz="0" w:space="0" w:color="auto"/>
                    <w:bottom w:val="none" w:sz="0" w:space="0" w:color="auto"/>
                    <w:right w:val="none" w:sz="0" w:space="0" w:color="auto"/>
                  </w:divBdr>
                  <w:divsChild>
                    <w:div w:id="1389571785">
                      <w:marLeft w:val="0"/>
                      <w:marRight w:val="0"/>
                      <w:marTop w:val="0"/>
                      <w:marBottom w:val="0"/>
                      <w:divBdr>
                        <w:top w:val="none" w:sz="0" w:space="0" w:color="auto"/>
                        <w:left w:val="none" w:sz="0" w:space="0" w:color="auto"/>
                        <w:bottom w:val="none" w:sz="0" w:space="0" w:color="auto"/>
                        <w:right w:val="none" w:sz="0" w:space="0" w:color="auto"/>
                      </w:divBdr>
                    </w:div>
                  </w:divsChild>
                </w:div>
                <w:div w:id="1612124529">
                  <w:marLeft w:val="0"/>
                  <w:marRight w:val="0"/>
                  <w:marTop w:val="0"/>
                  <w:marBottom w:val="0"/>
                  <w:divBdr>
                    <w:top w:val="none" w:sz="0" w:space="0" w:color="auto"/>
                    <w:left w:val="none" w:sz="0" w:space="0" w:color="auto"/>
                    <w:bottom w:val="none" w:sz="0" w:space="0" w:color="auto"/>
                    <w:right w:val="none" w:sz="0" w:space="0" w:color="auto"/>
                  </w:divBdr>
                  <w:divsChild>
                    <w:div w:id="1300265945">
                      <w:marLeft w:val="0"/>
                      <w:marRight w:val="0"/>
                      <w:marTop w:val="0"/>
                      <w:marBottom w:val="0"/>
                      <w:divBdr>
                        <w:top w:val="none" w:sz="0" w:space="0" w:color="auto"/>
                        <w:left w:val="none" w:sz="0" w:space="0" w:color="auto"/>
                        <w:bottom w:val="none" w:sz="0" w:space="0" w:color="auto"/>
                        <w:right w:val="none" w:sz="0" w:space="0" w:color="auto"/>
                      </w:divBdr>
                    </w:div>
                  </w:divsChild>
                </w:div>
                <w:div w:id="1647318616">
                  <w:marLeft w:val="0"/>
                  <w:marRight w:val="0"/>
                  <w:marTop w:val="0"/>
                  <w:marBottom w:val="0"/>
                  <w:divBdr>
                    <w:top w:val="none" w:sz="0" w:space="0" w:color="auto"/>
                    <w:left w:val="none" w:sz="0" w:space="0" w:color="auto"/>
                    <w:bottom w:val="none" w:sz="0" w:space="0" w:color="auto"/>
                    <w:right w:val="none" w:sz="0" w:space="0" w:color="auto"/>
                  </w:divBdr>
                  <w:divsChild>
                    <w:div w:id="2007249566">
                      <w:marLeft w:val="0"/>
                      <w:marRight w:val="0"/>
                      <w:marTop w:val="0"/>
                      <w:marBottom w:val="0"/>
                      <w:divBdr>
                        <w:top w:val="none" w:sz="0" w:space="0" w:color="auto"/>
                        <w:left w:val="none" w:sz="0" w:space="0" w:color="auto"/>
                        <w:bottom w:val="none" w:sz="0" w:space="0" w:color="auto"/>
                        <w:right w:val="none" w:sz="0" w:space="0" w:color="auto"/>
                      </w:divBdr>
                    </w:div>
                  </w:divsChild>
                </w:div>
                <w:div w:id="1697197823">
                  <w:marLeft w:val="0"/>
                  <w:marRight w:val="0"/>
                  <w:marTop w:val="0"/>
                  <w:marBottom w:val="0"/>
                  <w:divBdr>
                    <w:top w:val="none" w:sz="0" w:space="0" w:color="auto"/>
                    <w:left w:val="none" w:sz="0" w:space="0" w:color="auto"/>
                    <w:bottom w:val="none" w:sz="0" w:space="0" w:color="auto"/>
                    <w:right w:val="none" w:sz="0" w:space="0" w:color="auto"/>
                  </w:divBdr>
                  <w:divsChild>
                    <w:div w:id="1082340438">
                      <w:marLeft w:val="0"/>
                      <w:marRight w:val="0"/>
                      <w:marTop w:val="0"/>
                      <w:marBottom w:val="0"/>
                      <w:divBdr>
                        <w:top w:val="none" w:sz="0" w:space="0" w:color="auto"/>
                        <w:left w:val="none" w:sz="0" w:space="0" w:color="auto"/>
                        <w:bottom w:val="none" w:sz="0" w:space="0" w:color="auto"/>
                        <w:right w:val="none" w:sz="0" w:space="0" w:color="auto"/>
                      </w:divBdr>
                    </w:div>
                  </w:divsChild>
                </w:div>
                <w:div w:id="1823884389">
                  <w:marLeft w:val="0"/>
                  <w:marRight w:val="0"/>
                  <w:marTop w:val="0"/>
                  <w:marBottom w:val="0"/>
                  <w:divBdr>
                    <w:top w:val="none" w:sz="0" w:space="0" w:color="auto"/>
                    <w:left w:val="none" w:sz="0" w:space="0" w:color="auto"/>
                    <w:bottom w:val="none" w:sz="0" w:space="0" w:color="auto"/>
                    <w:right w:val="none" w:sz="0" w:space="0" w:color="auto"/>
                  </w:divBdr>
                  <w:divsChild>
                    <w:div w:id="945574697">
                      <w:marLeft w:val="0"/>
                      <w:marRight w:val="0"/>
                      <w:marTop w:val="0"/>
                      <w:marBottom w:val="0"/>
                      <w:divBdr>
                        <w:top w:val="none" w:sz="0" w:space="0" w:color="auto"/>
                        <w:left w:val="none" w:sz="0" w:space="0" w:color="auto"/>
                        <w:bottom w:val="none" w:sz="0" w:space="0" w:color="auto"/>
                        <w:right w:val="none" w:sz="0" w:space="0" w:color="auto"/>
                      </w:divBdr>
                    </w:div>
                  </w:divsChild>
                </w:div>
                <w:div w:id="1907106184">
                  <w:marLeft w:val="0"/>
                  <w:marRight w:val="0"/>
                  <w:marTop w:val="0"/>
                  <w:marBottom w:val="0"/>
                  <w:divBdr>
                    <w:top w:val="none" w:sz="0" w:space="0" w:color="auto"/>
                    <w:left w:val="none" w:sz="0" w:space="0" w:color="auto"/>
                    <w:bottom w:val="none" w:sz="0" w:space="0" w:color="auto"/>
                    <w:right w:val="none" w:sz="0" w:space="0" w:color="auto"/>
                  </w:divBdr>
                  <w:divsChild>
                    <w:div w:id="273053210">
                      <w:marLeft w:val="0"/>
                      <w:marRight w:val="0"/>
                      <w:marTop w:val="0"/>
                      <w:marBottom w:val="0"/>
                      <w:divBdr>
                        <w:top w:val="none" w:sz="0" w:space="0" w:color="auto"/>
                        <w:left w:val="none" w:sz="0" w:space="0" w:color="auto"/>
                        <w:bottom w:val="none" w:sz="0" w:space="0" w:color="auto"/>
                        <w:right w:val="none" w:sz="0" w:space="0" w:color="auto"/>
                      </w:divBdr>
                    </w:div>
                  </w:divsChild>
                </w:div>
                <w:div w:id="1990281457">
                  <w:marLeft w:val="0"/>
                  <w:marRight w:val="0"/>
                  <w:marTop w:val="0"/>
                  <w:marBottom w:val="0"/>
                  <w:divBdr>
                    <w:top w:val="none" w:sz="0" w:space="0" w:color="auto"/>
                    <w:left w:val="none" w:sz="0" w:space="0" w:color="auto"/>
                    <w:bottom w:val="none" w:sz="0" w:space="0" w:color="auto"/>
                    <w:right w:val="none" w:sz="0" w:space="0" w:color="auto"/>
                  </w:divBdr>
                  <w:divsChild>
                    <w:div w:id="1696880365">
                      <w:marLeft w:val="0"/>
                      <w:marRight w:val="0"/>
                      <w:marTop w:val="0"/>
                      <w:marBottom w:val="0"/>
                      <w:divBdr>
                        <w:top w:val="none" w:sz="0" w:space="0" w:color="auto"/>
                        <w:left w:val="none" w:sz="0" w:space="0" w:color="auto"/>
                        <w:bottom w:val="none" w:sz="0" w:space="0" w:color="auto"/>
                        <w:right w:val="none" w:sz="0" w:space="0" w:color="auto"/>
                      </w:divBdr>
                    </w:div>
                  </w:divsChild>
                </w:div>
                <w:div w:id="1999770886">
                  <w:marLeft w:val="0"/>
                  <w:marRight w:val="0"/>
                  <w:marTop w:val="0"/>
                  <w:marBottom w:val="0"/>
                  <w:divBdr>
                    <w:top w:val="none" w:sz="0" w:space="0" w:color="auto"/>
                    <w:left w:val="none" w:sz="0" w:space="0" w:color="auto"/>
                    <w:bottom w:val="none" w:sz="0" w:space="0" w:color="auto"/>
                    <w:right w:val="none" w:sz="0" w:space="0" w:color="auto"/>
                  </w:divBdr>
                  <w:divsChild>
                    <w:div w:id="672101637">
                      <w:marLeft w:val="0"/>
                      <w:marRight w:val="0"/>
                      <w:marTop w:val="0"/>
                      <w:marBottom w:val="0"/>
                      <w:divBdr>
                        <w:top w:val="none" w:sz="0" w:space="0" w:color="auto"/>
                        <w:left w:val="none" w:sz="0" w:space="0" w:color="auto"/>
                        <w:bottom w:val="none" w:sz="0" w:space="0" w:color="auto"/>
                        <w:right w:val="none" w:sz="0" w:space="0" w:color="auto"/>
                      </w:divBdr>
                    </w:div>
                  </w:divsChild>
                </w:div>
                <w:div w:id="2047631950">
                  <w:marLeft w:val="0"/>
                  <w:marRight w:val="0"/>
                  <w:marTop w:val="0"/>
                  <w:marBottom w:val="0"/>
                  <w:divBdr>
                    <w:top w:val="none" w:sz="0" w:space="0" w:color="auto"/>
                    <w:left w:val="none" w:sz="0" w:space="0" w:color="auto"/>
                    <w:bottom w:val="none" w:sz="0" w:space="0" w:color="auto"/>
                    <w:right w:val="none" w:sz="0" w:space="0" w:color="auto"/>
                  </w:divBdr>
                  <w:divsChild>
                    <w:div w:id="1916430016">
                      <w:marLeft w:val="0"/>
                      <w:marRight w:val="0"/>
                      <w:marTop w:val="0"/>
                      <w:marBottom w:val="0"/>
                      <w:divBdr>
                        <w:top w:val="none" w:sz="0" w:space="0" w:color="auto"/>
                        <w:left w:val="none" w:sz="0" w:space="0" w:color="auto"/>
                        <w:bottom w:val="none" w:sz="0" w:space="0" w:color="auto"/>
                        <w:right w:val="none" w:sz="0" w:space="0" w:color="auto"/>
                      </w:divBdr>
                    </w:div>
                  </w:divsChild>
                </w:div>
                <w:div w:id="2065251393">
                  <w:marLeft w:val="0"/>
                  <w:marRight w:val="0"/>
                  <w:marTop w:val="0"/>
                  <w:marBottom w:val="0"/>
                  <w:divBdr>
                    <w:top w:val="none" w:sz="0" w:space="0" w:color="auto"/>
                    <w:left w:val="none" w:sz="0" w:space="0" w:color="auto"/>
                    <w:bottom w:val="none" w:sz="0" w:space="0" w:color="auto"/>
                    <w:right w:val="none" w:sz="0" w:space="0" w:color="auto"/>
                  </w:divBdr>
                  <w:divsChild>
                    <w:div w:id="7995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23937">
          <w:marLeft w:val="0"/>
          <w:marRight w:val="0"/>
          <w:marTop w:val="0"/>
          <w:marBottom w:val="0"/>
          <w:divBdr>
            <w:top w:val="none" w:sz="0" w:space="0" w:color="auto"/>
            <w:left w:val="none" w:sz="0" w:space="0" w:color="auto"/>
            <w:bottom w:val="none" w:sz="0" w:space="0" w:color="auto"/>
            <w:right w:val="none" w:sz="0" w:space="0" w:color="auto"/>
          </w:divBdr>
        </w:div>
        <w:div w:id="120725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abn0000353" TargetMode="External"/><Relationship Id="rId21" Type="http://schemas.openxmlformats.org/officeDocument/2006/relationships/hyperlink" Target="https://doi.org/10.1037/a0025544" TargetMode="External"/><Relationship Id="rId42" Type="http://schemas.openxmlformats.org/officeDocument/2006/relationships/hyperlink" Target="https://doi.org/10.1111/adb.12151" TargetMode="External"/><Relationship Id="rId47" Type="http://schemas.openxmlformats.org/officeDocument/2006/relationships/hyperlink" Target="https://doi.org/10.1038/s41598-023-30988-z" TargetMode="External"/><Relationship Id="rId63" Type="http://schemas.openxmlformats.org/officeDocument/2006/relationships/hyperlink" Target="https://doi.org/10.1097/MD.0000000000014872" TargetMode="External"/><Relationship Id="rId68" Type="http://schemas.openxmlformats.org/officeDocument/2006/relationships/hyperlink" Target="https://doi.org/10.1093/ntr/ntac197" TargetMode="External"/><Relationship Id="rId84" Type="http://schemas.openxmlformats.org/officeDocument/2006/relationships/hyperlink" Target="https://doi.org/10.3886/ICPSR36498.v23" TargetMode="External"/><Relationship Id="rId89" Type="http://schemas.openxmlformats.org/officeDocument/2006/relationships/hyperlink" Target="https://doi.org/10.1093/ntr/ntu077" TargetMode="External"/><Relationship Id="rId16" Type="http://schemas.openxmlformats.org/officeDocument/2006/relationships/hyperlink" Target="https://doi.org/10.1016/j.drugalcdep.2025.112552" TargetMode="External"/><Relationship Id="rId11" Type="http://schemas.openxmlformats.org/officeDocument/2006/relationships/hyperlink" Target="https://doi.org/10.1002/art.23828" TargetMode="External"/><Relationship Id="rId32" Type="http://schemas.openxmlformats.org/officeDocument/2006/relationships/hyperlink" Target="https://doi.org/10.1017/jsc.2013.19" TargetMode="External"/><Relationship Id="rId37" Type="http://schemas.openxmlformats.org/officeDocument/2006/relationships/hyperlink" Target="https://doi.org/10.1001/jamanetworkopen.2023.19602" TargetMode="External"/><Relationship Id="rId53" Type="http://schemas.openxmlformats.org/officeDocument/2006/relationships/hyperlink" Target="https://doi.org/10.1016/j.ijpsycho.2005.10.006" TargetMode="External"/><Relationship Id="rId58" Type="http://schemas.openxmlformats.org/officeDocument/2006/relationships/hyperlink" Target="https://doi.org/10.1093/ntr/ntu213" TargetMode="External"/><Relationship Id="rId74" Type="http://schemas.openxmlformats.org/officeDocument/2006/relationships/hyperlink" Target="https://doi.org/10.1016/j.lungcan.2004.07.998" TargetMode="External"/><Relationship Id="rId79" Type="http://schemas.openxmlformats.org/officeDocument/2006/relationships/hyperlink" Target="https://doi.org/10.1093/ntr/ntq032" TargetMode="External"/><Relationship Id="rId5" Type="http://schemas.openxmlformats.org/officeDocument/2006/relationships/webSettings" Target="webSettings.xml"/><Relationship Id="rId90" Type="http://schemas.openxmlformats.org/officeDocument/2006/relationships/hyperlink" Target="https://doi.org/10.1016/j.addbeh.2019.106199" TargetMode="External"/><Relationship Id="rId95" Type="http://schemas.openxmlformats.org/officeDocument/2006/relationships/fontTable" Target="fontTable.xml"/><Relationship Id="rId22" Type="http://schemas.openxmlformats.org/officeDocument/2006/relationships/hyperlink" Target="https://doi.org/10.1093/ntr/ntaa111" TargetMode="External"/><Relationship Id="rId27" Type="http://schemas.openxmlformats.org/officeDocument/2006/relationships/hyperlink" Target="https://doi.org/10.1016/j.neubiorev.2021.09.022" TargetMode="External"/><Relationship Id="rId43" Type="http://schemas.openxmlformats.org/officeDocument/2006/relationships/hyperlink" Target="https://doi.org/10.1016/j.drugalcdep.2020.108347" TargetMode="External"/><Relationship Id="rId48" Type="http://schemas.openxmlformats.org/officeDocument/2006/relationships/hyperlink" Target="https://doi.org/10.1037/hea0000245" TargetMode="External"/><Relationship Id="rId64" Type="http://schemas.openxmlformats.org/officeDocument/2006/relationships/hyperlink" Target="https://doi.org/10.1017/jsc.2020.8" TargetMode="External"/><Relationship Id="rId69" Type="http://schemas.openxmlformats.org/officeDocument/2006/relationships/hyperlink" Target="https://doi.org/10.1007/s40615-022-01419-y" TargetMode="External"/><Relationship Id="rId80" Type="http://schemas.openxmlformats.org/officeDocument/2006/relationships/hyperlink" Target="https://doi.org/10.1037/pha0000390" TargetMode="External"/><Relationship Id="rId85" Type="http://schemas.openxmlformats.org/officeDocument/2006/relationships/hyperlink" Target="https://doi.org/10.1053/smrv.1999.0097" TargetMode="External"/><Relationship Id="rId3" Type="http://schemas.openxmlformats.org/officeDocument/2006/relationships/styles" Target="styles.xml"/><Relationship Id="rId12" Type="http://schemas.openxmlformats.org/officeDocument/2006/relationships/hyperlink" Target="https://doi.org/doi:10.3132/pcrj.2008.00009" TargetMode="External"/><Relationship Id="rId17" Type="http://schemas.openxmlformats.org/officeDocument/2006/relationships/hyperlink" Target="https://doi.org/10.11607/jop.1040" TargetMode="External"/><Relationship Id="rId25" Type="http://schemas.openxmlformats.org/officeDocument/2006/relationships/hyperlink" Target="https://doi.org/10.1080/16506073.2016.1256347" TargetMode="External"/><Relationship Id="rId33" Type="http://schemas.openxmlformats.org/officeDocument/2006/relationships/hyperlink" Target="https://doi.org/10.1186/s12890-022-01944-w" TargetMode="External"/><Relationship Id="rId38" Type="http://schemas.openxmlformats.org/officeDocument/2006/relationships/hyperlink" Target="https://doi.org/10.1007/s00213-004-1818-6" TargetMode="External"/><Relationship Id="rId46" Type="http://schemas.openxmlformats.org/officeDocument/2006/relationships/hyperlink" Target="https://doi.org/10.1016/j.addbeh.2020.106646" TargetMode="External"/><Relationship Id="rId59" Type="http://schemas.openxmlformats.org/officeDocument/2006/relationships/hyperlink" Target="https://doi.org/10.1080/13548506.2013.832782" TargetMode="External"/><Relationship Id="rId67" Type="http://schemas.openxmlformats.org/officeDocument/2006/relationships/hyperlink" Target="https://doi.org/10.1037/pha0000335" TargetMode="External"/><Relationship Id="rId20" Type="http://schemas.openxmlformats.org/officeDocument/2006/relationships/hyperlink" Target="https://doi.org/10.1136/tc-2023-058466" TargetMode="External"/><Relationship Id="rId41" Type="http://schemas.openxmlformats.org/officeDocument/2006/relationships/hyperlink" Target="https://doi.org/10.1016/j.smrv.2008.12.003" TargetMode="External"/><Relationship Id="rId54" Type="http://schemas.openxmlformats.org/officeDocument/2006/relationships/hyperlink" Target="https://doi.org/10.3390/ijerph182413092" TargetMode="External"/><Relationship Id="rId62" Type="http://schemas.openxmlformats.org/officeDocument/2006/relationships/hyperlink" Target="https://www.trentonmize.com/software/sgmediation2" TargetMode="External"/><Relationship Id="rId70" Type="http://schemas.openxmlformats.org/officeDocument/2006/relationships/hyperlink" Target="https://doi.org/10.1037/a0022658" TargetMode="External"/><Relationship Id="rId75" Type="http://schemas.openxmlformats.org/officeDocument/2006/relationships/hyperlink" Target="https://doi.org/https://doi.org/10.1016/j.smrv.2021.101460" TargetMode="External"/><Relationship Id="rId83" Type="http://schemas.openxmlformats.org/officeDocument/2006/relationships/hyperlink" Target="https://doi.org/10.3389/fpsyg.2022.810258" TargetMode="External"/><Relationship Id="rId88" Type="http://schemas.openxmlformats.org/officeDocument/2006/relationships/hyperlink" Target="https://doi.org/10.1016/j.sjpain.2015.04.028" TargetMode="External"/><Relationship Id="rId91" Type="http://schemas.openxmlformats.org/officeDocument/2006/relationships/hyperlink" Target="https://doi.org/10.1093/ntr/ntp153"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360-0443.1991.tb01798.x" TargetMode="External"/><Relationship Id="rId23" Type="http://schemas.openxmlformats.org/officeDocument/2006/relationships/hyperlink" Target="https://doi.org/10.1097/j.pain.0000000000000572" TargetMode="External"/><Relationship Id="rId28" Type="http://schemas.openxmlformats.org/officeDocument/2006/relationships/hyperlink" Target="https://doi.org/10.1016/j.pain.2008.01.025" TargetMode="External"/><Relationship Id="rId36" Type="http://schemas.openxmlformats.org/officeDocument/2006/relationships/hyperlink" Target="https://doi.org/10.1016/j.pbb.2008.12.005" TargetMode="External"/><Relationship Id="rId49" Type="http://schemas.openxmlformats.org/officeDocument/2006/relationships/hyperlink" Target="https://doi.org/10.1146/annurev.psych.59.103006.093548" TargetMode="External"/><Relationship Id="rId57" Type="http://schemas.openxmlformats.org/officeDocument/2006/relationships/hyperlink" Target="https://doi.org/10.1007/978-3-319-13482-6_4" TargetMode="External"/><Relationship Id="rId10" Type="http://schemas.openxmlformats.org/officeDocument/2006/relationships/hyperlink" Target="https://doi.org/10.1016/j.bbr.2010.09.020" TargetMode="External"/><Relationship Id="rId31" Type="http://schemas.openxmlformats.org/officeDocument/2006/relationships/hyperlink" Target="https://doi.org/10.1016/j.jpain.2013.08.007" TargetMode="External"/><Relationship Id="rId44" Type="http://schemas.openxmlformats.org/officeDocument/2006/relationships/hyperlink" Target="https://doi.org/10.1097/j.pain.0000000000001631" TargetMode="External"/><Relationship Id="rId52" Type="http://schemas.openxmlformats.org/officeDocument/2006/relationships/hyperlink" Target="https://doi.org/10.1016/j.ypmed.2017.04.001" TargetMode="External"/><Relationship Id="rId60" Type="http://schemas.openxmlformats.org/officeDocument/2006/relationships/hyperlink" Target="https://www.gov.uk/government/publications/vaping-in-england-evidence-update-february-2021/vaping-in-england-2021-evidence-update-summary#authors-and-citation" TargetMode="External"/><Relationship Id="rId65" Type="http://schemas.openxmlformats.org/officeDocument/2006/relationships/hyperlink" Target="https://doi.org/10.1001/archinte.1995.00430070088011" TargetMode="External"/><Relationship Id="rId73" Type="http://schemas.openxmlformats.org/officeDocument/2006/relationships/hyperlink" Target="https://doi.org/10.1186/s12883-020-01883-1" TargetMode="External"/><Relationship Id="rId78" Type="http://schemas.openxmlformats.org/officeDocument/2006/relationships/hyperlink" Target="https://doi.org/10.7759/cureus.49162" TargetMode="External"/><Relationship Id="rId81" Type="http://schemas.openxmlformats.org/officeDocument/2006/relationships/hyperlink" Target="https://doi.org/10.1016/j.drugalcdep.2017.05.010" TargetMode="External"/><Relationship Id="rId86" Type="http://schemas.openxmlformats.org/officeDocument/2006/relationships/hyperlink" Target="https://doi.org/10.1016/0304-3959(92)90154-4" TargetMode="External"/><Relationship Id="rId9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icpsr.umich.edu/web/NAHDAP/series/606" TargetMode="External"/><Relationship Id="rId13" Type="http://schemas.openxmlformats.org/officeDocument/2006/relationships/hyperlink" Target="https://doi.org/10.1016/j.physbeh.2022.113880" TargetMode="External"/><Relationship Id="rId18" Type="http://schemas.openxmlformats.org/officeDocument/2006/relationships/hyperlink" Target="https://doi.org/10.1016/j.addbeh.2022.107249" TargetMode="External"/><Relationship Id="rId39" Type="http://schemas.openxmlformats.org/officeDocument/2006/relationships/hyperlink" Target="https://doi.org/10.1016/j.jsat.2021.108591" TargetMode="External"/><Relationship Id="rId34" Type="http://schemas.openxmlformats.org/officeDocument/2006/relationships/hyperlink" Target="https://doi.org/10.1038/s41386-019-0439-z" TargetMode="External"/><Relationship Id="rId50" Type="http://schemas.openxmlformats.org/officeDocument/2006/relationships/hyperlink" Target="https://doi.org/10.1097/j.pain.0000000000001874" TargetMode="External"/><Relationship Id="rId55" Type="http://schemas.openxmlformats.org/officeDocument/2006/relationships/hyperlink" Target="https://doi.org/10.1016/j.copsyc.2015.02.005" TargetMode="External"/><Relationship Id="rId76" Type="http://schemas.openxmlformats.org/officeDocument/2006/relationships/hyperlink" Target="https://doi.org/10.1016/j.amjmed.2009.05.028" TargetMode="External"/><Relationship Id="rId97"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doi.org/10.3758/bf03206553" TargetMode="External"/><Relationship Id="rId92" Type="http://schemas.openxmlformats.org/officeDocument/2006/relationships/hyperlink" Target="https://doi.org/10.1016/j.addbeh.2010.06.019" TargetMode="External"/><Relationship Id="rId2" Type="http://schemas.openxmlformats.org/officeDocument/2006/relationships/numbering" Target="numbering.xml"/><Relationship Id="rId29" Type="http://schemas.openxmlformats.org/officeDocument/2006/relationships/hyperlink" Target="https://doi.org/10.1016/j.drugalcdep.2014.12.007" TargetMode="External"/><Relationship Id="rId24" Type="http://schemas.openxmlformats.org/officeDocument/2006/relationships/hyperlink" Target="https://doi.org/10.1146/annurev-clinpsy-050718-095440" TargetMode="External"/><Relationship Id="rId40" Type="http://schemas.openxmlformats.org/officeDocument/2006/relationships/hyperlink" Target="https://doi.org/10.1016/j.pmedr.2022.102000" TargetMode="External"/><Relationship Id="rId45" Type="http://schemas.openxmlformats.org/officeDocument/2006/relationships/hyperlink" Target="https://doi.org/10.1002/iub.2207" TargetMode="External"/><Relationship Id="rId66" Type="http://schemas.openxmlformats.org/officeDocument/2006/relationships/hyperlink" Target="https://doi.org/10.1371/journal.pone.0320748" TargetMode="External"/><Relationship Id="rId87" Type="http://schemas.openxmlformats.org/officeDocument/2006/relationships/hyperlink" Target="https://doi.org/10.17759/cpse.2022110208" TargetMode="External"/><Relationship Id="rId61" Type="http://schemas.openxmlformats.org/officeDocument/2006/relationships/hyperlink" Target="https://doi.org/10.1016/j.addbeh.2009.12.014" TargetMode="External"/><Relationship Id="rId82" Type="http://schemas.openxmlformats.org/officeDocument/2006/relationships/hyperlink" Target="https://doi.org/10.1093/ntr/ntv147" TargetMode="External"/><Relationship Id="rId19" Type="http://schemas.openxmlformats.org/officeDocument/2006/relationships/hyperlink" Target="https://doi.org/10.1080/10550490601006055" TargetMode="External"/><Relationship Id="rId14" Type="http://schemas.openxmlformats.org/officeDocument/2006/relationships/hyperlink" Target="https://doi.org/10.15585/mmwr.mm7218a1" TargetMode="External"/><Relationship Id="rId30" Type="http://schemas.openxmlformats.org/officeDocument/2006/relationships/hyperlink" Target="https://doi.org/10.1093/abm/kaaa072" TargetMode="External"/><Relationship Id="rId35" Type="http://schemas.openxmlformats.org/officeDocument/2006/relationships/hyperlink" Target="https://doi.org/10.1016/j.rmed.2020.106069" TargetMode="External"/><Relationship Id="rId56" Type="http://schemas.openxmlformats.org/officeDocument/2006/relationships/hyperlink" Target="https://doi.org/10.31887/DCNS.2006.8.4/bmcewen" TargetMode="External"/><Relationship Id="rId77" Type="http://schemas.openxmlformats.org/officeDocument/2006/relationships/hyperlink" Target="https://doi.org/10.1080/16066359.2016.1190342" TargetMode="External"/><Relationship Id="rId8" Type="http://schemas.openxmlformats.org/officeDocument/2006/relationships/hyperlink" Target="mailto:jwditre@syr.edu" TargetMode="External"/><Relationship Id="rId51" Type="http://schemas.openxmlformats.org/officeDocument/2006/relationships/hyperlink" Target="https://doi.org/10.1038/s41598-021-99766-z" TargetMode="External"/><Relationship Id="rId72" Type="http://schemas.openxmlformats.org/officeDocument/2006/relationships/hyperlink" Target="https://doi.org/10.1016/j.adolescence.2019.08.009" TargetMode="External"/><Relationship Id="rId93" Type="http://schemas.openxmlformats.org/officeDocument/2006/relationships/header" Target="header1.xml"/><Relationship Id="rId9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CD41784-C403-7B45-8EC3-F1D286184D9B}"/>
      </w:docPartPr>
      <w:docPartBody>
        <w:p w:rsidR="00387DC7" w:rsidRDefault="00707565">
          <w:r w:rsidRPr="002201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65"/>
    <w:rsid w:val="00010969"/>
    <w:rsid w:val="00044911"/>
    <w:rsid w:val="0004710E"/>
    <w:rsid w:val="00052F51"/>
    <w:rsid w:val="00074B71"/>
    <w:rsid w:val="00090BE3"/>
    <w:rsid w:val="000B4511"/>
    <w:rsid w:val="000C0693"/>
    <w:rsid w:val="000C59FD"/>
    <w:rsid w:val="000E4481"/>
    <w:rsid w:val="000F45A3"/>
    <w:rsid w:val="0011303C"/>
    <w:rsid w:val="00120545"/>
    <w:rsid w:val="0014582C"/>
    <w:rsid w:val="001878BC"/>
    <w:rsid w:val="001D3925"/>
    <w:rsid w:val="001F2804"/>
    <w:rsid w:val="00201DDA"/>
    <w:rsid w:val="002056DC"/>
    <w:rsid w:val="00212C54"/>
    <w:rsid w:val="00236154"/>
    <w:rsid w:val="00240AE0"/>
    <w:rsid w:val="00241CBB"/>
    <w:rsid w:val="00246A73"/>
    <w:rsid w:val="002622C3"/>
    <w:rsid w:val="0026330E"/>
    <w:rsid w:val="002654ED"/>
    <w:rsid w:val="0027317F"/>
    <w:rsid w:val="00273F4B"/>
    <w:rsid w:val="00274109"/>
    <w:rsid w:val="0028511B"/>
    <w:rsid w:val="002A2C72"/>
    <w:rsid w:val="002A3196"/>
    <w:rsid w:val="002B20BC"/>
    <w:rsid w:val="002D7153"/>
    <w:rsid w:val="002E4549"/>
    <w:rsid w:val="002F1FF9"/>
    <w:rsid w:val="00307338"/>
    <w:rsid w:val="00356768"/>
    <w:rsid w:val="0036183A"/>
    <w:rsid w:val="00364357"/>
    <w:rsid w:val="003751A7"/>
    <w:rsid w:val="00385EF5"/>
    <w:rsid w:val="00387DC7"/>
    <w:rsid w:val="00390BAF"/>
    <w:rsid w:val="0039501D"/>
    <w:rsid w:val="003B7DA6"/>
    <w:rsid w:val="003E6247"/>
    <w:rsid w:val="0040415F"/>
    <w:rsid w:val="00412899"/>
    <w:rsid w:val="00427155"/>
    <w:rsid w:val="00454726"/>
    <w:rsid w:val="00470038"/>
    <w:rsid w:val="00477C62"/>
    <w:rsid w:val="004817D9"/>
    <w:rsid w:val="004B2E92"/>
    <w:rsid w:val="004B536F"/>
    <w:rsid w:val="004C18CF"/>
    <w:rsid w:val="004C5099"/>
    <w:rsid w:val="004E2A6C"/>
    <w:rsid w:val="004F7A38"/>
    <w:rsid w:val="00507743"/>
    <w:rsid w:val="005314BF"/>
    <w:rsid w:val="00533AD6"/>
    <w:rsid w:val="00546196"/>
    <w:rsid w:val="00546B47"/>
    <w:rsid w:val="00551B87"/>
    <w:rsid w:val="00565C67"/>
    <w:rsid w:val="00575E69"/>
    <w:rsid w:val="00581FEE"/>
    <w:rsid w:val="005C43B0"/>
    <w:rsid w:val="005C4594"/>
    <w:rsid w:val="005D0F5D"/>
    <w:rsid w:val="005D3030"/>
    <w:rsid w:val="005D6063"/>
    <w:rsid w:val="00615780"/>
    <w:rsid w:val="00643B5B"/>
    <w:rsid w:val="0065274F"/>
    <w:rsid w:val="006537D0"/>
    <w:rsid w:val="006A0136"/>
    <w:rsid w:val="006B106C"/>
    <w:rsid w:val="006B500D"/>
    <w:rsid w:val="006B639C"/>
    <w:rsid w:val="006C1D82"/>
    <w:rsid w:val="006D5AAF"/>
    <w:rsid w:val="007026A8"/>
    <w:rsid w:val="00707565"/>
    <w:rsid w:val="00717389"/>
    <w:rsid w:val="0072233B"/>
    <w:rsid w:val="0074777E"/>
    <w:rsid w:val="00767839"/>
    <w:rsid w:val="007A7307"/>
    <w:rsid w:val="007C4B81"/>
    <w:rsid w:val="007D403D"/>
    <w:rsid w:val="007E1017"/>
    <w:rsid w:val="007F0D52"/>
    <w:rsid w:val="007F41DE"/>
    <w:rsid w:val="008005CF"/>
    <w:rsid w:val="008012DE"/>
    <w:rsid w:val="008019A2"/>
    <w:rsid w:val="00801FB5"/>
    <w:rsid w:val="00805A32"/>
    <w:rsid w:val="00820E9A"/>
    <w:rsid w:val="008226C5"/>
    <w:rsid w:val="00835D87"/>
    <w:rsid w:val="00896211"/>
    <w:rsid w:val="008C25D3"/>
    <w:rsid w:val="008C6589"/>
    <w:rsid w:val="008D2D41"/>
    <w:rsid w:val="008D5B67"/>
    <w:rsid w:val="00916DD5"/>
    <w:rsid w:val="0094263E"/>
    <w:rsid w:val="00942F89"/>
    <w:rsid w:val="009539F9"/>
    <w:rsid w:val="00971B25"/>
    <w:rsid w:val="0098740C"/>
    <w:rsid w:val="00994DEB"/>
    <w:rsid w:val="00997F82"/>
    <w:rsid w:val="009A714D"/>
    <w:rsid w:val="009B1A0E"/>
    <w:rsid w:val="009D44F6"/>
    <w:rsid w:val="009F0AD1"/>
    <w:rsid w:val="009F727D"/>
    <w:rsid w:val="00A033BD"/>
    <w:rsid w:val="00A2152A"/>
    <w:rsid w:val="00A27A73"/>
    <w:rsid w:val="00A328FF"/>
    <w:rsid w:val="00A409C9"/>
    <w:rsid w:val="00A44984"/>
    <w:rsid w:val="00A5218A"/>
    <w:rsid w:val="00A60478"/>
    <w:rsid w:val="00A70EC2"/>
    <w:rsid w:val="00A73C67"/>
    <w:rsid w:val="00A8303A"/>
    <w:rsid w:val="00A83228"/>
    <w:rsid w:val="00AE3C62"/>
    <w:rsid w:val="00B37B8B"/>
    <w:rsid w:val="00B636F0"/>
    <w:rsid w:val="00B64392"/>
    <w:rsid w:val="00B73C14"/>
    <w:rsid w:val="00B85282"/>
    <w:rsid w:val="00B9563F"/>
    <w:rsid w:val="00BA2947"/>
    <w:rsid w:val="00BB0E13"/>
    <w:rsid w:val="00BB4D8E"/>
    <w:rsid w:val="00BC4D3E"/>
    <w:rsid w:val="00BD1A45"/>
    <w:rsid w:val="00BE2DFA"/>
    <w:rsid w:val="00BF1CB2"/>
    <w:rsid w:val="00C06EC1"/>
    <w:rsid w:val="00C2007E"/>
    <w:rsid w:val="00C664CC"/>
    <w:rsid w:val="00C700B5"/>
    <w:rsid w:val="00C90F18"/>
    <w:rsid w:val="00CA38FD"/>
    <w:rsid w:val="00CC4F80"/>
    <w:rsid w:val="00CD5100"/>
    <w:rsid w:val="00CF68CC"/>
    <w:rsid w:val="00D12D45"/>
    <w:rsid w:val="00D23F58"/>
    <w:rsid w:val="00D50322"/>
    <w:rsid w:val="00D53668"/>
    <w:rsid w:val="00D57CF4"/>
    <w:rsid w:val="00D60FCC"/>
    <w:rsid w:val="00D93E24"/>
    <w:rsid w:val="00D94660"/>
    <w:rsid w:val="00DA04C4"/>
    <w:rsid w:val="00DA14AD"/>
    <w:rsid w:val="00DA353F"/>
    <w:rsid w:val="00DF0C49"/>
    <w:rsid w:val="00E05FA7"/>
    <w:rsid w:val="00E14405"/>
    <w:rsid w:val="00E41D80"/>
    <w:rsid w:val="00E47308"/>
    <w:rsid w:val="00E63B6E"/>
    <w:rsid w:val="00E824BD"/>
    <w:rsid w:val="00E97957"/>
    <w:rsid w:val="00EA08BF"/>
    <w:rsid w:val="00EB2478"/>
    <w:rsid w:val="00EC6463"/>
    <w:rsid w:val="00EC6FFD"/>
    <w:rsid w:val="00ED20BB"/>
    <w:rsid w:val="00EE018D"/>
    <w:rsid w:val="00EE4514"/>
    <w:rsid w:val="00EF47F7"/>
    <w:rsid w:val="00F1043D"/>
    <w:rsid w:val="00F20EF8"/>
    <w:rsid w:val="00F247A2"/>
    <w:rsid w:val="00F4002E"/>
    <w:rsid w:val="00F570E8"/>
    <w:rsid w:val="00F6666B"/>
    <w:rsid w:val="00FA08C4"/>
    <w:rsid w:val="00FA1DB1"/>
    <w:rsid w:val="00FB2C1D"/>
    <w:rsid w:val="00FB375E"/>
    <w:rsid w:val="00FB5A1F"/>
    <w:rsid w:val="00FC463E"/>
    <w:rsid w:val="00FD3AE1"/>
    <w:rsid w:val="00FD59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6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85DD9-FB9D-4D1C-B753-2DCA71282929}">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35</Pages>
  <Words>9216</Words>
  <Characters>52536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61629</CharactersWithSpaces>
  <SharedDoc>false</SharedDoc>
  <HLinks>
    <vt:vector size="414" baseType="variant">
      <vt:variant>
        <vt:i4>2818159</vt:i4>
      </vt:variant>
      <vt:variant>
        <vt:i4>366</vt:i4>
      </vt:variant>
      <vt:variant>
        <vt:i4>0</vt:i4>
      </vt:variant>
      <vt:variant>
        <vt:i4>5</vt:i4>
      </vt:variant>
      <vt:variant>
        <vt:lpwstr>https://doi.org/10.1093/aje/kwj231</vt:lpwstr>
      </vt:variant>
      <vt:variant>
        <vt:lpwstr/>
      </vt:variant>
      <vt:variant>
        <vt:i4>4063285</vt:i4>
      </vt:variant>
      <vt:variant>
        <vt:i4>363</vt:i4>
      </vt:variant>
      <vt:variant>
        <vt:i4>0</vt:i4>
      </vt:variant>
      <vt:variant>
        <vt:i4>5</vt:i4>
      </vt:variant>
      <vt:variant>
        <vt:lpwstr>https://doi.org/10.1097/j.pain.0000000000002574</vt:lpwstr>
      </vt:variant>
      <vt:variant>
        <vt:lpwstr/>
      </vt:variant>
      <vt:variant>
        <vt:i4>2752568</vt:i4>
      </vt:variant>
      <vt:variant>
        <vt:i4>360</vt:i4>
      </vt:variant>
      <vt:variant>
        <vt:i4>0</vt:i4>
      </vt:variant>
      <vt:variant>
        <vt:i4>5</vt:i4>
      </vt:variant>
      <vt:variant>
        <vt:lpwstr>https://doi.org/10.1186/s10194-023-01612-2</vt:lpwstr>
      </vt:variant>
      <vt:variant>
        <vt:lpwstr/>
      </vt:variant>
      <vt:variant>
        <vt:i4>262169</vt:i4>
      </vt:variant>
      <vt:variant>
        <vt:i4>357</vt:i4>
      </vt:variant>
      <vt:variant>
        <vt:i4>0</vt:i4>
      </vt:variant>
      <vt:variant>
        <vt:i4>5</vt:i4>
      </vt:variant>
      <vt:variant>
        <vt:lpwstr>https://doi.org/10.3389/fpsyt.2020.604684</vt:lpwstr>
      </vt:variant>
      <vt:variant>
        <vt:lpwstr/>
      </vt:variant>
      <vt:variant>
        <vt:i4>4718683</vt:i4>
      </vt:variant>
      <vt:variant>
        <vt:i4>354</vt:i4>
      </vt:variant>
      <vt:variant>
        <vt:i4>0</vt:i4>
      </vt:variant>
      <vt:variant>
        <vt:i4>5</vt:i4>
      </vt:variant>
      <vt:variant>
        <vt:lpwstr>https://doi.org/10.1016/j.sjpain.2015.04.028</vt:lpwstr>
      </vt:variant>
      <vt:variant>
        <vt:lpwstr/>
      </vt:variant>
      <vt:variant>
        <vt:i4>7602281</vt:i4>
      </vt:variant>
      <vt:variant>
        <vt:i4>351</vt:i4>
      </vt:variant>
      <vt:variant>
        <vt:i4>0</vt:i4>
      </vt:variant>
      <vt:variant>
        <vt:i4>5</vt:i4>
      </vt:variant>
      <vt:variant>
        <vt:lpwstr>https://doi.org/10.1037//0022-006x.63.4.658</vt:lpwstr>
      </vt:variant>
      <vt:variant>
        <vt:lpwstr/>
      </vt:variant>
      <vt:variant>
        <vt:i4>65609</vt:i4>
      </vt:variant>
      <vt:variant>
        <vt:i4>348</vt:i4>
      </vt:variant>
      <vt:variant>
        <vt:i4>0</vt:i4>
      </vt:variant>
      <vt:variant>
        <vt:i4>5</vt:i4>
      </vt:variant>
      <vt:variant>
        <vt:lpwstr>https://doi.org/10.1016/0304-3959(92)90154-4</vt:lpwstr>
      </vt:variant>
      <vt:variant>
        <vt:lpwstr/>
      </vt:variant>
      <vt:variant>
        <vt:i4>4063330</vt:i4>
      </vt:variant>
      <vt:variant>
        <vt:i4>345</vt:i4>
      </vt:variant>
      <vt:variant>
        <vt:i4>0</vt:i4>
      </vt:variant>
      <vt:variant>
        <vt:i4>5</vt:i4>
      </vt:variant>
      <vt:variant>
        <vt:lpwstr>https://doi.org/10.1016/j.socscimed.2023.116181</vt:lpwstr>
      </vt:variant>
      <vt:variant>
        <vt:lpwstr/>
      </vt:variant>
      <vt:variant>
        <vt:i4>4784198</vt:i4>
      </vt:variant>
      <vt:variant>
        <vt:i4>342</vt:i4>
      </vt:variant>
      <vt:variant>
        <vt:i4>0</vt:i4>
      </vt:variant>
      <vt:variant>
        <vt:i4>5</vt:i4>
      </vt:variant>
      <vt:variant>
        <vt:lpwstr>https://doi.org/10.1016/j.drugalcdep.2017.05.010</vt:lpwstr>
      </vt:variant>
      <vt:variant>
        <vt:lpwstr/>
      </vt:variant>
      <vt:variant>
        <vt:i4>3473515</vt:i4>
      </vt:variant>
      <vt:variant>
        <vt:i4>339</vt:i4>
      </vt:variant>
      <vt:variant>
        <vt:i4>0</vt:i4>
      </vt:variant>
      <vt:variant>
        <vt:i4>5</vt:i4>
      </vt:variant>
      <vt:variant>
        <vt:lpwstr>https://doi.org/10.1016/j.annepidem.2007.07.096</vt:lpwstr>
      </vt:variant>
      <vt:variant>
        <vt:lpwstr/>
      </vt:variant>
      <vt:variant>
        <vt:i4>8061045</vt:i4>
      </vt:variant>
      <vt:variant>
        <vt:i4>336</vt:i4>
      </vt:variant>
      <vt:variant>
        <vt:i4>0</vt:i4>
      </vt:variant>
      <vt:variant>
        <vt:i4>5</vt:i4>
      </vt:variant>
      <vt:variant>
        <vt:lpwstr>https://doi.org/10.1037/pha0000390</vt:lpwstr>
      </vt:variant>
      <vt:variant>
        <vt:lpwstr/>
      </vt:variant>
      <vt:variant>
        <vt:i4>3604585</vt:i4>
      </vt:variant>
      <vt:variant>
        <vt:i4>333</vt:i4>
      </vt:variant>
      <vt:variant>
        <vt:i4>0</vt:i4>
      </vt:variant>
      <vt:variant>
        <vt:i4>5</vt:i4>
      </vt:variant>
      <vt:variant>
        <vt:lpwstr>https://doi.org/10.1093/ntr/ntq032</vt:lpwstr>
      </vt:variant>
      <vt:variant>
        <vt:lpwstr/>
      </vt:variant>
      <vt:variant>
        <vt:i4>65603</vt:i4>
      </vt:variant>
      <vt:variant>
        <vt:i4>330</vt:i4>
      </vt:variant>
      <vt:variant>
        <vt:i4>0</vt:i4>
      </vt:variant>
      <vt:variant>
        <vt:i4>5</vt:i4>
      </vt:variant>
      <vt:variant>
        <vt:lpwstr>https://doi.org/10.1136/jech-2019-212734</vt:lpwstr>
      </vt:variant>
      <vt:variant>
        <vt:lpwstr/>
      </vt:variant>
      <vt:variant>
        <vt:i4>3670065</vt:i4>
      </vt:variant>
      <vt:variant>
        <vt:i4>327</vt:i4>
      </vt:variant>
      <vt:variant>
        <vt:i4>0</vt:i4>
      </vt:variant>
      <vt:variant>
        <vt:i4>5</vt:i4>
      </vt:variant>
      <vt:variant>
        <vt:lpwstr>https://doi.org/10.1097/j.pain.0000000000000131</vt:lpwstr>
      </vt:variant>
      <vt:variant>
        <vt:lpwstr/>
      </vt:variant>
      <vt:variant>
        <vt:i4>589899</vt:i4>
      </vt:variant>
      <vt:variant>
        <vt:i4>324</vt:i4>
      </vt:variant>
      <vt:variant>
        <vt:i4>0</vt:i4>
      </vt:variant>
      <vt:variant>
        <vt:i4>5</vt:i4>
      </vt:variant>
      <vt:variant>
        <vt:lpwstr>https://doi.org/10.1080/16066359.2016.1190342</vt:lpwstr>
      </vt:variant>
      <vt:variant>
        <vt:lpwstr/>
      </vt:variant>
      <vt:variant>
        <vt:i4>5963870</vt:i4>
      </vt:variant>
      <vt:variant>
        <vt:i4>321</vt:i4>
      </vt:variant>
      <vt:variant>
        <vt:i4>0</vt:i4>
      </vt:variant>
      <vt:variant>
        <vt:i4>5</vt:i4>
      </vt:variant>
      <vt:variant>
        <vt:lpwstr>https://doi.org/10.1111/add.15060</vt:lpwstr>
      </vt:variant>
      <vt:variant>
        <vt:lpwstr/>
      </vt:variant>
      <vt:variant>
        <vt:i4>4259904</vt:i4>
      </vt:variant>
      <vt:variant>
        <vt:i4>318</vt:i4>
      </vt:variant>
      <vt:variant>
        <vt:i4>0</vt:i4>
      </vt:variant>
      <vt:variant>
        <vt:i4>5</vt:i4>
      </vt:variant>
      <vt:variant>
        <vt:lpwstr>https://doi.org/10.4103/psychiatry.IndianJPsychiatry_61_18</vt:lpwstr>
      </vt:variant>
      <vt:variant>
        <vt:lpwstr/>
      </vt:variant>
      <vt:variant>
        <vt:i4>6488173</vt:i4>
      </vt:variant>
      <vt:variant>
        <vt:i4>315</vt:i4>
      </vt:variant>
      <vt:variant>
        <vt:i4>0</vt:i4>
      </vt:variant>
      <vt:variant>
        <vt:i4>5</vt:i4>
      </vt:variant>
      <vt:variant>
        <vt:lpwstr>https://doi.org/10.15585/mmwr.mm7215a1</vt:lpwstr>
      </vt:variant>
      <vt:variant>
        <vt:lpwstr/>
      </vt:variant>
      <vt:variant>
        <vt:i4>7798838</vt:i4>
      </vt:variant>
      <vt:variant>
        <vt:i4>312</vt:i4>
      </vt:variant>
      <vt:variant>
        <vt:i4>0</vt:i4>
      </vt:variant>
      <vt:variant>
        <vt:i4>5</vt:i4>
      </vt:variant>
      <vt:variant>
        <vt:lpwstr>https://doi.org/10.3758/bf03206553</vt:lpwstr>
      </vt:variant>
      <vt:variant>
        <vt:lpwstr/>
      </vt:variant>
      <vt:variant>
        <vt:i4>4259915</vt:i4>
      </vt:variant>
      <vt:variant>
        <vt:i4>309</vt:i4>
      </vt:variant>
      <vt:variant>
        <vt:i4>0</vt:i4>
      </vt:variant>
      <vt:variant>
        <vt:i4>5</vt:i4>
      </vt:variant>
      <vt:variant>
        <vt:lpwstr>https://doi.org/10.1016/j.addbeh.2020.106548</vt:lpwstr>
      </vt:variant>
      <vt:variant>
        <vt:lpwstr/>
      </vt:variant>
      <vt:variant>
        <vt:i4>1966169</vt:i4>
      </vt:variant>
      <vt:variant>
        <vt:i4>306</vt:i4>
      </vt:variant>
      <vt:variant>
        <vt:i4>0</vt:i4>
      </vt:variant>
      <vt:variant>
        <vt:i4>5</vt:i4>
      </vt:variant>
      <vt:variant>
        <vt:lpwstr>https://doi.org/10.1080/14622200802097563</vt:lpwstr>
      </vt:variant>
      <vt:variant>
        <vt:lpwstr/>
      </vt:variant>
      <vt:variant>
        <vt:i4>1966172</vt:i4>
      </vt:variant>
      <vt:variant>
        <vt:i4>303</vt:i4>
      </vt:variant>
      <vt:variant>
        <vt:i4>0</vt:i4>
      </vt:variant>
      <vt:variant>
        <vt:i4>5</vt:i4>
      </vt:variant>
      <vt:variant>
        <vt:lpwstr>https://doi.org/10.1001/archinte.1995.00430070088011</vt:lpwstr>
      </vt:variant>
      <vt:variant>
        <vt:lpwstr/>
      </vt:variant>
      <vt:variant>
        <vt:i4>2424959</vt:i4>
      </vt:variant>
      <vt:variant>
        <vt:i4>300</vt:i4>
      </vt:variant>
      <vt:variant>
        <vt:i4>0</vt:i4>
      </vt:variant>
      <vt:variant>
        <vt:i4>5</vt:i4>
      </vt:variant>
      <vt:variant>
        <vt:lpwstr>https://doi.org/10.1016/j.jpain.2011.11.008</vt:lpwstr>
      </vt:variant>
      <vt:variant>
        <vt:lpwstr/>
      </vt:variant>
      <vt:variant>
        <vt:i4>6029387</vt:i4>
      </vt:variant>
      <vt:variant>
        <vt:i4>297</vt:i4>
      </vt:variant>
      <vt:variant>
        <vt:i4>0</vt:i4>
      </vt:variant>
      <vt:variant>
        <vt:i4>5</vt:i4>
      </vt:variant>
      <vt:variant>
        <vt:lpwstr>https://doi.org/10.1097/AJP.0000000000000775</vt:lpwstr>
      </vt:variant>
      <vt:variant>
        <vt:lpwstr/>
      </vt:variant>
      <vt:variant>
        <vt:i4>4718687</vt:i4>
      </vt:variant>
      <vt:variant>
        <vt:i4>294</vt:i4>
      </vt:variant>
      <vt:variant>
        <vt:i4>0</vt:i4>
      </vt:variant>
      <vt:variant>
        <vt:i4>5</vt:i4>
      </vt:variant>
      <vt:variant>
        <vt:lpwstr>https://doi.org/10.1016/j.addbeh.2009.12.014</vt:lpwstr>
      </vt:variant>
      <vt:variant>
        <vt:lpwstr/>
      </vt:variant>
      <vt:variant>
        <vt:i4>458826</vt:i4>
      </vt:variant>
      <vt:variant>
        <vt:i4>291</vt:i4>
      </vt:variant>
      <vt:variant>
        <vt:i4>0</vt:i4>
      </vt:variant>
      <vt:variant>
        <vt:i4>5</vt:i4>
      </vt:variant>
      <vt:variant>
        <vt:lpwstr>https://doi.org/10.1080/08897077.2015.1062459</vt:lpwstr>
      </vt:variant>
      <vt:variant>
        <vt:lpwstr/>
      </vt:variant>
      <vt:variant>
        <vt:i4>5963792</vt:i4>
      </vt:variant>
      <vt:variant>
        <vt:i4>288</vt:i4>
      </vt:variant>
      <vt:variant>
        <vt:i4>0</vt:i4>
      </vt:variant>
      <vt:variant>
        <vt:i4>5</vt:i4>
      </vt:variant>
      <vt:variant>
        <vt:lpwstr>https://www.gov.uk/government/publications/vaping-in-england-evidence-update-february-2021/vaping-in-england-2021-evidence-update-summary</vt:lpwstr>
      </vt:variant>
      <vt:variant>
        <vt:lpwstr>authors-and-citation</vt:lpwstr>
      </vt:variant>
      <vt:variant>
        <vt:i4>262217</vt:i4>
      </vt:variant>
      <vt:variant>
        <vt:i4>285</vt:i4>
      </vt:variant>
      <vt:variant>
        <vt:i4>0</vt:i4>
      </vt:variant>
      <vt:variant>
        <vt:i4>5</vt:i4>
      </vt:variant>
      <vt:variant>
        <vt:lpwstr>https://doi.org/10.1080/13548506.2013.832782</vt:lpwstr>
      </vt:variant>
      <vt:variant>
        <vt:lpwstr/>
      </vt:variant>
      <vt:variant>
        <vt:i4>3407983</vt:i4>
      </vt:variant>
      <vt:variant>
        <vt:i4>282</vt:i4>
      </vt:variant>
      <vt:variant>
        <vt:i4>0</vt:i4>
      </vt:variant>
      <vt:variant>
        <vt:i4>5</vt:i4>
      </vt:variant>
      <vt:variant>
        <vt:lpwstr>https://doi.org/10.1093/ntr/ntu213</vt:lpwstr>
      </vt:variant>
      <vt:variant>
        <vt:lpwstr/>
      </vt:variant>
      <vt:variant>
        <vt:i4>3014767</vt:i4>
      </vt:variant>
      <vt:variant>
        <vt:i4>279</vt:i4>
      </vt:variant>
      <vt:variant>
        <vt:i4>0</vt:i4>
      </vt:variant>
      <vt:variant>
        <vt:i4>5</vt:i4>
      </vt:variant>
      <vt:variant>
        <vt:lpwstr>https://doi.org/10.1016/j.ypmed.2017.04.001</vt:lpwstr>
      </vt:variant>
      <vt:variant>
        <vt:lpwstr/>
      </vt:variant>
      <vt:variant>
        <vt:i4>3473516</vt:i4>
      </vt:variant>
      <vt:variant>
        <vt:i4>276</vt:i4>
      </vt:variant>
      <vt:variant>
        <vt:i4>0</vt:i4>
      </vt:variant>
      <vt:variant>
        <vt:i4>5</vt:i4>
      </vt:variant>
      <vt:variant>
        <vt:lpwstr>https://doi.org/10.1016/j.neubiorev.2017.01.039</vt:lpwstr>
      </vt:variant>
      <vt:variant>
        <vt:lpwstr/>
      </vt:variant>
      <vt:variant>
        <vt:i4>7471229</vt:i4>
      </vt:variant>
      <vt:variant>
        <vt:i4>273</vt:i4>
      </vt:variant>
      <vt:variant>
        <vt:i4>0</vt:i4>
      </vt:variant>
      <vt:variant>
        <vt:i4>5</vt:i4>
      </vt:variant>
      <vt:variant>
        <vt:lpwstr>https://doi.org/10.1037/pha0000218</vt:lpwstr>
      </vt:variant>
      <vt:variant>
        <vt:lpwstr/>
      </vt:variant>
      <vt:variant>
        <vt:i4>3145824</vt:i4>
      </vt:variant>
      <vt:variant>
        <vt:i4>270</vt:i4>
      </vt:variant>
      <vt:variant>
        <vt:i4>0</vt:i4>
      </vt:variant>
      <vt:variant>
        <vt:i4>5</vt:i4>
      </vt:variant>
      <vt:variant>
        <vt:lpwstr>https://doi.org/10.1093/ntr/nty025</vt:lpwstr>
      </vt:variant>
      <vt:variant>
        <vt:lpwstr/>
      </vt:variant>
      <vt:variant>
        <vt:i4>7471200</vt:i4>
      </vt:variant>
      <vt:variant>
        <vt:i4>267</vt:i4>
      </vt:variant>
      <vt:variant>
        <vt:i4>0</vt:i4>
      </vt:variant>
      <vt:variant>
        <vt:i4>5</vt:i4>
      </vt:variant>
      <vt:variant>
        <vt:lpwstr>https://doi.org/10.1037/hea0000245</vt:lpwstr>
      </vt:variant>
      <vt:variant>
        <vt:lpwstr/>
      </vt:variant>
      <vt:variant>
        <vt:i4>3735606</vt:i4>
      </vt:variant>
      <vt:variant>
        <vt:i4>264</vt:i4>
      </vt:variant>
      <vt:variant>
        <vt:i4>0</vt:i4>
      </vt:variant>
      <vt:variant>
        <vt:i4>5</vt:i4>
      </vt:variant>
      <vt:variant>
        <vt:lpwstr>https://doi.org/10.1097/j.pain.0000000000001631</vt:lpwstr>
      </vt:variant>
      <vt:variant>
        <vt:lpwstr/>
      </vt:variant>
      <vt:variant>
        <vt:i4>4915283</vt:i4>
      </vt:variant>
      <vt:variant>
        <vt:i4>261</vt:i4>
      </vt:variant>
      <vt:variant>
        <vt:i4>0</vt:i4>
      </vt:variant>
      <vt:variant>
        <vt:i4>5</vt:i4>
      </vt:variant>
      <vt:variant>
        <vt:lpwstr>https://doi.org/10.1016/j.drugalcdep.2020.108347</vt:lpwstr>
      </vt:variant>
      <vt:variant>
        <vt:lpwstr/>
      </vt:variant>
      <vt:variant>
        <vt:i4>6226009</vt:i4>
      </vt:variant>
      <vt:variant>
        <vt:i4>258</vt:i4>
      </vt:variant>
      <vt:variant>
        <vt:i4>0</vt:i4>
      </vt:variant>
      <vt:variant>
        <vt:i4>5</vt:i4>
      </vt:variant>
      <vt:variant>
        <vt:lpwstr>https://doi.org/10.1111/adb.12151</vt:lpwstr>
      </vt:variant>
      <vt:variant>
        <vt:lpwstr/>
      </vt:variant>
      <vt:variant>
        <vt:i4>3801150</vt:i4>
      </vt:variant>
      <vt:variant>
        <vt:i4>255</vt:i4>
      </vt:variant>
      <vt:variant>
        <vt:i4>0</vt:i4>
      </vt:variant>
      <vt:variant>
        <vt:i4>5</vt:i4>
      </vt:variant>
      <vt:variant>
        <vt:lpwstr>https://doi.org/10.1016/j.smrv.2008.12.003</vt:lpwstr>
      </vt:variant>
      <vt:variant>
        <vt:lpwstr/>
      </vt:variant>
      <vt:variant>
        <vt:i4>7864361</vt:i4>
      </vt:variant>
      <vt:variant>
        <vt:i4>252</vt:i4>
      </vt:variant>
      <vt:variant>
        <vt:i4>0</vt:i4>
      </vt:variant>
      <vt:variant>
        <vt:i4>5</vt:i4>
      </vt:variant>
      <vt:variant>
        <vt:lpwstr>https://doi.org/10.1136/tobaccocontrol-2016-052934</vt:lpwstr>
      </vt:variant>
      <vt:variant>
        <vt:lpwstr/>
      </vt:variant>
      <vt:variant>
        <vt:i4>4849756</vt:i4>
      </vt:variant>
      <vt:variant>
        <vt:i4>249</vt:i4>
      </vt:variant>
      <vt:variant>
        <vt:i4>0</vt:i4>
      </vt:variant>
      <vt:variant>
        <vt:i4>5</vt:i4>
      </vt:variant>
      <vt:variant>
        <vt:lpwstr>https://doi.org/10.1016/j.addbeh.2018.04.021</vt:lpwstr>
      </vt:variant>
      <vt:variant>
        <vt:lpwstr/>
      </vt:variant>
      <vt:variant>
        <vt:i4>720927</vt:i4>
      </vt:variant>
      <vt:variant>
        <vt:i4>246</vt:i4>
      </vt:variant>
      <vt:variant>
        <vt:i4>0</vt:i4>
      </vt:variant>
      <vt:variant>
        <vt:i4>5</vt:i4>
      </vt:variant>
      <vt:variant>
        <vt:lpwstr>https://doi.org/10.1007/s00213-004-1818-6</vt:lpwstr>
      </vt:variant>
      <vt:variant>
        <vt:lpwstr/>
      </vt:variant>
      <vt:variant>
        <vt:i4>3997756</vt:i4>
      </vt:variant>
      <vt:variant>
        <vt:i4>243</vt:i4>
      </vt:variant>
      <vt:variant>
        <vt:i4>0</vt:i4>
      </vt:variant>
      <vt:variant>
        <vt:i4>5</vt:i4>
      </vt:variant>
      <vt:variant>
        <vt:lpwstr>https://doi.org/10.1093/sleep/30.9.1096</vt:lpwstr>
      </vt:variant>
      <vt:variant>
        <vt:lpwstr/>
      </vt:variant>
      <vt:variant>
        <vt:i4>2228286</vt:i4>
      </vt:variant>
      <vt:variant>
        <vt:i4>240</vt:i4>
      </vt:variant>
      <vt:variant>
        <vt:i4>0</vt:i4>
      </vt:variant>
      <vt:variant>
        <vt:i4>5</vt:i4>
      </vt:variant>
      <vt:variant>
        <vt:lpwstr>https://doi.org/10.1016/j.rmed.2020.106069</vt:lpwstr>
      </vt:variant>
      <vt:variant>
        <vt:lpwstr/>
      </vt:variant>
      <vt:variant>
        <vt:i4>393236</vt:i4>
      </vt:variant>
      <vt:variant>
        <vt:i4>237</vt:i4>
      </vt:variant>
      <vt:variant>
        <vt:i4>0</vt:i4>
      </vt:variant>
      <vt:variant>
        <vt:i4>5</vt:i4>
      </vt:variant>
      <vt:variant>
        <vt:lpwstr>https://doi.org/10.1038/s41386-019-0439-z</vt:lpwstr>
      </vt:variant>
      <vt:variant>
        <vt:lpwstr/>
      </vt:variant>
      <vt:variant>
        <vt:i4>3539057</vt:i4>
      </vt:variant>
      <vt:variant>
        <vt:i4>234</vt:i4>
      </vt:variant>
      <vt:variant>
        <vt:i4>0</vt:i4>
      </vt:variant>
      <vt:variant>
        <vt:i4>5</vt:i4>
      </vt:variant>
      <vt:variant>
        <vt:lpwstr>https://doi.org/10.2466/18.15.PR0.114k16w7</vt:lpwstr>
      </vt:variant>
      <vt:variant>
        <vt:lpwstr/>
      </vt:variant>
      <vt:variant>
        <vt:i4>6029319</vt:i4>
      </vt:variant>
      <vt:variant>
        <vt:i4>231</vt:i4>
      </vt:variant>
      <vt:variant>
        <vt:i4>0</vt:i4>
      </vt:variant>
      <vt:variant>
        <vt:i4>5</vt:i4>
      </vt:variant>
      <vt:variant>
        <vt:lpwstr>https://doi.org/10.1161/CIRCULATIONAHA.114.007667</vt:lpwstr>
      </vt:variant>
      <vt:variant>
        <vt:lpwstr/>
      </vt:variant>
      <vt:variant>
        <vt:i4>1179672</vt:i4>
      </vt:variant>
      <vt:variant>
        <vt:i4>228</vt:i4>
      </vt:variant>
      <vt:variant>
        <vt:i4>0</vt:i4>
      </vt:variant>
      <vt:variant>
        <vt:i4>5</vt:i4>
      </vt:variant>
      <vt:variant>
        <vt:lpwstr>https://doi.org/10.1056/NEJMp1707409</vt:lpwstr>
      </vt:variant>
      <vt:variant>
        <vt:lpwstr/>
      </vt:variant>
      <vt:variant>
        <vt:i4>6946850</vt:i4>
      </vt:variant>
      <vt:variant>
        <vt:i4>225</vt:i4>
      </vt:variant>
      <vt:variant>
        <vt:i4>0</vt:i4>
      </vt:variant>
      <vt:variant>
        <vt:i4>5</vt:i4>
      </vt:variant>
      <vt:variant>
        <vt:lpwstr>https://doi.org/10.1046/j.1360-0443.1995.9056072.x</vt:lpwstr>
      </vt:variant>
      <vt:variant>
        <vt:lpwstr/>
      </vt:variant>
      <vt:variant>
        <vt:i4>3604584</vt:i4>
      </vt:variant>
      <vt:variant>
        <vt:i4>222</vt:i4>
      </vt:variant>
      <vt:variant>
        <vt:i4>0</vt:i4>
      </vt:variant>
      <vt:variant>
        <vt:i4>5</vt:i4>
      </vt:variant>
      <vt:variant>
        <vt:lpwstr>https://doi.org/10.1093/ntr/nts103</vt:lpwstr>
      </vt:variant>
      <vt:variant>
        <vt:lpwstr/>
      </vt:variant>
      <vt:variant>
        <vt:i4>2556029</vt:i4>
      </vt:variant>
      <vt:variant>
        <vt:i4>219</vt:i4>
      </vt:variant>
      <vt:variant>
        <vt:i4>0</vt:i4>
      </vt:variant>
      <vt:variant>
        <vt:i4>5</vt:i4>
      </vt:variant>
      <vt:variant>
        <vt:lpwstr>https://doi.org/10.1016/j.jpain.2012.03.009</vt:lpwstr>
      </vt:variant>
      <vt:variant>
        <vt:lpwstr/>
      </vt:variant>
      <vt:variant>
        <vt:i4>8192121</vt:i4>
      </vt:variant>
      <vt:variant>
        <vt:i4>216</vt:i4>
      </vt:variant>
      <vt:variant>
        <vt:i4>0</vt:i4>
      </vt:variant>
      <vt:variant>
        <vt:i4>5</vt:i4>
      </vt:variant>
      <vt:variant>
        <vt:lpwstr>https://doi.org/10.1017/jsc.2013.19</vt:lpwstr>
      </vt:variant>
      <vt:variant>
        <vt:lpwstr/>
      </vt:variant>
      <vt:variant>
        <vt:i4>2490486</vt:i4>
      </vt:variant>
      <vt:variant>
        <vt:i4>213</vt:i4>
      </vt:variant>
      <vt:variant>
        <vt:i4>0</vt:i4>
      </vt:variant>
      <vt:variant>
        <vt:i4>5</vt:i4>
      </vt:variant>
      <vt:variant>
        <vt:lpwstr>https://doi.org/10.1016/j.jpain.2013.08.007</vt:lpwstr>
      </vt:variant>
      <vt:variant>
        <vt:lpwstr/>
      </vt:variant>
      <vt:variant>
        <vt:i4>6291567</vt:i4>
      </vt:variant>
      <vt:variant>
        <vt:i4>210</vt:i4>
      </vt:variant>
      <vt:variant>
        <vt:i4>0</vt:i4>
      </vt:variant>
      <vt:variant>
        <vt:i4>5</vt:i4>
      </vt:variant>
      <vt:variant>
        <vt:lpwstr>https://doi.org/10.1093/abm/kaaa072</vt:lpwstr>
      </vt:variant>
      <vt:variant>
        <vt:lpwstr/>
      </vt:variant>
      <vt:variant>
        <vt:i4>4784197</vt:i4>
      </vt:variant>
      <vt:variant>
        <vt:i4>207</vt:i4>
      </vt:variant>
      <vt:variant>
        <vt:i4>0</vt:i4>
      </vt:variant>
      <vt:variant>
        <vt:i4>5</vt:i4>
      </vt:variant>
      <vt:variant>
        <vt:lpwstr>https://doi.org/10.1016/j.drugalcdep.2014.12.007</vt:lpwstr>
      </vt:variant>
      <vt:variant>
        <vt:lpwstr/>
      </vt:variant>
      <vt:variant>
        <vt:i4>2818085</vt:i4>
      </vt:variant>
      <vt:variant>
        <vt:i4>204</vt:i4>
      </vt:variant>
      <vt:variant>
        <vt:i4>0</vt:i4>
      </vt:variant>
      <vt:variant>
        <vt:i4>5</vt:i4>
      </vt:variant>
      <vt:variant>
        <vt:lpwstr>https://doi.org/10.1016/j.pain.2008.01.025</vt:lpwstr>
      </vt:variant>
      <vt:variant>
        <vt:lpwstr/>
      </vt:variant>
      <vt:variant>
        <vt:i4>3932213</vt:i4>
      </vt:variant>
      <vt:variant>
        <vt:i4>201</vt:i4>
      </vt:variant>
      <vt:variant>
        <vt:i4>0</vt:i4>
      </vt:variant>
      <vt:variant>
        <vt:i4>5</vt:i4>
      </vt:variant>
      <vt:variant>
        <vt:lpwstr>https://doi.org/10.1097/j.pain.0000000000000572</vt:lpwstr>
      </vt:variant>
      <vt:variant>
        <vt:lpwstr/>
      </vt:variant>
      <vt:variant>
        <vt:i4>1245197</vt:i4>
      </vt:variant>
      <vt:variant>
        <vt:i4>198</vt:i4>
      </vt:variant>
      <vt:variant>
        <vt:i4>0</vt:i4>
      </vt:variant>
      <vt:variant>
        <vt:i4>5</vt:i4>
      </vt:variant>
      <vt:variant>
        <vt:lpwstr>https://doi.org/10.1037/a0025544</vt:lpwstr>
      </vt:variant>
      <vt:variant>
        <vt:lpwstr/>
      </vt:variant>
      <vt:variant>
        <vt:i4>1245252</vt:i4>
      </vt:variant>
      <vt:variant>
        <vt:i4>195</vt:i4>
      </vt:variant>
      <vt:variant>
        <vt:i4>0</vt:i4>
      </vt:variant>
      <vt:variant>
        <vt:i4>5</vt:i4>
      </vt:variant>
      <vt:variant>
        <vt:lpwstr>https://doi.org/10.1146/annurev-clinpsy-050718-095440</vt:lpwstr>
      </vt:variant>
      <vt:variant>
        <vt:lpwstr/>
      </vt:variant>
      <vt:variant>
        <vt:i4>6881337</vt:i4>
      </vt:variant>
      <vt:variant>
        <vt:i4>192</vt:i4>
      </vt:variant>
      <vt:variant>
        <vt:i4>0</vt:i4>
      </vt:variant>
      <vt:variant>
        <vt:i4>5</vt:i4>
      </vt:variant>
      <vt:variant>
        <vt:lpwstr>https://doi.org/10.1136/tc-2023-058466</vt:lpwstr>
      </vt:variant>
      <vt:variant>
        <vt:lpwstr/>
      </vt:variant>
      <vt:variant>
        <vt:i4>1638480</vt:i4>
      </vt:variant>
      <vt:variant>
        <vt:i4>189</vt:i4>
      </vt:variant>
      <vt:variant>
        <vt:i4>0</vt:i4>
      </vt:variant>
      <vt:variant>
        <vt:i4>5</vt:i4>
      </vt:variant>
      <vt:variant>
        <vt:lpwstr>https://doi.org/10.1080/10550490601006055</vt:lpwstr>
      </vt:variant>
      <vt:variant>
        <vt:lpwstr/>
      </vt:variant>
      <vt:variant>
        <vt:i4>1179653</vt:i4>
      </vt:variant>
      <vt:variant>
        <vt:i4>186</vt:i4>
      </vt:variant>
      <vt:variant>
        <vt:i4>0</vt:i4>
      </vt:variant>
      <vt:variant>
        <vt:i4>5</vt:i4>
      </vt:variant>
      <vt:variant>
        <vt:lpwstr>https://doi.org/10.11607/jop.1040</vt:lpwstr>
      </vt:variant>
      <vt:variant>
        <vt:lpwstr/>
      </vt:variant>
      <vt:variant>
        <vt:i4>3014783</vt:i4>
      </vt:variant>
      <vt:variant>
        <vt:i4>183</vt:i4>
      </vt:variant>
      <vt:variant>
        <vt:i4>0</vt:i4>
      </vt:variant>
      <vt:variant>
        <vt:i4>5</vt:i4>
      </vt:variant>
      <vt:variant>
        <vt:lpwstr>https://doi.org/10.1111/j.1360-0443.1991.tb01798.x</vt:lpwstr>
      </vt:variant>
      <vt:variant>
        <vt:lpwstr/>
      </vt:variant>
      <vt:variant>
        <vt:i4>7209069</vt:i4>
      </vt:variant>
      <vt:variant>
        <vt:i4>180</vt:i4>
      </vt:variant>
      <vt:variant>
        <vt:i4>0</vt:i4>
      </vt:variant>
      <vt:variant>
        <vt:i4>5</vt:i4>
      </vt:variant>
      <vt:variant>
        <vt:lpwstr>https://doi.org/10.15585/mmwr.mm7218a1</vt:lpwstr>
      </vt:variant>
      <vt:variant>
        <vt:lpwstr/>
      </vt:variant>
      <vt:variant>
        <vt:i4>5505042</vt:i4>
      </vt:variant>
      <vt:variant>
        <vt:i4>177</vt:i4>
      </vt:variant>
      <vt:variant>
        <vt:i4>0</vt:i4>
      </vt:variant>
      <vt:variant>
        <vt:i4>5</vt:i4>
      </vt:variant>
      <vt:variant>
        <vt:lpwstr>https://doi.org/10.1016/j.physbeh.2022.113880</vt:lpwstr>
      </vt:variant>
      <vt:variant>
        <vt:lpwstr/>
      </vt:variant>
      <vt:variant>
        <vt:i4>6422640</vt:i4>
      </vt:variant>
      <vt:variant>
        <vt:i4>174</vt:i4>
      </vt:variant>
      <vt:variant>
        <vt:i4>0</vt:i4>
      </vt:variant>
      <vt:variant>
        <vt:i4>5</vt:i4>
      </vt:variant>
      <vt:variant>
        <vt:lpwstr>https://doi.org/doi:10.3132/pcrj.2008.00009</vt:lpwstr>
      </vt:variant>
      <vt:variant>
        <vt:lpwstr/>
      </vt:variant>
      <vt:variant>
        <vt:i4>5111879</vt:i4>
      </vt:variant>
      <vt:variant>
        <vt:i4>171</vt:i4>
      </vt:variant>
      <vt:variant>
        <vt:i4>0</vt:i4>
      </vt:variant>
      <vt:variant>
        <vt:i4>5</vt:i4>
      </vt:variant>
      <vt:variant>
        <vt:lpwstr>https://doi.org/10.1002/art.23828</vt:lpwstr>
      </vt:variant>
      <vt:variant>
        <vt:lpwstr/>
      </vt:variant>
      <vt:variant>
        <vt:i4>4980801</vt:i4>
      </vt:variant>
      <vt:variant>
        <vt:i4>168</vt:i4>
      </vt:variant>
      <vt:variant>
        <vt:i4>0</vt:i4>
      </vt:variant>
      <vt:variant>
        <vt:i4>5</vt:i4>
      </vt:variant>
      <vt:variant>
        <vt:lpwstr>https://doi.org/10.1146/annurev.pharmtox.48.113006.094742</vt:lpwstr>
      </vt:variant>
      <vt:variant>
        <vt:lpwstr/>
      </vt:variant>
      <vt:variant>
        <vt:i4>6488181</vt:i4>
      </vt:variant>
      <vt:variant>
        <vt:i4>165</vt:i4>
      </vt:variant>
      <vt:variant>
        <vt:i4>0</vt:i4>
      </vt:variant>
      <vt:variant>
        <vt:i4>5</vt:i4>
      </vt:variant>
      <vt:variant>
        <vt:lpwstr>https://doi.org/10.17269/s41997-020-00308-3</vt:lpwstr>
      </vt:variant>
      <vt:variant>
        <vt:lpwstr/>
      </vt:variant>
      <vt:variant>
        <vt:i4>3604588</vt:i4>
      </vt:variant>
      <vt:variant>
        <vt:i4>162</vt:i4>
      </vt:variant>
      <vt:variant>
        <vt:i4>0</vt:i4>
      </vt:variant>
      <vt:variant>
        <vt:i4>5</vt:i4>
      </vt:variant>
      <vt:variant>
        <vt:lpwstr>https://doi.org/10.1093/ntr/ntv113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Grant</dc:creator>
  <cp:keywords/>
  <dc:description/>
  <cp:lastModifiedBy>Ripley, Grant</cp:lastModifiedBy>
  <cp:revision>2</cp:revision>
  <dcterms:created xsi:type="dcterms:W3CDTF">2025-08-18T15:32:00Z</dcterms:created>
  <dcterms:modified xsi:type="dcterms:W3CDTF">2025-08-18T15:32:00Z</dcterms:modified>
</cp:coreProperties>
</file>